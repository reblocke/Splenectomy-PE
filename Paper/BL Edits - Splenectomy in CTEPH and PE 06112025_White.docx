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E971B" w14:textId="1907CF89" w:rsidR="00B32CBA" w:rsidRPr="00B32CBA" w:rsidRDefault="00CB0CDB" w:rsidP="00B32CBA">
      <w:r>
        <w:rPr>
          <w:b/>
          <w:bCs/>
        </w:rPr>
        <w:t>Introduction</w:t>
      </w:r>
      <w:r w:rsidR="00B32CBA" w:rsidRPr="00B32CBA">
        <w:t> </w:t>
      </w:r>
    </w:p>
    <w:p w14:paraId="50EE9EEF" w14:textId="77507A70" w:rsidR="00B32CBA" w:rsidRDefault="00B32CBA" w:rsidP="00B32CBA">
      <w:r w:rsidRPr="00B32CBA">
        <w:t xml:space="preserve">Chronic thromboembolic pulmonary hypertension (CTEPH) is a </w:t>
      </w:r>
      <w:r>
        <w:t xml:space="preserve">debilitating </w:t>
      </w:r>
      <w:r w:rsidRPr="00B32CBA">
        <w:t>form of pulmonary vascular disease</w:t>
      </w:r>
      <w:r>
        <w:t xml:space="preserve">, the pathogenesis of which remains unclear </w:t>
      </w:r>
      <w:r w:rsidR="009251EB">
        <w:fldChar w:fldCharType="begin"/>
      </w:r>
      <w:r w:rsidR="009251EB">
        <w:instrText xml:space="preserve"> ADDIN EN.CITE &lt;EndNote&gt;&lt;Cite&gt;&lt;Author&gt;Mahmud&lt;/Author&gt;&lt;Year&gt;2018&lt;/Year&gt;&lt;RecNum&gt;95&lt;/RecNum&gt;&lt;DisplayText&gt;(1)&lt;/DisplayText&gt;&lt;record&gt;&lt;rec-number&gt;95&lt;/rec-number&gt;&lt;foreign-keys&gt;&lt;key app="EN" db-id="sf2vesve6es0t6erttiv5adc5f05d00w5w5a" timestamp="0"&gt;95&lt;/key&gt;&lt;/foreign-keys&gt;&lt;ref-type name="Journal Article"&gt;17&lt;/ref-type&gt;&lt;contributors&gt;&lt;authors&gt;&lt;author&gt;Mahmud, E.&lt;/author&gt;&lt;author&gt;Madani, M. M.&lt;/author&gt;&lt;author&gt;Kim, N. H.&lt;/author&gt;&lt;author&gt;Poch, D.&lt;/author&gt;&lt;author&gt;Ang, L.&lt;/author&gt;&lt;author&gt;Behnamfar, O.&lt;/author&gt;&lt;author&gt;Patel, M. P.&lt;/author&gt;&lt;author&gt;Auger, W. R.&lt;/author&gt;&lt;/authors&gt;&lt;/contributors&gt;&lt;auth-address&gt;Division of Cardiovascular Medicine, University of California San Diego, La Jolla, California. Electronic address: emahmud@ucsd.edu.&amp;#xD;Division of Cardiothoracic Surgery, University of California San Diego, La Jolla, California.&amp;#xD;Division of Pulmonary and Critical Care Medicine, Sulpizio Cardiovascular Center, University of California San Diego, La Jolla, California.&amp;#xD;Division of Cardiovascular Medicine, University of California San Diego, La Jolla, California.&lt;/auth-address&gt;&lt;titles&gt;&lt;title&gt;Chronic Thromboembolic Pulmonary Hypertension: Evolving Therapeutic Approaches for Operable and Inoperable Disease&lt;/title&gt;&lt;secondary-title&gt;J Am Coll Cardiol&lt;/secondary-title&gt;&lt;/titles&gt;&lt;pages&gt;2468-2486&lt;/pages&gt;&lt;volume&gt;71&lt;/volume&gt;&lt;number&gt;21&lt;/number&gt;&lt;edition&gt;2018/05/26&lt;/edition&gt;&lt;keywords&gt;&lt;keyword&gt;Bpa&lt;/keyword&gt;&lt;keyword&gt;Cteph&lt;/keyword&gt;&lt;keyword&gt;Pte&lt;/keyword&gt;&lt;keyword&gt;balloon pulmonary angioplasty&lt;/keyword&gt;&lt;keyword&gt;chronic thromboembolic pulmonary hypertension&lt;/keyword&gt;&lt;keyword&gt;pulmonary thromboendarterectomy&lt;/keyword&gt;&lt;/keywords&gt;&lt;dates&gt;&lt;year&gt;2018&lt;/year&gt;&lt;pub-dates&gt;&lt;date&gt;May 29&lt;/date&gt;&lt;/pub-dates&gt;&lt;/dates&gt;&lt;isbn&gt;1558-3597 (Electronic)&amp;#xD;0735-1097 (Linking)&lt;/isbn&gt;&lt;accession-num&gt;29793636&lt;/accession-num&gt;&lt;urls&gt;&lt;related-urls&gt;&lt;url&gt;https://www.ncbi.nlm.nih.gov/pubmed/29793636&lt;/url&gt;&lt;/related-urls&gt;&lt;/urls&gt;&lt;electronic-resource-num&gt;10.1016/j.jacc.2018.04.009&lt;/electronic-resource-num&gt;&lt;/record&gt;&lt;/Cite&gt;&lt;/EndNote&gt;</w:instrText>
      </w:r>
      <w:r w:rsidR="009251EB">
        <w:fldChar w:fldCharType="separate"/>
      </w:r>
      <w:r w:rsidR="009251EB">
        <w:rPr>
          <w:noProof/>
        </w:rPr>
        <w:t>(1)</w:t>
      </w:r>
      <w:r w:rsidR="009251EB">
        <w:fldChar w:fldCharType="end"/>
      </w:r>
      <w:r w:rsidRPr="00B32CBA">
        <w:t xml:space="preserve">. While </w:t>
      </w:r>
      <w:r>
        <w:t xml:space="preserve">a history of acute pulmonary embolism (PE) is an important risk factor for CTEPH, </w:t>
      </w:r>
      <w:r w:rsidRPr="00B32CBA">
        <w:t xml:space="preserve">approximately </w:t>
      </w:r>
      <w:r>
        <w:t>2</w:t>
      </w:r>
      <w:r w:rsidRPr="00B32CBA">
        <w:t xml:space="preserve">5% of patients diagnosed with CTEPH have </w:t>
      </w:r>
      <w:r>
        <w:t xml:space="preserve">not </w:t>
      </w:r>
      <w:r w:rsidRPr="00B32CBA">
        <w:t>had a previous</w:t>
      </w:r>
      <w:r>
        <w:t xml:space="preserve">ly recognized acute PE </w:t>
      </w:r>
      <w:r w:rsidR="009251EB">
        <w:fldChar w:fldCharType="begin">
          <w:fldData xml:space="preserve">PEVuZE5vdGU+PENpdGU+PEF1dGhvcj5QZXBrZS1aYWJhPC9BdXRob3I+PFllYXI+MjAxMTwvWWVh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==
</w:fldData>
        </w:fldChar>
      </w:r>
      <w:r w:rsidR="009251EB">
        <w:instrText xml:space="preserve"> ADDIN EN.CITE </w:instrText>
      </w:r>
      <w:r w:rsidR="009251EB">
        <w:fldChar w:fldCharType="begin">
          <w:fldData xml:space="preserve">PEVuZE5vdGU+PENpdGU+PEF1dGhvcj5QZXBrZS1aYWJhPC9BdXRob3I+PFllYXI+MjAxMTwvWWVh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==
</w:fldData>
        </w:fldChar>
      </w:r>
      <w:r w:rsidR="009251EB">
        <w:instrText xml:space="preserve"> ADDIN EN.CITE.DATA </w:instrText>
      </w:r>
      <w:r w:rsidR="009251EB">
        <w:fldChar w:fldCharType="end"/>
      </w:r>
      <w:r w:rsidR="009251EB">
        <w:fldChar w:fldCharType="separate"/>
      </w:r>
      <w:r w:rsidR="009251EB">
        <w:rPr>
          <w:noProof/>
        </w:rPr>
        <w:t>(2)</w:t>
      </w:r>
      <w:r w:rsidR="009251EB">
        <w:fldChar w:fldCharType="end"/>
      </w:r>
      <w:r>
        <w:t xml:space="preserve">. </w:t>
      </w:r>
      <w:r w:rsidRPr="00B32CBA">
        <w:t>This challenges the assumption that acute PE progresses to CTEPH, raising the possibility that they may be distinct but overlapping disease processes. </w:t>
      </w:r>
      <w:r>
        <w:t xml:space="preserve">A better understanding of how </w:t>
      </w:r>
      <w:commentRangeStart w:id="0"/>
      <w:r>
        <w:t xml:space="preserve">genetic and environmental </w:t>
      </w:r>
      <w:commentRangeEnd w:id="0"/>
      <w:r w:rsidR="00883B6C">
        <w:rPr>
          <w:rStyle w:val="CommentReference"/>
        </w:rPr>
        <w:commentReference w:id="0"/>
      </w:r>
      <w:r>
        <w:t xml:space="preserve">risk factors for acute PE and CTEPH differ would shed light on this question. </w:t>
      </w:r>
    </w:p>
    <w:p w14:paraId="333295C9" w14:textId="46D7C53E" w:rsidR="00B32CBA" w:rsidRDefault="00B32CBA" w:rsidP="00B32CBA">
      <w:r>
        <w:t xml:space="preserve">Most studies that have examined risk factors for CTEPH have compared patients with CTEPH to either healthy controls or patients with non-thromboembolic forms of pulmonary hypertension. In these studies, conditions that associate with venous thromboembolism (VTE)—including </w:t>
      </w:r>
      <w:r w:rsidRPr="00B32CBA">
        <w:t xml:space="preserve">malignancy, </w:t>
      </w:r>
      <w:r>
        <w:t>h</w:t>
      </w:r>
      <w:r w:rsidRPr="00B32CBA">
        <w:t xml:space="preserve">ypothyroidism, </w:t>
      </w:r>
      <w:r>
        <w:t xml:space="preserve">certain inflammatory conditions, </w:t>
      </w:r>
      <w:r w:rsidRPr="00B32CBA">
        <w:t>intravascular devices, and blood groups other than O—</w:t>
      </w:r>
      <w:r>
        <w:t xml:space="preserve">clearly associate with CTEPH </w:t>
      </w:r>
      <w:r w:rsidR="009251EB">
        <w:fldChar w:fldCharType="begin">
          <w:fldData xml:space="preserve">PEVuZE5vdGU+PENpdGU+PEF1dGhvcj5MYW5nPC9BdXRob3I+PFllYXI+MjAxMzwvWWVhcj48UmVj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</w:fldData>
        </w:fldChar>
      </w:r>
      <w:r w:rsidR="009251EB">
        <w:instrText xml:space="preserve"> ADDIN EN.CITE </w:instrText>
      </w:r>
      <w:r w:rsidR="009251EB">
        <w:fldChar w:fldCharType="begin">
          <w:fldData xml:space="preserve">PEVuZE5vdGU+PENpdGU+PEF1dGhvcj5MYW5nPC9BdXRob3I+PFllYXI+MjAxMzwvWWVhcj48UmVj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</w:fldData>
        </w:fldChar>
      </w:r>
      <w:r w:rsidR="009251EB">
        <w:instrText xml:space="preserve"> ADDIN EN.CITE.DATA </w:instrText>
      </w:r>
      <w:r w:rsidR="009251EB">
        <w:fldChar w:fldCharType="end"/>
      </w:r>
      <w:r w:rsidR="009251EB">
        <w:fldChar w:fldCharType="separate"/>
      </w:r>
      <w:r w:rsidR="009251EB">
        <w:rPr>
          <w:noProof/>
        </w:rPr>
        <w:t>(3, 4)</w:t>
      </w:r>
      <w:r w:rsidR="009251EB">
        <w:fldChar w:fldCharType="end"/>
      </w:r>
      <w:r w:rsidRPr="00B32CBA">
        <w:t xml:space="preserve">. </w:t>
      </w:r>
      <w:r>
        <w:t xml:space="preserve">However when comparing patients with CTEPH to those with a history of acute PE who did not develop CTEPH, these conditions are equally frequent </w:t>
      </w:r>
      <w:r w:rsidR="009251EB">
        <w:fldChar w:fldCharType="begin"/>
      </w:r>
      <w:r w:rsidR="009251EB">
        <w:instrText xml:space="preserve"> ADDIN EN.CITE &lt;EndNote&gt;&lt;Cite&gt;&lt;Author&gt;Dodson&lt;/Author&gt;&lt;Year&gt;2022&lt;/Year&gt;&lt;RecNum&gt;216&lt;/RecNum&gt;&lt;DisplayText&gt;(5)&lt;/DisplayText&gt;&lt;record&gt;&lt;rec-number&gt;216&lt;/rec-number&gt;&lt;foreign-keys&gt;&lt;key app="EN" db-id="sf2vesve6es0t6erttiv5adc5f05d00w5w5a" timestamp="0"&gt;216&lt;/key&gt;&lt;/foreign-keys&gt;&lt;ref-type name="Journal Article"&gt;17&lt;/ref-type&gt;&lt;contributors&gt;&lt;authors&gt;&lt;author&gt;Dodson, M. W.&lt;/author&gt;&lt;author&gt;Cirulis, M. M.&lt;/author&gt;&lt;author&gt;Li, H.&lt;/author&gt;&lt;author&gt;Yue, Z.&lt;/author&gt;&lt;author&gt;Brown, L. M.&lt;/author&gt;&lt;author&gt;Elliott, C. G.&lt;/author&gt;&lt;/authors&gt;&lt;/contributors&gt;&lt;auth-address&gt;7061Intermountain Medical Center, Murray, Utah, USA.&amp;#xD;14434University of Utah, Salt Lake City, Utah, USA.&amp;#xD;University of Utah School of Medicine, Salt Lake City, Utah, USA.&lt;/auth-address&gt;&lt;titles&gt;&lt;title&gt;Frequency of Thrombotic Risk Factors in Patients with Chronic Thromboembolic Pulmonary Hypertension and Acute Pulmonary Embolism: A Case-Control Study&lt;/title&gt;&lt;secondary-title&gt;Clin Appl Thromb Hemost&lt;/secondary-title&gt;&lt;/titles&gt;&lt;pages&gt;10760296211073277&lt;/pages&gt;&lt;volume&gt;28&lt;/volume&gt;&lt;edition&gt;2022/01/11&lt;/edition&gt;&lt;keywords&gt;&lt;keyword&gt;epidemiology&lt;/keyword&gt;&lt;keyword&gt;pulmonary embolism&lt;/keyword&gt;&lt;keyword&gt;pulmonary hypertension&lt;/keyword&gt;&lt;/keywords&gt;&lt;dates&gt;&lt;year&gt;2022&lt;/year&gt;&lt;pub-dates&gt;&lt;date&gt;Jan-Dec&lt;/date&gt;&lt;/pub-dates&gt;&lt;/dates&gt;&lt;isbn&gt;1938-2723 (Electronic)&amp;#xD;1076-0296 (Linking)&lt;/isbn&gt;&lt;accession-num&gt;35000431&lt;/accession-num&gt;&lt;urls&gt;&lt;related-urls&gt;&lt;url&gt;https://www.ncbi.nlm.nih.gov/pubmed/35000431&lt;/url&gt;&lt;/related-urls&gt;&lt;/urls&gt;&lt;custom2&gt;PMC8744163&lt;/custom2&gt;&lt;electronic-resource-num&gt;10.1177/10760296211073277&lt;/electronic-resource-num&gt;&lt;/record&gt;&lt;/Cite&gt;&lt;/EndNote&gt;</w:instrText>
      </w:r>
      <w:r w:rsidR="009251EB">
        <w:fldChar w:fldCharType="separate"/>
      </w:r>
      <w:r w:rsidR="009251EB">
        <w:rPr>
          <w:noProof/>
        </w:rPr>
        <w:t>(5)</w:t>
      </w:r>
      <w:r w:rsidR="009251EB">
        <w:fldChar w:fldCharType="end"/>
      </w:r>
      <w:r>
        <w:t xml:space="preserve">, suggesting that these conditions increase thrombosis risk generally, but do not specifically increase CTEPH risk. </w:t>
      </w:r>
    </w:p>
    <w:p w14:paraId="70949C13" w14:textId="4156CD10" w:rsidR="00B32CBA" w:rsidRDefault="00B32CBA" w:rsidP="00B32CBA">
      <w:r>
        <w:t xml:space="preserve">In contrast, a history of splenectomy may predispose to CTEPH risk </w:t>
      </w:r>
      <w:proofErr w:type="gramStart"/>
      <w:r>
        <w:t>in excess of</w:t>
      </w:r>
      <w:proofErr w:type="gramEnd"/>
      <w:r>
        <w:t xml:space="preserve"> the risk conferred on VTE more generally.</w:t>
      </w:r>
      <w:r w:rsidR="00CB0CDB">
        <w:t xml:space="preserve"> A history of splenectomy confers a risk for VTE that is increased 2-3 fold compared to </w:t>
      </w:r>
      <w:r w:rsidRPr="00B32CBA">
        <w:t>non-</w:t>
      </w:r>
      <w:proofErr w:type="spellStart"/>
      <w:r w:rsidRPr="00B32CBA">
        <w:t>splenectomized</w:t>
      </w:r>
      <w:proofErr w:type="spellEnd"/>
      <w:r w:rsidRPr="00B32CBA">
        <w:t xml:space="preserve"> individuals</w:t>
      </w:r>
      <w:r w:rsidR="009251EB">
        <w:t xml:space="preserve"> </w:t>
      </w:r>
      <w:r w:rsidR="009251EB" w:rsidRPr="00230466">
        <w:t xml:space="preserve">splenectomy </w:t>
      </w:r>
      <w:r w:rsidR="009251EB" w:rsidRPr="00230466">
        <w:fldChar w:fldCharType="begin">
          <w:fldData xml:space="preserve">PEVuZE5vdGU+PENpdGU+PEF1dGhvcj5LcmlzdGluc3NvbjwvQXV0aG9yPjxZZWFyPjIwMTQ8L1ll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</w:fldData>
        </w:fldChar>
      </w:r>
      <w:r w:rsidR="009251EB">
        <w:instrText xml:space="preserve"> ADDIN EN.CITE </w:instrText>
      </w:r>
      <w:r w:rsidR="009251EB">
        <w:fldChar w:fldCharType="begin">
          <w:fldData xml:space="preserve">PEVuZE5vdGU+PENpdGU+PEF1dGhvcj5LcmlzdGluc3NvbjwvQXV0aG9yPjxZZWFyPjIwMTQ8L1ll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</w:fldData>
        </w:fldChar>
      </w:r>
      <w:r w:rsidR="009251EB">
        <w:instrText xml:space="preserve"> ADDIN EN.CITE.DATA </w:instrText>
      </w:r>
      <w:r w:rsidR="009251EB">
        <w:fldChar w:fldCharType="end"/>
      </w:r>
      <w:r w:rsidR="009251EB" w:rsidRPr="00230466">
        <w:fldChar w:fldCharType="separate"/>
      </w:r>
      <w:r w:rsidR="009251EB">
        <w:rPr>
          <w:noProof/>
        </w:rPr>
        <w:t>(6-8)</w:t>
      </w:r>
      <w:r w:rsidR="009251EB" w:rsidRPr="00230466">
        <w:fldChar w:fldCharType="end"/>
      </w:r>
      <w:r w:rsidR="00CB0CDB">
        <w:t>, and evidence suggests that splenectomy is more frequent in patients with CTEPH than those with PE</w:t>
      </w:r>
      <w:r w:rsidR="009251EB">
        <w:t xml:space="preserve"> </w:t>
      </w:r>
      <w:r w:rsidR="009251EB">
        <w:fldChar w:fldCharType="begin">
          <w:fldData xml:space="preserve">PEVuZE5vdGU+PENpdGU+PEF1dGhvcj5Cb25kZXJtYW48L0F1dGhvcj48WWVhcj4yMDA1PC9ZZWFy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</w:fldData>
        </w:fldChar>
      </w:r>
      <w:r w:rsidR="009251EB">
        <w:instrText xml:space="preserve"> ADDIN EN.CITE </w:instrText>
      </w:r>
      <w:r w:rsidR="009251EB">
        <w:fldChar w:fldCharType="begin">
          <w:fldData xml:space="preserve">PEVuZE5vdGU+PENpdGU+PEF1dGhvcj5Cb25kZXJtYW48L0F1dGhvcj48WWVhcj4yMDA1PC9ZZWFy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</w:fldData>
        </w:fldChar>
      </w:r>
      <w:r w:rsidR="009251EB">
        <w:instrText xml:space="preserve"> ADDIN EN.CITE.DATA </w:instrText>
      </w:r>
      <w:r w:rsidR="009251EB">
        <w:fldChar w:fldCharType="end"/>
      </w:r>
      <w:r w:rsidR="009251EB">
        <w:fldChar w:fldCharType="separate"/>
      </w:r>
      <w:r w:rsidR="009251EB">
        <w:rPr>
          <w:noProof/>
        </w:rPr>
        <w:t>(9)</w:t>
      </w:r>
      <w:r w:rsidR="009251EB">
        <w:fldChar w:fldCharType="end"/>
      </w:r>
      <w:r w:rsidR="00CB0CDB">
        <w:t xml:space="preserve"> or </w:t>
      </w:r>
      <w:r w:rsidR="006B499D">
        <w:t>venous thromboembolism (</w:t>
      </w:r>
      <w:r w:rsidR="00CB0CDB">
        <w:t>VTE</w:t>
      </w:r>
      <w:r w:rsidR="006B499D">
        <w:t>) more generally</w:t>
      </w:r>
      <w:r w:rsidR="00CB0CDB">
        <w:t xml:space="preserve"> </w:t>
      </w:r>
      <w:r w:rsidR="009251EB">
        <w:fldChar w:fldCharType="begin"/>
      </w:r>
      <w:r w:rsidR="009251EB">
        <w:instrText xml:space="preserve"> ADDIN EN.CITE &lt;EndNote&gt;&lt;Cite&gt;&lt;Author&gt;Martinez&lt;/Author&gt;&lt;Year&gt;2018&lt;/Year&gt;&lt;RecNum&gt;153&lt;/RecNum&gt;&lt;DisplayText&gt;(10)&lt;/DisplayText&gt;&lt;record&gt;&lt;rec-number&gt;153&lt;/rec-number&gt;&lt;foreign-keys&gt;&lt;key app="EN" db-id="sf2vesve6es0t6erttiv5adc5f05d00w5w5a" timestamp="0"&gt;153&lt;/key&gt;&lt;/foreign-keys&gt;&lt;ref-type name="Journal Article"&gt;17&lt;/ref-type&gt;&lt;contributors&gt;&lt;authors&gt;&lt;author&gt;Martinez, C.&lt;/author&gt;&lt;author&gt;Wallenhorst, C.&lt;/author&gt;&lt;author&gt;Teal, S.&lt;/author&gt;&lt;author&gt;Cohen, A. T.&lt;/author&gt;&lt;author&gt;Peacock, A. J.&lt;/author&gt;&lt;/authors&gt;&lt;/contributors&gt;&lt;auth-address&gt;1 Institute for Epidemiology, Statistics and Informatics GmbH, Frankfurt, Germany.&amp;#xD;2 Real-World Evidence Strategy &amp;amp; Outcomes Data Generation, Bayer AG, Berlin, Germany.&amp;#xD;3 Department of Haematology, Guy&amp;apos;s and St Thomas&amp;apos; Hospitals, King&amp;apos;s College, London, UK.&amp;#xD;4 Scottish Pulmonary Vascular Unit, Regional Heart and Lung centre, Glasgow, UK.&lt;/auth-address&gt;&lt;titles&gt;&lt;title&gt;Incidence and risk factors of chronic thromboembolic pulmonary hypertension following venous thromboembolism, a population-based cohort study in England&lt;/title&gt;&lt;secondary-title&gt;Pulm Circ&lt;/secondary-title&gt;&lt;/titles&gt;&lt;periodical&gt;&lt;full-title&gt;Pulm Circ&lt;/full-title&gt;&lt;/periodical&gt;&lt;pages&gt;2045894018791358&lt;/pages&gt;&lt;volume&gt;8&lt;/volume&gt;&lt;number&gt;3&lt;/number&gt;&lt;edition&gt;2018/07/10&lt;/edition&gt;&lt;keywords&gt;&lt;keyword&gt;deep vein thrombosis&lt;/keyword&gt;&lt;keyword&gt;incidence&lt;/keyword&gt;&lt;keyword&gt;predictive factors&lt;/keyword&gt;&lt;keyword&gt;pulmonary embolism&lt;/keyword&gt;&lt;keyword&gt;pulmonary hypertension&lt;/keyword&gt;&lt;/keywords&gt;&lt;dates&gt;&lt;year&gt;2018&lt;/year&gt;&lt;pub-dates&gt;&lt;date&gt;Jul-Sep&lt;/date&gt;&lt;/pub-dates&gt;&lt;/dates&gt;&lt;isbn&gt;2045-8932 (Print)&amp;#xD;2045-8932 (Linking)&lt;/isbn&gt;&lt;accession-num&gt;29985100&lt;/accession-num&gt;&lt;urls&gt;&lt;related-urls&gt;&lt;url&gt;https://www.ncbi.nlm.nih.gov/pubmed/29985100&lt;/url&gt;&lt;/related-urls&gt;&lt;/urls&gt;&lt;custom2&gt;PMC6066824&lt;/custom2&gt;&lt;electronic-resource-num&gt;10.1177/2045894018791358&lt;/electronic-resource-num&gt;&lt;/record&gt;&lt;/Cite&gt;&lt;/EndNote&gt;</w:instrText>
      </w:r>
      <w:r w:rsidR="009251EB">
        <w:fldChar w:fldCharType="separate"/>
      </w:r>
      <w:r w:rsidR="009251EB">
        <w:rPr>
          <w:noProof/>
        </w:rPr>
        <w:t>(10)</w:t>
      </w:r>
      <w:r w:rsidR="009251EB">
        <w:fldChar w:fldCharType="end"/>
      </w:r>
      <w:r w:rsidR="00CB0CDB" w:rsidRPr="00CB0CDB">
        <w:t>.</w:t>
      </w:r>
      <w:r w:rsidRPr="00B32CBA">
        <w:t xml:space="preserve"> </w:t>
      </w:r>
    </w:p>
    <w:p w14:paraId="113E6F3C" w14:textId="080673B1" w:rsidR="00CB0CDB" w:rsidRPr="00225DD1" w:rsidRDefault="00CB0CDB" w:rsidP="00B32CBA">
      <w:pPr>
        <w:rPr>
          <w:color w:val="FF0000"/>
        </w:rPr>
      </w:pPr>
      <w:r w:rsidRPr="00B32CBA">
        <w:t xml:space="preserve">Understanding whether </w:t>
      </w:r>
      <w:r w:rsidR="006B499D">
        <w:t xml:space="preserve">and how </w:t>
      </w:r>
      <w:r w:rsidRPr="00B32CBA">
        <w:t xml:space="preserve">splenectomy </w:t>
      </w:r>
      <w:r w:rsidR="006B499D">
        <w:t xml:space="preserve">might </w:t>
      </w:r>
      <w:r w:rsidRPr="00B32CBA">
        <w:t xml:space="preserve">confer specific risk for CTEPH may help clarify mechanisms and guide early clinical identification. To </w:t>
      </w:r>
      <w:r>
        <w:t xml:space="preserve">better understand the association of splenectomy with CTEPH, we first </w:t>
      </w:r>
      <w:r w:rsidRPr="00B32CBA">
        <w:t>compared the frequency of splenectomy in patients with CTEPH versus those with acute PE or no history of VTE</w:t>
      </w:r>
      <w:r w:rsidR="006B499D">
        <w:t>. We</w:t>
      </w:r>
      <w:r>
        <w:t xml:space="preserve"> then evaluated clinical features of PE presentations </w:t>
      </w:r>
      <w:del w:id="1" w:author="Brian Locke" w:date="2025-06-13T16:41:00Z" w16du:dateUtc="2025-06-13T22:41:00Z">
        <w:r w:rsidDel="00883B6C">
          <w:delText>based on</w:delText>
        </w:r>
      </w:del>
      <w:ins w:id="2" w:author="Brian Locke" w:date="2025-06-13T16:41:00Z" w16du:dateUtc="2025-06-13T22:41:00Z">
        <w:r w:rsidR="00883B6C">
          <w:t>stratified by</w:t>
        </w:r>
      </w:ins>
      <w:r>
        <w:t xml:space="preserve"> </w:t>
      </w:r>
      <w:r w:rsidRPr="00B32CBA">
        <w:t>splenectomy status</w:t>
      </w:r>
      <w:r w:rsidR="006B499D">
        <w:t>, theorizing that splenectomy may modify a patient’s PE presentation such that the odds of a subsequent diagnosis of CTEPH are increased</w:t>
      </w:r>
      <w:r w:rsidRPr="00B32CBA">
        <w:t>. </w:t>
      </w:r>
      <w:r w:rsidR="00225DD1">
        <w:rPr>
          <w:color w:val="FF0000"/>
        </w:rPr>
        <w:t xml:space="preserve"> </w:t>
      </w:r>
    </w:p>
    <w:p w14:paraId="7A7B982C" w14:textId="77777777" w:rsidR="006409D0" w:rsidRDefault="006409D0" w:rsidP="00B32CBA">
      <w:pPr>
        <w:rPr>
          <w:b/>
          <w:bCs/>
        </w:rPr>
      </w:pPr>
    </w:p>
    <w:p w14:paraId="092910AA" w14:textId="50662A8F" w:rsidR="00CB0CDB" w:rsidRPr="00CB0CDB" w:rsidRDefault="00CB0CDB" w:rsidP="00B32CBA">
      <w:pPr>
        <w:rPr>
          <w:b/>
          <w:bCs/>
        </w:rPr>
      </w:pPr>
      <w:r w:rsidRPr="00CB0CDB">
        <w:rPr>
          <w:b/>
          <w:bCs/>
        </w:rPr>
        <w:t>Methods</w:t>
      </w:r>
    </w:p>
    <w:p w14:paraId="32C15F1E" w14:textId="5619DBC0" w:rsidR="00B32CBA" w:rsidRDefault="00CB0CDB" w:rsidP="00B32CBA">
      <w:pPr>
        <w:rPr>
          <w:u w:val="single"/>
        </w:rPr>
      </w:pPr>
      <w:r>
        <w:rPr>
          <w:u w:val="single"/>
        </w:rPr>
        <w:t>Study design</w:t>
      </w:r>
      <w:r w:rsidRPr="00CB0CDB">
        <w:rPr>
          <w:u w:val="single"/>
        </w:rPr>
        <w:t>:</w:t>
      </w:r>
    </w:p>
    <w:p w14:paraId="4B2D1DDA" w14:textId="3798039B" w:rsidR="00CB0CDB" w:rsidRDefault="00CB0CDB" w:rsidP="00CB0CDB">
      <w:r>
        <w:t>W</w:t>
      </w:r>
      <w:r w:rsidRPr="00CB0CDB">
        <w:t xml:space="preserve">e performed two </w:t>
      </w:r>
      <w:proofErr w:type="spellStart"/>
      <w:r w:rsidRPr="00CB0CDB">
        <w:t>substudies</w:t>
      </w:r>
      <w:proofErr w:type="spellEnd"/>
      <w:r>
        <w:t xml:space="preserve">. The first was </w:t>
      </w:r>
      <w:r w:rsidRPr="00CB0CDB">
        <w:t xml:space="preserve">a retrospective, </w:t>
      </w:r>
      <w:commentRangeStart w:id="3"/>
      <w:commentRangeStart w:id="4"/>
      <w:commentRangeStart w:id="5"/>
      <w:r w:rsidRPr="00CB0CDB">
        <w:t xml:space="preserve">4-arm case-control </w:t>
      </w:r>
      <w:commentRangeEnd w:id="3"/>
      <w:r w:rsidR="00225DD1">
        <w:rPr>
          <w:rStyle w:val="CommentReference"/>
        </w:rPr>
        <w:commentReference w:id="3"/>
      </w:r>
      <w:commentRangeEnd w:id="4"/>
      <w:r w:rsidR="007E07C8">
        <w:rPr>
          <w:rStyle w:val="CommentReference"/>
        </w:rPr>
        <w:commentReference w:id="4"/>
      </w:r>
      <w:commentRangeEnd w:id="5"/>
      <w:r w:rsidR="006B499D">
        <w:rPr>
          <w:rStyle w:val="CommentReference"/>
        </w:rPr>
        <w:commentReference w:id="5"/>
      </w:r>
      <w:r w:rsidRPr="00CB0CDB">
        <w:t>study</w:t>
      </w:r>
      <w:r>
        <w:t xml:space="preserve"> designed to determine the frequency of splenectomy in groups of patients with CTEPH, </w:t>
      </w:r>
      <w:r>
        <w:lastRenderedPageBreak/>
        <w:t xml:space="preserve">acute PE, acute unprovoked PE, and healthy controls. The second was a </w:t>
      </w:r>
      <w:r w:rsidRPr="00CB0CDB">
        <w:t xml:space="preserve">two-arm matched cohort study </w:t>
      </w:r>
      <w:r>
        <w:t xml:space="preserve">designed to compare clinical features of patients hospitalized with PE who either had a prior history of splenectomy or did not. </w:t>
      </w:r>
    </w:p>
    <w:p w14:paraId="34B71A9B" w14:textId="4B3A9798" w:rsidR="00CB0CDB" w:rsidRDefault="00B3329C" w:rsidP="00CB0CDB">
      <w:pPr>
        <w:rPr>
          <w:u w:val="single"/>
        </w:rPr>
      </w:pPr>
      <w:r w:rsidRPr="00B3329C">
        <w:rPr>
          <w:u w:val="single"/>
        </w:rPr>
        <w:t>Patient selection:</w:t>
      </w:r>
      <w:ins w:id="6" w:author="Darren White [2]" w:date="2025-06-11T13:13:00Z" w16du:dateUtc="2025-06-11T20:13:00Z">
        <w:r w:rsidR="00C168EB">
          <w:rPr>
            <w:u w:val="single"/>
          </w:rPr>
          <w:t xml:space="preserve"> </w:t>
        </w:r>
        <w:del w:id="7" w:author="Brian Locke" w:date="2025-06-13T16:42:00Z" w16du:dateUtc="2025-06-13T22:42:00Z">
          <w:r w:rsidR="00C168EB" w:rsidDel="00883B6C">
            <w:rPr>
              <w:u w:val="single"/>
            </w:rPr>
            <w:delText>(See Figure 1)</w:delText>
          </w:r>
        </w:del>
      </w:ins>
    </w:p>
    <w:p w14:paraId="499EF6D2" w14:textId="731AA7C6" w:rsidR="00B3329C" w:rsidRPr="00B3329C" w:rsidRDefault="00B3329C" w:rsidP="00CB0CDB">
      <w:r>
        <w:t xml:space="preserve">In </w:t>
      </w:r>
      <w:proofErr w:type="spellStart"/>
      <w:r>
        <w:t>substudy</w:t>
      </w:r>
      <w:proofErr w:type="spellEnd"/>
      <w:r>
        <w:t xml:space="preserve"> 1, we defined four groups of subjects based on outcome: 1) </w:t>
      </w:r>
      <w:r w:rsidRPr="00B32CBA">
        <w:t xml:space="preserve">a historical cohort of </w:t>
      </w:r>
      <w:commentRangeStart w:id="8"/>
      <w:r w:rsidR="00225DD1">
        <w:t xml:space="preserve">179 </w:t>
      </w:r>
      <w:r w:rsidRPr="00B32CBA">
        <w:t xml:space="preserve">patients </w:t>
      </w:r>
      <w:commentRangeEnd w:id="8"/>
      <w:r w:rsidR="00883B6C">
        <w:rPr>
          <w:rStyle w:val="CommentReference"/>
        </w:rPr>
        <w:commentReference w:id="8"/>
      </w:r>
      <w:r w:rsidRPr="00B32CBA">
        <w:t>diagnosed with CTEPH at Intermountain Medical Center (IMC) from January 1993 to March 2022 who had a computed tomography pulmonary angiogram (CTPA) available for analysis</w:t>
      </w:r>
      <w:r>
        <w:t xml:space="preserve"> (“CTEPH group”), 2) </w:t>
      </w:r>
      <w:commentRangeStart w:id="9"/>
      <w:r w:rsidRPr="00B32CBA">
        <w:t xml:space="preserve">333 consecutive </w:t>
      </w:r>
      <w:commentRangeEnd w:id="9"/>
      <w:r w:rsidR="00883B6C">
        <w:rPr>
          <w:rStyle w:val="CommentReference"/>
        </w:rPr>
        <w:commentReference w:id="9"/>
      </w:r>
      <w:r w:rsidRPr="00B32CBA">
        <w:t>individuals diagnosed with acute PE by CTPA</w:t>
      </w:r>
      <w:r>
        <w:t xml:space="preserve"> during an emergency department (ED) visit at one of two Intermountain Health hospitals (IMC and LDS Hospital) between 1</w:t>
      </w:r>
      <w:r w:rsidRPr="00B32CBA">
        <w:t>/1/2009-12/31/2010</w:t>
      </w:r>
      <w:r>
        <w:t xml:space="preserve"> (“</w:t>
      </w:r>
      <w:commentRangeStart w:id="10"/>
      <w:r>
        <w:t>All</w:t>
      </w:r>
      <w:ins w:id="11" w:author="Brian Locke" w:date="2025-06-13T16:58:00Z" w16du:dateUtc="2025-06-13T22:58:00Z">
        <w:r w:rsidR="008041E0">
          <w:t>-</w:t>
        </w:r>
      </w:ins>
      <w:del w:id="12" w:author="Brian Locke" w:date="2025-06-13T16:58:00Z" w16du:dateUtc="2025-06-13T22:58:00Z">
        <w:r w:rsidDel="008041E0">
          <w:delText xml:space="preserve"> </w:delText>
        </w:r>
      </w:del>
      <w:r>
        <w:t>PE</w:t>
      </w:r>
      <w:commentRangeEnd w:id="10"/>
      <w:r w:rsidR="008041E0">
        <w:rPr>
          <w:rStyle w:val="CommentReference"/>
        </w:rPr>
        <w:commentReference w:id="10"/>
      </w:r>
      <w:r>
        <w:t>” group), 3)</w:t>
      </w:r>
      <w:r w:rsidRPr="00B3329C">
        <w:t xml:space="preserve"> </w:t>
      </w:r>
      <w:commentRangeStart w:id="13"/>
      <w:r w:rsidRPr="00B32CBA">
        <w:t>326 consecutive patients</w:t>
      </w:r>
      <w:commentRangeEnd w:id="13"/>
      <w:r w:rsidR="00883B6C">
        <w:rPr>
          <w:rStyle w:val="CommentReference"/>
        </w:rPr>
        <w:commentReference w:id="13"/>
      </w:r>
      <w:r w:rsidRPr="00B32CBA">
        <w:t xml:space="preserve"> who were hospitalized at IMC between 4/1/2014 and 4/1/2016 with acute PE, and in whom no provoking factor for acute PE could be identified on retrospective chart review</w:t>
      </w:r>
      <w:r>
        <w:t xml:space="preserve"> (“</w:t>
      </w:r>
      <w:ins w:id="14" w:author="Brian Locke" w:date="2025-06-13T16:58:00Z" w16du:dateUtc="2025-06-13T22:58:00Z">
        <w:r w:rsidR="008041E0">
          <w:t>U</w:t>
        </w:r>
      </w:ins>
      <w:del w:id="15" w:author="Brian Locke" w:date="2025-06-13T16:55:00Z" w16du:dateUtc="2025-06-13T22:55:00Z">
        <w:r w:rsidDel="008041E0">
          <w:delText>u</w:delText>
        </w:r>
      </w:del>
      <w:r>
        <w:t>nprovoked</w:t>
      </w:r>
      <w:ins w:id="16" w:author="Brian Locke" w:date="2025-06-13T16:58:00Z" w16du:dateUtc="2025-06-13T22:58:00Z">
        <w:r w:rsidR="008041E0">
          <w:t>-</w:t>
        </w:r>
      </w:ins>
      <w:del w:id="17" w:author="Brian Locke" w:date="2025-06-13T16:58:00Z" w16du:dateUtc="2025-06-13T22:58:00Z">
        <w:r w:rsidDel="008041E0">
          <w:delText xml:space="preserve"> </w:delText>
        </w:r>
      </w:del>
      <w:r>
        <w:t>PE” group), and 4)</w:t>
      </w:r>
      <w:r w:rsidRPr="00B3329C">
        <w:t xml:space="preserve"> </w:t>
      </w:r>
      <w:commentRangeStart w:id="18"/>
      <w:r w:rsidRPr="00B32CBA">
        <w:t xml:space="preserve">839 </w:t>
      </w:r>
      <w:r>
        <w:t xml:space="preserve">consecutive </w:t>
      </w:r>
      <w:r w:rsidRPr="00B32CBA">
        <w:t xml:space="preserve">patients </w:t>
      </w:r>
      <w:commentRangeEnd w:id="18"/>
      <w:r w:rsidR="00883B6C">
        <w:rPr>
          <w:rStyle w:val="CommentReference"/>
        </w:rPr>
        <w:commentReference w:id="18"/>
      </w:r>
      <w:r w:rsidRPr="00B32CBA">
        <w:t xml:space="preserve">with no lifetime history of VTE </w:t>
      </w:r>
      <w:r>
        <w:t>(defined by a negative index CTPA and no historical diagnosis code for DVT or PE) who underwent CTPA in the ED at IMC or LDS Hospital between 1/1/2009 and 12/31/2010 and in whom the CTPA was read as negative for PE (“</w:t>
      </w:r>
      <w:ins w:id="19" w:author="Brian Locke" w:date="2025-06-13T16:55:00Z" w16du:dateUtc="2025-06-13T22:55:00Z">
        <w:r w:rsidR="008041E0">
          <w:t>N</w:t>
        </w:r>
      </w:ins>
      <w:del w:id="20" w:author="Brian Locke" w:date="2025-06-13T16:55:00Z" w16du:dateUtc="2025-06-13T22:55:00Z">
        <w:r w:rsidDel="008041E0">
          <w:delText>n</w:delText>
        </w:r>
      </w:del>
      <w:r>
        <w:t>o</w:t>
      </w:r>
      <w:ins w:id="21" w:author="Brian Locke" w:date="2025-06-13T16:58:00Z" w16du:dateUtc="2025-06-13T22:58:00Z">
        <w:r w:rsidR="008041E0">
          <w:t>-</w:t>
        </w:r>
      </w:ins>
      <w:del w:id="22" w:author="Brian Locke" w:date="2025-06-13T16:58:00Z" w16du:dateUtc="2025-06-13T22:58:00Z">
        <w:r w:rsidDel="008041E0">
          <w:delText xml:space="preserve"> </w:delText>
        </w:r>
      </w:del>
      <w:r>
        <w:t xml:space="preserve">PE” group). </w:t>
      </w:r>
      <w:r w:rsidRPr="00B32CBA">
        <w:t> </w:t>
      </w:r>
      <w:r w:rsidR="006B499D">
        <w:t>We included the “</w:t>
      </w:r>
      <w:ins w:id="23" w:author="Brian Locke" w:date="2025-06-13T16:58:00Z" w16du:dateUtc="2025-06-13T22:58:00Z">
        <w:r w:rsidR="008041E0">
          <w:t>U</w:t>
        </w:r>
      </w:ins>
      <w:del w:id="24" w:author="Brian Locke" w:date="2025-06-13T16:58:00Z" w16du:dateUtc="2025-06-13T22:58:00Z">
        <w:r w:rsidR="006B499D" w:rsidDel="008041E0">
          <w:delText>u</w:delText>
        </w:r>
      </w:del>
      <w:r w:rsidR="006B499D">
        <w:t>nprovoked</w:t>
      </w:r>
      <w:ins w:id="25" w:author="Brian Locke" w:date="2025-06-13T16:58:00Z" w16du:dateUtc="2025-06-13T22:58:00Z">
        <w:r w:rsidR="008041E0">
          <w:t>-</w:t>
        </w:r>
      </w:ins>
      <w:del w:id="26" w:author="Brian Locke" w:date="2025-06-13T16:58:00Z" w16du:dateUtc="2025-06-13T22:58:00Z">
        <w:r w:rsidR="006B499D" w:rsidDel="008041E0">
          <w:delText xml:space="preserve"> </w:delText>
        </w:r>
      </w:del>
      <w:r w:rsidR="006B499D">
        <w:t xml:space="preserve">PE” group because PE that is not associated with a provoking risk factor is specifically associated with CTEPH </w:t>
      </w:r>
      <w:r w:rsidR="009251EB">
        <w:fldChar w:fldCharType="begin">
          <w:fldData xml:space="preserve">PEVuZE5vdGU+PENpdGU+PEF1dGhvcj5LbG9rPC9BdXRob3I+PFllYXI+MjAxNjwvWWVhcj48UmVj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</w:fldData>
        </w:fldChar>
      </w:r>
      <w:r w:rsidR="009251EB">
        <w:instrText xml:space="preserve"> ADDIN EN.CITE </w:instrText>
      </w:r>
      <w:r w:rsidR="009251EB">
        <w:fldChar w:fldCharType="begin">
          <w:fldData xml:space="preserve">PEVuZE5vdGU+PENpdGU+PEF1dGhvcj5LbG9rPC9BdXRob3I+PFllYXI+MjAxNjwvWWVhcj48UmVj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</w:fldData>
        </w:fldChar>
      </w:r>
      <w:r w:rsidR="009251EB">
        <w:instrText xml:space="preserve"> ADDIN EN.CITE.DATA </w:instrText>
      </w:r>
      <w:r w:rsidR="009251EB">
        <w:fldChar w:fldCharType="end"/>
      </w:r>
      <w:r w:rsidR="009251EB">
        <w:fldChar w:fldCharType="separate"/>
      </w:r>
      <w:r w:rsidR="009251EB">
        <w:rPr>
          <w:noProof/>
        </w:rPr>
        <w:t>(11)</w:t>
      </w:r>
      <w:r w:rsidR="009251EB">
        <w:fldChar w:fldCharType="end"/>
      </w:r>
      <w:r w:rsidR="006B499D">
        <w:t>.</w:t>
      </w:r>
    </w:p>
    <w:p w14:paraId="42BA20B1" w14:textId="28A0F2AF" w:rsidR="0081664C" w:rsidRDefault="00B3329C" w:rsidP="00CB0CDB">
      <w:r>
        <w:t xml:space="preserve">In </w:t>
      </w:r>
      <w:proofErr w:type="spellStart"/>
      <w:r>
        <w:t>substudy</w:t>
      </w:r>
      <w:proofErr w:type="spellEnd"/>
      <w:r>
        <w:t xml:space="preserve"> 2, we defined two groups of subjects who were diagnosed with acute PE (based on ICD code) and had an associated inpatient hospitalization at IMC based on </w:t>
      </w:r>
      <w:proofErr w:type="gramStart"/>
      <w:r>
        <w:t xml:space="preserve">whether </w:t>
      </w:r>
      <w:r w:rsidR="006B499D">
        <w:t>or not</w:t>
      </w:r>
      <w:proofErr w:type="gramEnd"/>
      <w:r w:rsidR="006B499D">
        <w:t xml:space="preserve"> </w:t>
      </w:r>
      <w:r>
        <w:t>they had a history of splenectomy preceding the PE diagnosis. The splenectomy group was identified via an enterprise data warehouse (EDW) search of patients with a diagnosis code for acute PE and the occurrence of the term “splenectomy” (identified by natural language processing) in their chart prior to first use of the PE ICD code, from the years 2003-2021.</w:t>
      </w:r>
      <w:r w:rsidR="0081664C">
        <w:t xml:space="preserve"> </w:t>
      </w:r>
      <w:commentRangeStart w:id="27"/>
      <w:r w:rsidR="0081664C">
        <w:t>This search yielded 134 patients. Among these, we excluded those in whom CTPA images were not available (n=73), since we were unable to objectively confirm splenectomy status and PE diagnosis in these cases. We also excluded 11 patients who were diagnosed with PE on an outpatient basis, leaving 40 subjects with a PE diagnosis linked to an inpatient admission in the context of a prior history of splenectomy</w:t>
      </w:r>
      <w:commentRangeEnd w:id="27"/>
      <w:r w:rsidR="00883B6C">
        <w:rPr>
          <w:rStyle w:val="CommentReference"/>
        </w:rPr>
        <w:commentReference w:id="27"/>
      </w:r>
      <w:r w:rsidR="0081664C">
        <w:t xml:space="preserve">.  </w:t>
      </w:r>
    </w:p>
    <w:p w14:paraId="5FEF0EEC" w14:textId="1F958861" w:rsidR="00B3329C" w:rsidRDefault="0081664C" w:rsidP="00B3329C">
      <w:r>
        <w:t xml:space="preserve">For the </w:t>
      </w:r>
      <w:r w:rsidR="00B3329C">
        <w:t>non-splenectomy cohort</w:t>
      </w:r>
      <w:r>
        <w:t xml:space="preserve"> for </w:t>
      </w:r>
      <w:proofErr w:type="spellStart"/>
      <w:r>
        <w:t>substudy</w:t>
      </w:r>
      <w:proofErr w:type="spellEnd"/>
      <w:r>
        <w:t xml:space="preserve"> 2 we randomly selected 100 subjects from the a</w:t>
      </w:r>
      <w:r w:rsidR="00B3329C" w:rsidRPr="00B32CBA">
        <w:t xml:space="preserve">bove-mentioned group of patients </w:t>
      </w:r>
      <w:r>
        <w:t xml:space="preserve">who were admitted to IMC with a PE diagnosis between </w:t>
      </w:r>
      <w:r w:rsidR="00B3329C" w:rsidRPr="00B32CBA">
        <w:t>4/1/2014 and 3/31/2016</w:t>
      </w:r>
      <w:r>
        <w:t xml:space="preserve">, and in whom the presence of a spleen could be confirmed on review of CTPA images. </w:t>
      </w:r>
      <w:r w:rsidR="00B3329C" w:rsidRPr="00B32CBA">
        <w:t>   </w:t>
      </w:r>
    </w:p>
    <w:p w14:paraId="44BA456D" w14:textId="77777777" w:rsidR="00226E15" w:rsidRPr="00B32CBA" w:rsidRDefault="00226E15" w:rsidP="00B3329C"/>
    <w:p w14:paraId="0E20EEFB" w14:textId="77777777" w:rsidR="00CC3F48" w:rsidRDefault="00B32CBA" w:rsidP="00B32CBA">
      <w:commentRangeStart w:id="28"/>
      <w:commentRangeStart w:id="29"/>
      <w:r w:rsidRPr="00B32CBA">
        <w:rPr>
          <w:u w:val="single"/>
        </w:rPr>
        <w:t>Statistics:</w:t>
      </w:r>
      <w:r w:rsidRPr="00B32CBA">
        <w:t xml:space="preserve"> </w:t>
      </w:r>
      <w:commentRangeEnd w:id="28"/>
      <w:r w:rsidR="004D4C4B">
        <w:rPr>
          <w:rStyle w:val="CommentReference"/>
        </w:rPr>
        <w:commentReference w:id="28"/>
      </w:r>
      <w:commentRangeEnd w:id="29"/>
      <w:r w:rsidR="00CF07FD">
        <w:rPr>
          <w:rStyle w:val="CommentReference"/>
        </w:rPr>
        <w:commentReference w:id="29"/>
      </w:r>
    </w:p>
    <w:p w14:paraId="75AD0B84" w14:textId="77777777" w:rsidR="004E7FD9" w:rsidRPr="004E7FD9" w:rsidRDefault="004E7FD9" w:rsidP="004E7FD9">
      <w:r w:rsidRPr="004E7FD9">
        <w:lastRenderedPageBreak/>
        <w:t xml:space="preserve">In </w:t>
      </w:r>
      <w:proofErr w:type="spellStart"/>
      <w:r w:rsidRPr="004E7FD9">
        <w:t>substudy</w:t>
      </w:r>
      <w:proofErr w:type="spellEnd"/>
      <w:r w:rsidRPr="004E7FD9">
        <w:t xml:space="preserve"> 1, the unadjusted association of the binary exposure (splenectomy), with the outcome (group membership) was evaluated with the Chi-square test and strength of association was summarized using the odds ratio. No adjusted analysis was performed due to insufficient power given low rates of splenectomy in each arm. Within the CTEPH group, characteristics of patients with and without splenectomy were compared by chi-square test (for binary variables) and Wilcoxen rank-sum test (for continuous variables). No correction for multiple hypothesis testing was performed in this exploratory analysis and a p-value &lt; 0.05 was considered statistically </w:t>
      </w:r>
      <w:commentRangeStart w:id="30"/>
      <w:r w:rsidRPr="004E7FD9">
        <w:t>significant.</w:t>
      </w:r>
      <w:commentRangeEnd w:id="30"/>
      <w:r w:rsidR="005A2874">
        <w:rPr>
          <w:rStyle w:val="CommentReference"/>
        </w:rPr>
        <w:commentReference w:id="30"/>
      </w:r>
    </w:p>
    <w:p w14:paraId="4814B499" w14:textId="3CCE046F" w:rsidR="007E7132" w:rsidRDefault="00883B6C" w:rsidP="00CC3F48">
      <w:pPr>
        <w:rPr>
          <w:ins w:id="31" w:author="Darren White [2]" w:date="2025-06-11T12:14:00Z" w16du:dateUtc="2025-06-11T19:14:00Z"/>
        </w:rPr>
      </w:pPr>
      <w:ins w:id="32" w:author="Brian Locke" w:date="2025-06-13T16:47:00Z" w16du:dateUtc="2025-06-13T22:47:00Z">
        <w:r>
          <w:t>In</w:t>
        </w:r>
      </w:ins>
      <w:del w:id="33" w:author="Brian Locke" w:date="2025-06-13T16:47:00Z" w16du:dateUtc="2025-06-13T22:47:00Z">
        <w:r w:rsidR="0081664C" w:rsidDel="00883B6C">
          <w:delText>For</w:delText>
        </w:r>
      </w:del>
      <w:r w:rsidR="0081664C">
        <w:t xml:space="preserve"> </w:t>
      </w:r>
      <w:proofErr w:type="spellStart"/>
      <w:r w:rsidR="0081664C">
        <w:t>substudy</w:t>
      </w:r>
      <w:proofErr w:type="spellEnd"/>
      <w:r w:rsidR="0081664C">
        <w:t xml:space="preserve"> 2, we compared clinical features of PE presentation between the groups of subjects hospitalized for PE based on splenectomy status. </w:t>
      </w:r>
      <w:del w:id="34" w:author="Brian Locke" w:date="2025-06-13T16:47:00Z" w16du:dateUtc="2025-06-13T22:47:00Z">
        <w:r w:rsidR="0081664C" w:rsidDel="00883B6C">
          <w:delText>These included analysis</w:delText>
        </w:r>
      </w:del>
      <w:ins w:id="35" w:author="Brian Locke" w:date="2025-06-13T16:47:00Z" w16du:dateUtc="2025-06-13T22:47:00Z">
        <w:r>
          <w:t xml:space="preserve">We </w:t>
        </w:r>
      </w:ins>
      <w:ins w:id="36" w:author="Brian Locke" w:date="2025-06-13T16:48:00Z" w16du:dateUtc="2025-06-13T22:48:00Z">
        <w:r>
          <w:t>analyzed</w:t>
        </w:r>
      </w:ins>
      <w:del w:id="37" w:author="Brian Locke" w:date="2025-06-13T16:48:00Z" w16du:dateUtc="2025-06-13T22:48:00Z">
        <w:r w:rsidR="0081664C" w:rsidDel="00883B6C">
          <w:delText xml:space="preserve"> of</w:delText>
        </w:r>
      </w:del>
      <w:r w:rsidR="0081664C">
        <w:t xml:space="preserve"> </w:t>
      </w:r>
      <w:r w:rsidR="00B32CBA" w:rsidRPr="00B32CBA">
        <w:t xml:space="preserve">clot burden </w:t>
      </w:r>
      <w:del w:id="38" w:author="Brian Locke" w:date="2025-06-13T16:48:00Z" w16du:dateUtc="2025-06-13T22:48:00Z">
        <w:r w:rsidR="00B32CBA" w:rsidRPr="00B32CBA" w:rsidDel="00883B6C">
          <w:delText>based on</w:delText>
        </w:r>
      </w:del>
      <w:ins w:id="39" w:author="Brian Locke" w:date="2025-06-13T16:48:00Z" w16du:dateUtc="2025-06-13T22:48:00Z">
        <w:r>
          <w:t>using</w:t>
        </w:r>
      </w:ins>
      <w:r w:rsidR="00B32CBA" w:rsidRPr="00B32CBA">
        <w:t xml:space="preserve"> </w:t>
      </w:r>
      <w:r w:rsidR="0081664C">
        <w:t xml:space="preserve">the </w:t>
      </w:r>
      <w:proofErr w:type="spellStart"/>
      <w:r w:rsidR="00B32CBA" w:rsidRPr="00B32CBA">
        <w:t>Qanadli</w:t>
      </w:r>
      <w:proofErr w:type="spellEnd"/>
      <w:r w:rsidR="00B32CBA" w:rsidRPr="00B32CBA">
        <w:t xml:space="preserve"> scoring system (</w:t>
      </w:r>
      <w:ins w:id="40" w:author="Darren White [2]" w:date="2025-06-11T11:51:00Z" w16du:dateUtc="2025-06-11T18:51:00Z">
        <w:r w:rsidR="00262D89">
          <w:rPr>
            <w:color w:val="FF0000"/>
          </w:rPr>
          <w:t>16</w:t>
        </w:r>
      </w:ins>
      <w:r w:rsidR="00B32CBA" w:rsidRPr="00B32CBA">
        <w:t>)</w:t>
      </w:r>
      <w:ins w:id="41" w:author="Brian Locke" w:date="2025-06-13T16:48:00Z" w16du:dateUtc="2025-06-13T22:48:00Z">
        <w:r>
          <w:t>,</w:t>
        </w:r>
      </w:ins>
      <w:r w:rsidR="00B32CBA" w:rsidRPr="00B32CBA">
        <w:t xml:space="preserve"> as well as clot location (peripheral or central).</w:t>
      </w:r>
      <w:r w:rsidR="00CC3F48">
        <w:t xml:space="preserve"> PE was defined as central if either reviewer identified the most proximal portion of clot in a lobar or more central pulmonary artery (PA), and distal if both reviewers identified the most proximal portion of clot in a segmental or subsegmental vessel. </w:t>
      </w:r>
      <w:r w:rsidR="00B32CBA" w:rsidRPr="00B32CBA">
        <w:t xml:space="preserve">These analyses were performed by two </w:t>
      </w:r>
      <w:r w:rsidR="0081664C">
        <w:t>r</w:t>
      </w:r>
      <w:r w:rsidR="00B32CBA" w:rsidRPr="00B32CBA">
        <w:t xml:space="preserve">eviewers </w:t>
      </w:r>
      <w:r w:rsidR="0081664C" w:rsidRPr="00911ABC">
        <w:t>(MWD and DW</w:t>
      </w:r>
      <w:r w:rsidR="0081664C">
        <w:t xml:space="preserve">) </w:t>
      </w:r>
      <w:r w:rsidR="00B32CBA" w:rsidRPr="00B32CBA">
        <w:t xml:space="preserve">who independently analyzed </w:t>
      </w:r>
      <w:r w:rsidR="0081664C">
        <w:t>subjects</w:t>
      </w:r>
      <w:r w:rsidR="00B32CBA" w:rsidRPr="00B32CBA">
        <w:t>' CT</w:t>
      </w:r>
      <w:r w:rsidR="00CC3F48">
        <w:t>PA</w:t>
      </w:r>
      <w:r w:rsidR="00B32CBA" w:rsidRPr="00B32CBA">
        <w:t xml:space="preserve"> images.</w:t>
      </w:r>
      <w:r w:rsidR="00CC3F48">
        <w:t xml:space="preserve"> </w:t>
      </w:r>
      <w:commentRangeStart w:id="42"/>
      <w:r w:rsidR="006409D0" w:rsidRPr="00B32CBA">
        <w:t xml:space="preserve">There was high inter-rater agreement between central vs. peripheral assessments (Kappa = 0.71), and excellent agreement in clot burden assessment (Kappa = 0.95 for </w:t>
      </w:r>
      <w:proofErr w:type="spellStart"/>
      <w:r w:rsidR="006409D0" w:rsidRPr="00B32CBA">
        <w:t>Qanadli</w:t>
      </w:r>
      <w:proofErr w:type="spellEnd"/>
      <w:r w:rsidR="006409D0" w:rsidRPr="00B32CBA">
        <w:t xml:space="preserve"> score) between the two reviewers</w:t>
      </w:r>
      <w:commentRangeEnd w:id="42"/>
      <w:r>
        <w:rPr>
          <w:rStyle w:val="CommentReference"/>
        </w:rPr>
        <w:commentReference w:id="42"/>
      </w:r>
      <w:r w:rsidR="006409D0" w:rsidRPr="00B32CBA">
        <w:t>. </w:t>
      </w:r>
      <w:r w:rsidR="00CC3F48">
        <w:t xml:space="preserve">Because the presence or absence of the spleen can be easily determined by review of CTPA images, the </w:t>
      </w:r>
      <w:r w:rsidR="00CC3F48" w:rsidRPr="00B32CBA">
        <w:t xml:space="preserve">reviewers </w:t>
      </w:r>
      <w:r w:rsidR="00CC3F48">
        <w:t xml:space="preserve">were not </w:t>
      </w:r>
      <w:r w:rsidR="00CC3F48" w:rsidRPr="00B32CBA">
        <w:t>blinded to splenectomy status.   </w:t>
      </w:r>
      <w:r w:rsidR="004E7FD9">
        <w:t>Pulmonary Artery (PA)</w:t>
      </w:r>
      <w:r w:rsidR="007E7132">
        <w:t xml:space="preserve"> </w:t>
      </w:r>
      <w:r w:rsidR="004E7FD9" w:rsidRPr="00B32CBA">
        <w:t>diameter</w:t>
      </w:r>
      <w:r w:rsidR="004E7FD9">
        <w:t>, Pulmonary Artery to Ascending Aorta (</w:t>
      </w:r>
      <w:r w:rsidR="004E7FD9" w:rsidRPr="00B32CBA">
        <w:t>PA/A</w:t>
      </w:r>
      <w:r w:rsidR="004E7FD9">
        <w:t>A)</w:t>
      </w:r>
      <w:r w:rsidR="004E7FD9" w:rsidRPr="00B32CBA">
        <w:t xml:space="preserve"> ratio</w:t>
      </w:r>
      <w:r w:rsidR="004E7FD9">
        <w:t>,</w:t>
      </w:r>
      <w:r w:rsidR="004E7FD9" w:rsidRPr="00B32CBA">
        <w:t xml:space="preserve"> </w:t>
      </w:r>
      <w:r w:rsidR="004E7FD9">
        <w:t>and Right ventricle to left ventricle (</w:t>
      </w:r>
      <w:r w:rsidR="004E7FD9" w:rsidRPr="00B32CBA">
        <w:t>RV/LV</w:t>
      </w:r>
      <w:r w:rsidR="004E7FD9">
        <w:t>)</w:t>
      </w:r>
      <w:r w:rsidR="00262D89">
        <w:t xml:space="preserve"> </w:t>
      </w:r>
      <w:r w:rsidR="004E7FD9" w:rsidRPr="00B32CBA">
        <w:t>ratio</w:t>
      </w:r>
      <w:r w:rsidR="004E7FD9">
        <w:t xml:space="preserve"> were also measured on the index CTPA</w:t>
      </w:r>
      <w:r w:rsidR="007E7132">
        <w:t xml:space="preserve">.  </w:t>
      </w:r>
      <w:ins w:id="43" w:author="Darren White [2]" w:date="2025-06-11T12:36:00Z" w16du:dateUtc="2025-06-11T19:36:00Z">
        <w:r w:rsidR="00283703">
          <w:t xml:space="preserve">PA and AA measurements were performed using methods previously described by our </w:t>
        </w:r>
      </w:ins>
      <w:ins w:id="44" w:author="Darren White [2]" w:date="2025-06-11T12:37:00Z" w16du:dateUtc="2025-06-11T19:37:00Z">
        <w:r w:rsidR="00283703">
          <w:t xml:space="preserve">group and others (17). </w:t>
        </w:r>
      </w:ins>
      <w:r w:rsidR="00283703">
        <w:t>RV to LV ratio</w:t>
      </w:r>
      <w:ins w:id="45" w:author="Darren White [2]" w:date="2025-06-11T12:15:00Z" w16du:dateUtc="2025-06-11T19:15:00Z">
        <w:r w:rsidR="007E7132">
          <w:t xml:space="preserve"> were measured </w:t>
        </w:r>
      </w:ins>
      <w:ins w:id="46" w:author="Darren White [2]" w:date="2025-06-11T12:14:00Z" w16du:dateUtc="2025-06-11T19:14:00Z">
        <w:r w:rsidR="00283703">
          <w:t>(by reviewer DW)</w:t>
        </w:r>
      </w:ins>
      <w:ins w:id="47" w:author="Darren White [2]" w:date="2025-06-11T12:36:00Z" w16du:dateUtc="2025-06-11T19:36:00Z">
        <w:r w:rsidR="00283703">
          <w:t xml:space="preserve"> </w:t>
        </w:r>
      </w:ins>
      <w:ins w:id="48" w:author="Darren White [2]" w:date="2025-06-11T12:15:00Z" w16du:dateUtc="2025-06-11T19:15:00Z">
        <w:r w:rsidR="007E7132">
          <w:t xml:space="preserve">using </w:t>
        </w:r>
      </w:ins>
      <w:ins w:id="49" w:author="Darren White [2]" w:date="2025-06-11T12:16:00Z" w16du:dateUtc="2025-06-11T19:16:00Z">
        <w:r w:rsidR="007E7132">
          <w:t xml:space="preserve">methods described </w:t>
        </w:r>
      </w:ins>
      <w:ins w:id="50" w:author="Darren White [2]" w:date="2025-06-11T12:17:00Z" w16du:dateUtc="2025-06-11T19:17:00Z">
        <w:r w:rsidR="007E7132">
          <w:t>in the American Journal of Roentgenology (1</w:t>
        </w:r>
      </w:ins>
      <w:ins w:id="51" w:author="Darren White [2]" w:date="2025-06-11T12:37:00Z" w16du:dateUtc="2025-06-11T19:37:00Z">
        <w:r w:rsidR="00283703">
          <w:t>8</w:t>
        </w:r>
      </w:ins>
      <w:ins w:id="52" w:author="Darren White [2]" w:date="2025-06-11T12:17:00Z" w16du:dateUtc="2025-06-11T19:17:00Z">
        <w:r w:rsidR="007E7132">
          <w:t>)</w:t>
        </w:r>
      </w:ins>
      <w:r w:rsidR="004E7FD9" w:rsidRPr="00B32CBA">
        <w:t>. </w:t>
      </w:r>
    </w:p>
    <w:p w14:paraId="4470A461" w14:textId="6BF599A8" w:rsidR="00CC3F48" w:rsidRPr="00B32CBA" w:rsidRDefault="004E7FD9" w:rsidP="00CC3F48">
      <w:r w:rsidRPr="00B32CBA">
        <w:t>   </w:t>
      </w:r>
      <w:ins w:id="53" w:author="Darren White [2]" w:date="2025-06-11T11:55:00Z" w16du:dateUtc="2025-06-11T18:55:00Z">
        <w:r w:rsidR="00262D89">
          <w:t xml:space="preserve">Admit location, </w:t>
        </w:r>
      </w:ins>
      <w:ins w:id="54" w:author="Darren White [2]" w:date="2025-06-11T11:56:00Z" w16du:dateUtc="2025-06-11T18:56:00Z">
        <w:r w:rsidR="00262D89">
          <w:t xml:space="preserve">hospital </w:t>
        </w:r>
      </w:ins>
      <w:ins w:id="55" w:author="Darren White [2]" w:date="2025-06-11T11:55:00Z" w16du:dateUtc="2025-06-11T18:55:00Z">
        <w:r w:rsidR="00262D89">
          <w:t xml:space="preserve">length of stay and </w:t>
        </w:r>
      </w:ins>
      <w:ins w:id="56" w:author="Darren White [2]" w:date="2025-06-11T11:56:00Z" w16du:dateUtc="2025-06-11T18:56:00Z">
        <w:r w:rsidR="00262D89">
          <w:t xml:space="preserve">ICU length of stay were determined through manual chart review.  </w:t>
        </w:r>
      </w:ins>
      <w:ins w:id="57" w:author="Darren White [2]" w:date="2025-06-11T11:57:00Z" w16du:dateUtc="2025-06-11T18:57:00Z">
        <w:r w:rsidR="00262D89">
          <w:t xml:space="preserve">PESI score was determined by review of the admission H&amp;P </w:t>
        </w:r>
      </w:ins>
      <w:ins w:id="58" w:author="Darren White [2]" w:date="2025-06-11T11:58:00Z" w16du:dateUtc="2025-06-11T18:58:00Z">
        <w:r w:rsidR="00262D89">
          <w:t xml:space="preserve">and/or ED notes </w:t>
        </w:r>
      </w:ins>
      <w:ins w:id="59" w:author="Darren White [2]" w:date="2025-06-11T11:57:00Z" w16du:dateUtc="2025-06-11T18:57:00Z">
        <w:r w:rsidR="00262D89">
          <w:t>and vitals documentation</w:t>
        </w:r>
      </w:ins>
      <w:ins w:id="60" w:author="Darren White [2]" w:date="2025-06-11T11:58:00Z" w16du:dateUtc="2025-06-11T18:58:00Z">
        <w:r w:rsidR="00262D89">
          <w:t xml:space="preserve"> at admission.  DVT w</w:t>
        </w:r>
      </w:ins>
      <w:ins w:id="61" w:author="Darren White [2]" w:date="2025-06-11T11:59:00Z" w16du:dateUtc="2025-06-11T18:59:00Z">
        <w:r w:rsidR="00262D89">
          <w:t xml:space="preserve">orkup </w:t>
        </w:r>
        <w:r w:rsidR="00BA37C3">
          <w:t xml:space="preserve">and presence of DVT </w:t>
        </w:r>
        <w:r w:rsidR="00262D89">
          <w:t xml:space="preserve">was determined by review of admission notes and </w:t>
        </w:r>
      </w:ins>
      <w:ins w:id="62" w:author="Darren White [2]" w:date="2025-06-11T12:00:00Z" w16du:dateUtc="2025-06-11T19:00:00Z">
        <w:r w:rsidR="00BA37C3">
          <w:t>ultrasound</w:t>
        </w:r>
      </w:ins>
      <w:ins w:id="63" w:author="Darren White [2]" w:date="2025-06-11T11:59:00Z" w16du:dateUtc="2025-06-11T18:59:00Z">
        <w:r w:rsidR="00262D89">
          <w:t xml:space="preserve"> results</w:t>
        </w:r>
      </w:ins>
      <w:ins w:id="64" w:author="Darren White [2]" w:date="2025-06-11T12:00:00Z" w16du:dateUtc="2025-06-11T19:00:00Z">
        <w:r w:rsidR="00BA37C3">
          <w:t xml:space="preserve"> documented</w:t>
        </w:r>
      </w:ins>
      <w:ins w:id="65" w:author="Darren White [2]" w:date="2025-06-11T11:59:00Z" w16du:dateUtc="2025-06-11T18:59:00Z">
        <w:r w:rsidR="00262D89">
          <w:t xml:space="preserve"> in the EMR</w:t>
        </w:r>
      </w:ins>
      <w:ins w:id="66" w:author="Darren White [2]" w:date="2025-06-11T12:00:00Z" w16du:dateUtc="2025-06-11T19:00:00Z">
        <w:r w:rsidR="00BA37C3">
          <w:t xml:space="preserve">.  </w:t>
        </w:r>
      </w:ins>
      <w:ins w:id="67" w:author="Darren White [2]" w:date="2025-06-11T12:03:00Z" w16du:dateUtc="2025-06-11T19:03:00Z">
        <w:r w:rsidR="00BA37C3">
          <w:t xml:space="preserve">DVT workup was </w:t>
        </w:r>
      </w:ins>
      <w:ins w:id="68" w:author="Darren White [2]" w:date="2025-06-11T12:04:00Z" w16du:dateUtc="2025-06-11T19:04:00Z">
        <w:r w:rsidR="00BA37C3">
          <w:t>considered positive if DVT was found in any extremity</w:t>
        </w:r>
      </w:ins>
      <w:ins w:id="69" w:author="Darren White [2]" w:date="2025-06-11T12:05:00Z" w16du:dateUtc="2025-06-11T19:05:00Z">
        <w:r w:rsidR="00BA37C3">
          <w:t xml:space="preserve"> by ultrasound</w:t>
        </w:r>
      </w:ins>
      <w:ins w:id="70" w:author="Darren White [2]" w:date="2025-06-11T12:13:00Z" w16du:dateUtc="2025-06-11T19:13:00Z">
        <w:r w:rsidR="007E7132">
          <w:t xml:space="preserve"> and only those patients who had workup were considered for calculating the percentage positive.  </w:t>
        </w:r>
      </w:ins>
      <w:ins w:id="71" w:author="Darren White [2]" w:date="2025-06-11T12:05:00Z" w16du:dateUtc="2025-06-11T19:05:00Z">
        <w:r w:rsidR="00BA37C3">
          <w:t xml:space="preserve"> </w:t>
        </w:r>
      </w:ins>
      <w:ins w:id="72" w:author="Darren White [2]" w:date="2025-06-11T12:03:00Z" w16du:dateUtc="2025-06-11T19:03:00Z">
        <w:r w:rsidR="00BA37C3">
          <w:t xml:space="preserve"> </w:t>
        </w:r>
      </w:ins>
    </w:p>
    <w:p w14:paraId="59383C35" w14:textId="77777777" w:rsidR="004E7FD9" w:rsidRPr="004E7FD9" w:rsidDel="00883B6C" w:rsidRDefault="004E7FD9" w:rsidP="004E7FD9">
      <w:pPr>
        <w:rPr>
          <w:del w:id="73" w:author="Brian Locke" w:date="2025-06-13T16:49:00Z" w16du:dateUtc="2025-06-13T22:49:00Z"/>
        </w:rPr>
      </w:pPr>
      <w:r w:rsidRPr="004E7FD9">
        <w:t xml:space="preserve">Like </w:t>
      </w:r>
      <w:proofErr w:type="spellStart"/>
      <w:r w:rsidRPr="004E7FD9">
        <w:t>substudy</w:t>
      </w:r>
      <w:proofErr w:type="spellEnd"/>
      <w:r w:rsidRPr="004E7FD9">
        <w:t xml:space="preserve"> 1, unadjusted comparisons were also performed using chi-squared test (binary) and Wilcoxen rank-sum tests</w:t>
      </w:r>
      <w:del w:id="74" w:author="Brian Locke" w:date="2025-06-13T16:49:00Z" w16du:dateUtc="2025-06-13T22:49:00Z">
        <w:r w:rsidRPr="004E7FD9" w:rsidDel="00883B6C">
          <w:delText>)</w:delText>
        </w:r>
      </w:del>
      <w:r w:rsidRPr="004E7FD9">
        <w:t xml:space="preserve">. Additionally, logistic (for peripheral vs central PE location) and Poisson (for </w:t>
      </w:r>
      <w:proofErr w:type="spellStart"/>
      <w:r w:rsidRPr="004E7FD9">
        <w:t>Qanadli</w:t>
      </w:r>
      <w:proofErr w:type="spellEnd"/>
      <w:r w:rsidRPr="004E7FD9">
        <w:t xml:space="preserve"> score, which represents the proportion of subsegments occluded by clot) regressions were used to summarize the adjusted strength of association </w:t>
      </w:r>
      <w:r w:rsidRPr="004E7FD9">
        <w:lastRenderedPageBreak/>
        <w:t>with splenectomy after accounting for Age, Sex, and BMI, which were a-priori hypothesized to be confounders.</w:t>
      </w:r>
    </w:p>
    <w:p w14:paraId="6A280C17" w14:textId="76A0D25A" w:rsidR="00B32CBA" w:rsidRPr="00B32CBA" w:rsidRDefault="00B32CBA" w:rsidP="00B32CBA"/>
    <w:p w14:paraId="6BD5D5F9" w14:textId="77777777" w:rsidR="00CC3F48" w:rsidRDefault="00B32CBA" w:rsidP="00B32CBA">
      <w:r w:rsidRPr="00B32CBA">
        <w:t> </w:t>
      </w:r>
      <w:r w:rsidRPr="00B32CBA">
        <w:rPr>
          <w:u w:val="single"/>
        </w:rPr>
        <w:t>Ethics:</w:t>
      </w:r>
      <w:r w:rsidRPr="00B32CBA">
        <w:t xml:space="preserve"> </w:t>
      </w:r>
    </w:p>
    <w:p w14:paraId="4998805B" w14:textId="207CB91A" w:rsidR="00B32CBA" w:rsidRPr="00B32CBA" w:rsidRDefault="00B32CBA" w:rsidP="00B32CBA">
      <w:r w:rsidRPr="00B32CBA">
        <w:t>This retrospective study was approved by the Institutional Review Board (IRB) at IMC under a waiver of informed consent. </w:t>
      </w:r>
    </w:p>
    <w:p w14:paraId="7A80FF11" w14:textId="77777777" w:rsidR="00B32CBA" w:rsidRPr="00B32CBA" w:rsidRDefault="00B32CBA" w:rsidP="00B32CBA">
      <w:r w:rsidRPr="00B32CBA">
        <w:t> </w:t>
      </w:r>
    </w:p>
    <w:p w14:paraId="41C6317A" w14:textId="7289C339" w:rsidR="00B32CBA" w:rsidRPr="00B32CBA" w:rsidRDefault="008A4E1F" w:rsidP="00B32CBA">
      <w:r w:rsidRPr="008A4E1F">
        <w:rPr>
          <w:b/>
          <w:bCs/>
          <w:lang w:val="en"/>
        </w:rPr>
        <w:t>Results</w:t>
      </w:r>
    </w:p>
    <w:p w14:paraId="6B64EA5D" w14:textId="41214226" w:rsidR="00B32CBA" w:rsidRDefault="6A616BA8" w:rsidP="00B32CBA">
      <w:pPr>
        <w:rPr>
          <w:ins w:id="75" w:author="Brian Locke" w:date="2025-06-13T16:50:00Z" w16du:dateUtc="2025-06-13T22:50:00Z"/>
        </w:rPr>
      </w:pPr>
      <w:proofErr w:type="spellStart"/>
      <w:r w:rsidRPr="1AD5868A">
        <w:rPr>
          <w:u w:val="single"/>
        </w:rPr>
        <w:t>Substudy</w:t>
      </w:r>
      <w:proofErr w:type="spellEnd"/>
      <w:r w:rsidRPr="1AD5868A">
        <w:rPr>
          <w:u w:val="single"/>
        </w:rPr>
        <w:t xml:space="preserve"> 1: </w:t>
      </w:r>
      <w:r w:rsidR="00225DD1" w:rsidRPr="1AD5868A">
        <w:rPr>
          <w:u w:val="single"/>
        </w:rPr>
        <w:t xml:space="preserve">Frequency of splenectomy in CTEPH and control </w:t>
      </w:r>
      <w:commentRangeStart w:id="76"/>
      <w:r w:rsidR="00225DD1" w:rsidRPr="1AD5868A">
        <w:rPr>
          <w:u w:val="single"/>
        </w:rPr>
        <w:t>subjects</w:t>
      </w:r>
      <w:commentRangeEnd w:id="76"/>
      <w:r w:rsidR="00225DD1">
        <w:rPr>
          <w:rStyle w:val="CommentReference"/>
        </w:rPr>
        <w:commentReference w:id="76"/>
      </w:r>
      <w:r w:rsidR="00B32CBA" w:rsidRPr="1AD5868A">
        <w:rPr>
          <w:u w:val="single"/>
        </w:rPr>
        <w:t>: </w:t>
      </w:r>
      <w:r w:rsidR="00B32CBA">
        <w:t> </w:t>
      </w:r>
    </w:p>
    <w:p w14:paraId="3B0B69BE" w14:textId="0D6A942B" w:rsidR="00883B6C" w:rsidRPr="00883B6C" w:rsidRDefault="00883B6C" w:rsidP="00B32CBA">
      <w:pPr>
        <w:rPr>
          <w:u w:val="single"/>
          <w:rPrChange w:id="77" w:author="Brian Locke" w:date="2025-06-13T16:50:00Z" w16du:dateUtc="2025-06-13T22:50:00Z">
            <w:rPr/>
          </w:rPrChange>
        </w:rPr>
      </w:pPr>
      <w:ins w:id="78" w:author="Brian Locke" w:date="2025-06-13T16:50:00Z" w16du:dateUtc="2025-06-13T22:50:00Z">
        <w:r>
          <w:rPr>
            <w:u w:val="single"/>
          </w:rPr>
          <w:t xml:space="preserve">Add a paragraph on the numbers of patients enrolled in each </w:t>
        </w:r>
        <w:proofErr w:type="spellStart"/>
        <w:r>
          <w:rPr>
            <w:u w:val="single"/>
          </w:rPr>
          <w:t>substudy</w:t>
        </w:r>
        <w:proofErr w:type="spellEnd"/>
        <w:r>
          <w:rPr>
            <w:u w:val="single"/>
          </w:rPr>
          <w:t xml:space="preserve"> and reference (Figure 1)</w:t>
        </w:r>
      </w:ins>
    </w:p>
    <w:p w14:paraId="197FD1D9" w14:textId="68B92B35" w:rsidR="00B32CBA" w:rsidRPr="00B32CBA" w:rsidRDefault="00B32CBA" w:rsidP="00B32CBA">
      <w:r w:rsidRPr="00B32CBA">
        <w:t xml:space="preserve">The </w:t>
      </w:r>
      <w:r w:rsidR="00225DD1">
        <w:t xml:space="preserve">demographic, clinical, and hemodynamic data for the 179 subjects in the CTEPH group are </w:t>
      </w:r>
      <w:r w:rsidRPr="00B32CBA">
        <w:t>shown in Table 1.</w:t>
      </w:r>
      <w:del w:id="79" w:author="Brian Locke" w:date="2025-06-13T16:53:00Z" w16du:dateUtc="2025-06-13T22:53:00Z">
        <w:r w:rsidRPr="00B32CBA" w:rsidDel="008041E0">
          <w:delText xml:space="preserve"> A</w:delText>
        </w:r>
        <w:r w:rsidR="00225DD1" w:rsidDel="008041E0">
          <w:delText>s expected,</w:delText>
        </w:r>
      </w:del>
      <w:r w:rsidR="00225DD1">
        <w:t xml:space="preserve"> </w:t>
      </w:r>
      <w:del w:id="80" w:author="Brian Locke" w:date="2025-06-13T16:53:00Z" w16du:dateUtc="2025-06-13T22:53:00Z">
        <w:r w:rsidR="00225DD1" w:rsidDel="008041E0">
          <w:delText>a</w:delText>
        </w:r>
        <w:r w:rsidRPr="00B32CBA" w:rsidDel="008041E0">
          <w:delText xml:space="preserve">pproximately </w:delText>
        </w:r>
      </w:del>
      <w:ins w:id="81" w:author="Brian Locke" w:date="2025-06-13T16:53:00Z" w16du:dateUtc="2025-06-13T22:53:00Z">
        <w:r w:rsidR="008041E0">
          <w:t>A</w:t>
        </w:r>
        <w:r w:rsidR="008041E0" w:rsidRPr="00B32CBA">
          <w:t xml:space="preserve">pproximately </w:t>
        </w:r>
      </w:ins>
      <w:r w:rsidRPr="00B32CBA">
        <w:t xml:space="preserve">¾ of patients in the CTEPH </w:t>
      </w:r>
      <w:r w:rsidR="008A4E1F">
        <w:t>group</w:t>
      </w:r>
      <w:r w:rsidRPr="00B32CBA">
        <w:t xml:space="preserve"> had been diagnosed with acute PE prior to their diagnosis with CTEPH. The </w:t>
      </w:r>
      <w:ins w:id="82" w:author="Brian Locke" w:date="2025-06-13T16:53:00Z" w16du:dateUtc="2025-06-13T22:53:00Z">
        <w:r w:rsidR="008041E0">
          <w:t>A</w:t>
        </w:r>
      </w:ins>
      <w:del w:id="83" w:author="Brian Locke" w:date="2025-06-13T16:53:00Z" w16du:dateUtc="2025-06-13T22:53:00Z">
        <w:r w:rsidRPr="00B32CBA" w:rsidDel="008041E0">
          <w:delText>a</w:delText>
        </w:r>
      </w:del>
      <w:r w:rsidRPr="00B32CBA">
        <w:t>ll</w:t>
      </w:r>
      <w:ins w:id="84" w:author="Brian Locke" w:date="2025-06-13T17:00:00Z" w16du:dateUtc="2025-06-13T23:00:00Z">
        <w:r w:rsidR="008041E0">
          <w:t>-</w:t>
        </w:r>
      </w:ins>
      <w:del w:id="85" w:author="Brian Locke" w:date="2025-06-13T17:00:00Z" w16du:dateUtc="2025-06-13T23:00:00Z">
        <w:r w:rsidRPr="00B32CBA" w:rsidDel="008041E0">
          <w:delText xml:space="preserve"> </w:delText>
        </w:r>
      </w:del>
      <w:r w:rsidRPr="00B32CBA">
        <w:t xml:space="preserve">PE </w:t>
      </w:r>
      <w:r w:rsidR="008A4E1F">
        <w:t>group</w:t>
      </w:r>
      <w:r w:rsidRPr="00B32CBA">
        <w:t xml:space="preserve"> was comprised of 333 patients who had a median age at index PE diagnosis of 56 years (IQR 42-69 years), while the </w:t>
      </w:r>
      <w:ins w:id="86" w:author="Brian Locke" w:date="2025-06-13T16:54:00Z" w16du:dateUtc="2025-06-13T22:54:00Z">
        <w:r w:rsidR="008041E0">
          <w:t>U</w:t>
        </w:r>
      </w:ins>
      <w:del w:id="87" w:author="Brian Locke" w:date="2025-06-13T16:54:00Z" w16du:dateUtc="2025-06-13T22:54:00Z">
        <w:r w:rsidRPr="00B32CBA" w:rsidDel="008041E0">
          <w:delText>u</w:delText>
        </w:r>
      </w:del>
      <w:r w:rsidRPr="00B32CBA">
        <w:t>nprovoked</w:t>
      </w:r>
      <w:ins w:id="88" w:author="Brian Locke" w:date="2025-06-13T17:00:00Z" w16du:dateUtc="2025-06-13T23:00:00Z">
        <w:r w:rsidR="008041E0">
          <w:t>-</w:t>
        </w:r>
      </w:ins>
      <w:del w:id="89" w:author="Brian Locke" w:date="2025-06-13T17:00:00Z" w16du:dateUtc="2025-06-13T23:00:00Z">
        <w:r w:rsidRPr="00B32CBA" w:rsidDel="008041E0">
          <w:delText xml:space="preserve"> </w:delText>
        </w:r>
      </w:del>
      <w:r w:rsidRPr="00B32CBA">
        <w:t>PE</w:t>
      </w:r>
      <w:del w:id="90" w:author="Brian Locke" w:date="2025-06-13T17:00:00Z" w16du:dateUtc="2025-06-13T23:00:00Z">
        <w:r w:rsidRPr="00B32CBA" w:rsidDel="008041E0">
          <w:delText xml:space="preserve"> </w:delText>
        </w:r>
      </w:del>
      <w:ins w:id="91" w:author="Brian Locke" w:date="2025-06-13T17:00:00Z" w16du:dateUtc="2025-06-13T23:00:00Z">
        <w:r w:rsidR="008041E0">
          <w:t xml:space="preserve"> </w:t>
        </w:r>
      </w:ins>
      <w:r w:rsidR="008A4E1F">
        <w:t>group</w:t>
      </w:r>
      <w:r w:rsidRPr="00B32CBA">
        <w:t xml:space="preserve"> was comprised of 326 patients with a median age at index PE diagnosis of 64 years (IQR 52-79)</w:t>
      </w:r>
      <w:commentRangeStart w:id="92"/>
      <w:r w:rsidRPr="00B32CBA">
        <w:t>. </w:t>
      </w:r>
      <w:commentRangeEnd w:id="92"/>
      <w:r w:rsidR="008041E0">
        <w:rPr>
          <w:rStyle w:val="CommentReference"/>
        </w:rPr>
        <w:commentReference w:id="92"/>
      </w:r>
      <w:del w:id="93" w:author="Brian Locke" w:date="2025-06-13T16:54:00Z" w16du:dateUtc="2025-06-13T22:54:00Z">
        <w:r w:rsidRPr="00B32CBA" w:rsidDel="008041E0">
          <w:delText> </w:delText>
        </w:r>
      </w:del>
    </w:p>
    <w:p w14:paraId="0A49B8E3" w14:textId="6D05A6DD" w:rsidR="008A4E1F" w:rsidRDefault="00B32CBA" w:rsidP="00B32CBA">
      <w:r w:rsidRPr="00B32CBA">
        <w:t xml:space="preserve">A higher frequency of splenectomy was observed in the CTEPH </w:t>
      </w:r>
      <w:r w:rsidR="008A4E1F">
        <w:t>group</w:t>
      </w:r>
      <w:r w:rsidRPr="00B32CBA">
        <w:t xml:space="preserve"> (6.1%) than in the </w:t>
      </w:r>
      <w:del w:id="94" w:author="Brian Locke" w:date="2025-06-13T17:01:00Z" w16du:dateUtc="2025-06-13T23:01:00Z">
        <w:r w:rsidRPr="00B32CBA" w:rsidDel="008041E0">
          <w:delText>no</w:delText>
        </w:r>
      </w:del>
      <w:ins w:id="95" w:author="Brian Locke" w:date="2025-06-13T17:01:00Z" w16du:dateUtc="2025-06-13T23:01:00Z">
        <w:r w:rsidR="008041E0">
          <w:t>N</w:t>
        </w:r>
        <w:r w:rsidR="008041E0" w:rsidRPr="00B32CBA">
          <w:t>o</w:t>
        </w:r>
        <w:r w:rsidR="008041E0">
          <w:t>-</w:t>
        </w:r>
      </w:ins>
      <w:del w:id="96" w:author="Brian Locke" w:date="2025-06-13T17:01:00Z" w16du:dateUtc="2025-06-13T23:01:00Z">
        <w:r w:rsidRPr="00B32CBA" w:rsidDel="008041E0">
          <w:delText xml:space="preserve"> </w:delText>
        </w:r>
      </w:del>
      <w:r w:rsidR="008A4E1F">
        <w:t>PE</w:t>
      </w:r>
      <w:r w:rsidRPr="00B32CBA">
        <w:t xml:space="preserve"> </w:t>
      </w:r>
      <w:del w:id="97" w:author="Brian Locke" w:date="2025-06-13T17:01:00Z" w16du:dateUtc="2025-06-13T23:01:00Z">
        <w:r w:rsidRPr="00B32CBA" w:rsidDel="008041E0">
          <w:delText xml:space="preserve">control </w:delText>
        </w:r>
      </w:del>
      <w:r w:rsidR="008A4E1F">
        <w:t>group</w:t>
      </w:r>
      <w:r w:rsidRPr="00B32CBA">
        <w:t xml:space="preserve"> (0.8%, p&lt;0.00001), the </w:t>
      </w:r>
      <w:ins w:id="98" w:author="Brian Locke" w:date="2025-06-13T17:01:00Z" w16du:dateUtc="2025-06-13T23:01:00Z">
        <w:r w:rsidR="008041E0">
          <w:t>A</w:t>
        </w:r>
      </w:ins>
      <w:del w:id="99" w:author="Brian Locke" w:date="2025-06-13T17:01:00Z" w16du:dateUtc="2025-06-13T23:01:00Z">
        <w:r w:rsidRPr="00B32CBA" w:rsidDel="008041E0">
          <w:delText>a</w:delText>
        </w:r>
      </w:del>
      <w:r w:rsidRPr="00B32CBA">
        <w:t>ll</w:t>
      </w:r>
      <w:ins w:id="100" w:author="Brian Locke" w:date="2025-06-13T17:01:00Z" w16du:dateUtc="2025-06-13T23:01:00Z">
        <w:r w:rsidR="008041E0">
          <w:t>-</w:t>
        </w:r>
      </w:ins>
      <w:del w:id="101" w:author="Brian Locke" w:date="2025-06-13T17:01:00Z" w16du:dateUtc="2025-06-13T23:01:00Z">
        <w:r w:rsidRPr="00B32CBA" w:rsidDel="008041E0">
          <w:delText xml:space="preserve"> </w:delText>
        </w:r>
      </w:del>
      <w:r w:rsidRPr="00B32CBA">
        <w:t xml:space="preserve">PE </w:t>
      </w:r>
      <w:r w:rsidR="008A4E1F">
        <w:t>group</w:t>
      </w:r>
      <w:r w:rsidRPr="00B32CBA">
        <w:t xml:space="preserve"> (1.5%, p=0.004), </w:t>
      </w:r>
      <w:r w:rsidR="008A4E1F">
        <w:t xml:space="preserve">or </w:t>
      </w:r>
      <w:r w:rsidRPr="00B32CBA">
        <w:t xml:space="preserve">the </w:t>
      </w:r>
      <w:ins w:id="102" w:author="Brian Locke" w:date="2025-06-13T17:01:00Z" w16du:dateUtc="2025-06-13T23:01:00Z">
        <w:r w:rsidR="008041E0">
          <w:t>U</w:t>
        </w:r>
      </w:ins>
      <w:del w:id="103" w:author="Brian Locke" w:date="2025-06-13T17:01:00Z" w16du:dateUtc="2025-06-13T23:01:00Z">
        <w:r w:rsidRPr="00B32CBA" w:rsidDel="008041E0">
          <w:delText>u</w:delText>
        </w:r>
      </w:del>
      <w:r w:rsidRPr="00B32CBA">
        <w:t>nprovoked</w:t>
      </w:r>
      <w:ins w:id="104" w:author="Brian Locke" w:date="2025-06-13T17:01:00Z" w16du:dateUtc="2025-06-13T23:01:00Z">
        <w:r w:rsidR="008041E0">
          <w:t>-</w:t>
        </w:r>
      </w:ins>
      <w:del w:id="105" w:author="Brian Locke" w:date="2025-06-13T17:01:00Z" w16du:dateUtc="2025-06-13T23:01:00Z">
        <w:r w:rsidRPr="00B32CBA" w:rsidDel="008041E0">
          <w:delText xml:space="preserve"> </w:delText>
        </w:r>
      </w:del>
      <w:r w:rsidRPr="00B32CBA">
        <w:t xml:space="preserve">PE </w:t>
      </w:r>
      <w:r w:rsidR="008A4E1F">
        <w:t>group</w:t>
      </w:r>
      <w:r w:rsidRPr="00B32CBA">
        <w:t xml:space="preserve"> (1.2%, p=0.002). The odds ratio for splenectomy for patients in the CTEPH </w:t>
      </w:r>
      <w:r w:rsidR="008A4E1F">
        <w:t xml:space="preserve">group </w:t>
      </w:r>
      <w:r w:rsidRPr="00B32CBA">
        <w:t xml:space="preserve">relative to the </w:t>
      </w:r>
      <w:ins w:id="106" w:author="Brian Locke" w:date="2025-06-13T17:01:00Z" w16du:dateUtc="2025-06-13T23:01:00Z">
        <w:r w:rsidR="005A2874">
          <w:t>N</w:t>
        </w:r>
      </w:ins>
      <w:del w:id="107" w:author="Brian Locke" w:date="2025-06-13T17:01:00Z" w16du:dateUtc="2025-06-13T23:01:00Z">
        <w:r w:rsidR="008A4E1F" w:rsidDel="005A2874">
          <w:delText>n</w:delText>
        </w:r>
      </w:del>
      <w:r w:rsidR="008A4E1F">
        <w:t>o</w:t>
      </w:r>
      <w:ins w:id="108" w:author="Brian Locke" w:date="2025-06-13T17:01:00Z" w16du:dateUtc="2025-06-13T23:01:00Z">
        <w:r w:rsidR="005A2874">
          <w:t>-</w:t>
        </w:r>
      </w:ins>
      <w:del w:id="109" w:author="Brian Locke" w:date="2025-06-13T17:01:00Z" w16du:dateUtc="2025-06-13T23:01:00Z">
        <w:r w:rsidR="008A4E1F" w:rsidDel="005A2874">
          <w:delText xml:space="preserve"> </w:delText>
        </w:r>
      </w:del>
      <w:r w:rsidR="008A4E1F">
        <w:t xml:space="preserve">PE </w:t>
      </w:r>
      <w:del w:id="110" w:author="Brian Locke" w:date="2025-06-13T17:01:00Z" w16du:dateUtc="2025-06-13T23:01:00Z">
        <w:r w:rsidRPr="00B32CBA" w:rsidDel="005A2874">
          <w:delText xml:space="preserve">control </w:delText>
        </w:r>
      </w:del>
      <w:r w:rsidR="008A4E1F">
        <w:t xml:space="preserve">group </w:t>
      </w:r>
      <w:r w:rsidRPr="00B32CBA">
        <w:t xml:space="preserve">was 7.8 (95% CI 3.0-20.4), and relative to the </w:t>
      </w:r>
      <w:ins w:id="111" w:author="Brian Locke" w:date="2025-06-13T17:01:00Z" w16du:dateUtc="2025-06-13T23:01:00Z">
        <w:r w:rsidR="005A2874">
          <w:t>A</w:t>
        </w:r>
      </w:ins>
      <w:del w:id="112" w:author="Brian Locke" w:date="2025-06-13T17:01:00Z" w16du:dateUtc="2025-06-13T23:01:00Z">
        <w:r w:rsidRPr="00B32CBA" w:rsidDel="005A2874">
          <w:delText>a</w:delText>
        </w:r>
      </w:del>
      <w:r w:rsidRPr="00B32CBA">
        <w:t>ll</w:t>
      </w:r>
      <w:ins w:id="113" w:author="Brian Locke" w:date="2025-06-13T17:01:00Z" w16du:dateUtc="2025-06-13T23:01:00Z">
        <w:r w:rsidR="005A2874">
          <w:t>-</w:t>
        </w:r>
      </w:ins>
      <w:del w:id="114" w:author="Brian Locke" w:date="2025-06-13T17:01:00Z" w16du:dateUtc="2025-06-13T23:01:00Z">
        <w:r w:rsidRPr="00B32CBA" w:rsidDel="005A2874">
          <w:delText xml:space="preserve"> </w:delText>
        </w:r>
      </w:del>
      <w:r w:rsidRPr="00B32CBA">
        <w:t xml:space="preserve">PE and </w:t>
      </w:r>
      <w:ins w:id="115" w:author="Brian Locke" w:date="2025-06-13T17:01:00Z" w16du:dateUtc="2025-06-13T23:01:00Z">
        <w:r w:rsidR="005A2874">
          <w:t>U</w:t>
        </w:r>
      </w:ins>
      <w:del w:id="116" w:author="Brian Locke" w:date="2025-06-13T17:01:00Z" w16du:dateUtc="2025-06-13T23:01:00Z">
        <w:r w:rsidRPr="00B32CBA" w:rsidDel="005A2874">
          <w:delText>u</w:delText>
        </w:r>
      </w:del>
      <w:r w:rsidRPr="00B32CBA">
        <w:t>nprovoked</w:t>
      </w:r>
      <w:ins w:id="117" w:author="Brian Locke" w:date="2025-06-13T17:02:00Z" w16du:dateUtc="2025-06-13T23:02:00Z">
        <w:r w:rsidR="005A2874">
          <w:t>-</w:t>
        </w:r>
      </w:ins>
      <w:del w:id="118" w:author="Brian Locke" w:date="2025-06-13T17:02:00Z" w16du:dateUtc="2025-06-13T23:02:00Z">
        <w:r w:rsidRPr="00B32CBA" w:rsidDel="005A2874">
          <w:delText xml:space="preserve"> </w:delText>
        </w:r>
      </w:del>
      <w:r w:rsidRPr="00B32CBA">
        <w:t xml:space="preserve">PE </w:t>
      </w:r>
      <w:r w:rsidR="008A4E1F">
        <w:t>groups</w:t>
      </w:r>
      <w:r w:rsidRPr="00B32CBA">
        <w:t xml:space="preserve"> was 4.3 (95% CI 1.5-12.6) and 5.3 (1.7-16.9), respectively (Table 2). </w:t>
      </w:r>
    </w:p>
    <w:p w14:paraId="57A22036" w14:textId="64D43DF5" w:rsidR="00B32CBA" w:rsidRPr="00B32CBA" w:rsidRDefault="00B32CBA" w:rsidP="00B32CBA">
      <w:r w:rsidRPr="00B32CBA">
        <w:t>In the CTEPH</w:t>
      </w:r>
      <w:ins w:id="119" w:author="Brian Locke" w:date="2025-06-13T17:02:00Z" w16du:dateUtc="2025-06-13T23:02:00Z">
        <w:r w:rsidR="005A2874">
          <w:t>, All-</w:t>
        </w:r>
      </w:ins>
      <w:del w:id="120" w:author="Brian Locke" w:date="2025-06-13T17:02:00Z" w16du:dateUtc="2025-06-13T23:02:00Z">
        <w:r w:rsidRPr="00B32CBA" w:rsidDel="005A2874">
          <w:delText xml:space="preserve"> and </w:delText>
        </w:r>
      </w:del>
      <w:r w:rsidRPr="00B32CBA">
        <w:t>PE</w:t>
      </w:r>
      <w:ins w:id="121" w:author="Brian Locke" w:date="2025-06-13T17:02:00Z" w16du:dateUtc="2025-06-13T23:02:00Z">
        <w:r w:rsidR="005A2874">
          <w:t xml:space="preserve">, and Unprovoked-PE </w:t>
        </w:r>
      </w:ins>
      <w:del w:id="122" w:author="Brian Locke" w:date="2025-06-13T17:02:00Z" w16du:dateUtc="2025-06-13T23:02:00Z">
        <w:r w:rsidRPr="00B32CBA" w:rsidDel="005A2874">
          <w:delText xml:space="preserve"> </w:delText>
        </w:r>
      </w:del>
      <w:r w:rsidR="008A4E1F">
        <w:t>groups</w:t>
      </w:r>
      <w:r w:rsidRPr="00B32CBA">
        <w:t xml:space="preserve">, most splenectomies were performed due to </w:t>
      </w:r>
      <w:proofErr w:type="gramStart"/>
      <w:r w:rsidRPr="00B32CBA">
        <w:t>trauma, or</w:t>
      </w:r>
      <w:proofErr w:type="gramEnd"/>
      <w:r w:rsidRPr="00B32CBA">
        <w:t xml:space="preserve"> were performed incidentally during other abdominal surgical procedures (</w:t>
      </w:r>
      <w:r w:rsidR="006C0D2F">
        <w:t>Supplementary Data</w:t>
      </w:r>
      <w:r w:rsidRPr="00B32CBA">
        <w:t xml:space="preserve">). When comparing the age at splenectomy among the 11 </w:t>
      </w:r>
      <w:proofErr w:type="spellStart"/>
      <w:r w:rsidRPr="00B32CBA">
        <w:t>splenectomized</w:t>
      </w:r>
      <w:proofErr w:type="spellEnd"/>
      <w:r w:rsidRPr="00B32CBA">
        <w:t xml:space="preserve"> CTEPH patients and the 9 </w:t>
      </w:r>
      <w:proofErr w:type="spellStart"/>
      <w:r w:rsidRPr="00B32CBA">
        <w:t>splenectomized</w:t>
      </w:r>
      <w:proofErr w:type="spellEnd"/>
      <w:r w:rsidRPr="00B32CBA">
        <w:t xml:space="preserve"> PE patients (from the two PE </w:t>
      </w:r>
      <w:del w:id="123" w:author="Brian Locke" w:date="2025-06-13T17:02:00Z" w16du:dateUtc="2025-06-13T23:02:00Z">
        <w:r w:rsidRPr="00B32CBA" w:rsidDel="005A2874">
          <w:delText xml:space="preserve">cohorts </w:delText>
        </w:r>
      </w:del>
      <w:ins w:id="124" w:author="Brian Locke" w:date="2025-06-13T17:02:00Z" w16du:dateUtc="2025-06-13T23:02:00Z">
        <w:r w:rsidR="005A2874">
          <w:t>groups</w:t>
        </w:r>
        <w:r w:rsidR="005A2874" w:rsidRPr="00B32CBA">
          <w:t xml:space="preserve"> </w:t>
        </w:r>
      </w:ins>
      <w:r w:rsidRPr="00B32CBA">
        <w:t xml:space="preserve">combined), </w:t>
      </w:r>
      <w:commentRangeStart w:id="125"/>
      <w:r w:rsidRPr="00B32CBA">
        <w:t xml:space="preserve">there was a trend to towards a younger age at splenectomy among </w:t>
      </w:r>
      <w:commentRangeEnd w:id="125"/>
      <w:r w:rsidR="005A2874">
        <w:rPr>
          <w:rStyle w:val="CommentReference"/>
        </w:rPr>
        <w:commentReference w:id="125"/>
      </w:r>
      <w:r w:rsidRPr="00B32CBA">
        <w:t xml:space="preserve">CTEPH patients (median 28 years, IQR 19-43 years) compared to PE patients (median 44 years, IQR 37-49), however this did not reach statistical significance (p=0.13). Among </w:t>
      </w:r>
      <w:proofErr w:type="spellStart"/>
      <w:r w:rsidRPr="00B32CBA">
        <w:t>splenectomized</w:t>
      </w:r>
      <w:proofErr w:type="spellEnd"/>
      <w:r w:rsidRPr="00B32CBA">
        <w:t xml:space="preserve"> CTEPH patients, the median elapsed time from splenectomy to CTEPH diagnosis was 28 years (IQR 12-42 years)</w:t>
      </w:r>
      <w:r w:rsidR="007A1E3A">
        <w:t>, whereas among PE patients the medial elapsed time from splenectomy to index PE diagnosis was 13 years (IQR 10-24 years).</w:t>
      </w:r>
    </w:p>
    <w:p w14:paraId="01BAA22B" w14:textId="72A8C9F7" w:rsidR="00B32CBA" w:rsidDel="00883B6C" w:rsidRDefault="00B32CBA" w:rsidP="00B32CBA">
      <w:pPr>
        <w:rPr>
          <w:del w:id="126" w:author="Brian Locke" w:date="2025-06-13T16:50:00Z" w16du:dateUtc="2025-06-13T22:50:00Z"/>
        </w:rPr>
      </w:pPr>
      <w:commentRangeStart w:id="127"/>
      <w:r w:rsidRPr="00B32CBA">
        <w:t>In an exploratory analysis</w:t>
      </w:r>
      <w:commentRangeEnd w:id="127"/>
      <w:r w:rsidR="005A2874">
        <w:rPr>
          <w:rStyle w:val="CommentReference"/>
        </w:rPr>
        <w:commentReference w:id="127"/>
      </w:r>
      <w:r w:rsidRPr="00B32CBA">
        <w:t xml:space="preserve">, clinical and hemodynamic parameters were compared between CTEPH subjects with versus without a history of splenectomy. No significant differences </w:t>
      </w:r>
      <w:r w:rsidRPr="00B32CBA">
        <w:lastRenderedPageBreak/>
        <w:t>were observed between these two subgroups in any of the parameters studied, aside from there being a significantly higher cardiac output in CTEPH patients with a history of splenectomy than those without (</w:t>
      </w:r>
      <w:r w:rsidR="006C0D2F">
        <w:t>Supplementary Data</w:t>
      </w:r>
      <w:r w:rsidRPr="00B32CBA">
        <w:t>). </w:t>
      </w:r>
    </w:p>
    <w:p w14:paraId="40929F3B" w14:textId="77777777" w:rsidR="007A1E3A" w:rsidRPr="00B32CBA" w:rsidRDefault="007A1E3A" w:rsidP="00B32CBA"/>
    <w:p w14:paraId="554B7EC5" w14:textId="156DC362" w:rsidR="00B32CBA" w:rsidRDefault="00616E0F" w:rsidP="00B32CBA">
      <w:pPr>
        <w:rPr>
          <w:ins w:id="128" w:author="Brian Locke" w:date="2025-06-13T16:50:00Z" w16du:dateUtc="2025-06-13T22:50:00Z"/>
          <w:u w:val="single"/>
        </w:rPr>
      </w:pPr>
      <w:proofErr w:type="spellStart"/>
      <w:r>
        <w:rPr>
          <w:u w:val="single"/>
        </w:rPr>
        <w:t>Substudy</w:t>
      </w:r>
      <w:proofErr w:type="spellEnd"/>
      <w:r>
        <w:rPr>
          <w:u w:val="single"/>
        </w:rPr>
        <w:t xml:space="preserve"> 2: </w:t>
      </w:r>
      <w:r w:rsidR="007A1E3A" w:rsidRPr="007A1E3A">
        <w:rPr>
          <w:u w:val="single"/>
        </w:rPr>
        <w:t>Clinical features of PE in patients with and without prior splenectomy:</w:t>
      </w:r>
    </w:p>
    <w:p w14:paraId="6678B1D4" w14:textId="71D3EA08" w:rsidR="00883B6C" w:rsidDel="005A2874" w:rsidRDefault="00883B6C" w:rsidP="00B32CBA">
      <w:pPr>
        <w:rPr>
          <w:del w:id="129" w:author="Brian Locke" w:date="2025-06-13T17:07:00Z" w16du:dateUtc="2025-06-13T23:07:00Z"/>
          <w:u w:val="single"/>
        </w:rPr>
      </w:pPr>
      <w:ins w:id="130" w:author="Brian Locke" w:date="2025-06-13T16:50:00Z" w16du:dateUtc="2025-06-13T22:50:00Z">
        <w:r>
          <w:rPr>
            <w:u w:val="single"/>
          </w:rPr>
          <w:t xml:space="preserve">Add a paragraph on the numbers of patients enrolled in each </w:t>
        </w:r>
        <w:proofErr w:type="spellStart"/>
        <w:r>
          <w:rPr>
            <w:u w:val="single"/>
          </w:rPr>
          <w:t>substudy</w:t>
        </w:r>
        <w:proofErr w:type="spellEnd"/>
        <w:r>
          <w:rPr>
            <w:u w:val="single"/>
          </w:rPr>
          <w:t xml:space="preserve"> and reference (Figure 1)</w:t>
        </w:r>
        <w:r>
          <w:rPr>
            <w:u w:val="single"/>
          </w:rPr>
          <w:t xml:space="preserve"> and cover inter</w:t>
        </w:r>
        <w:r w:rsidR="008041E0">
          <w:rPr>
            <w:u w:val="single"/>
          </w:rPr>
          <w:t>-rater agreement</w:t>
        </w:r>
      </w:ins>
      <w:ins w:id="131" w:author="Brian Locke" w:date="2025-06-13T17:07:00Z" w16du:dateUtc="2025-06-13T23:07:00Z">
        <w:r w:rsidR="005A2874">
          <w:t>.</w:t>
        </w:r>
        <w:commentRangeStart w:id="132"/>
        <w:r w:rsidR="005A2874">
          <w:t xml:space="preserve"> </w:t>
        </w:r>
      </w:ins>
    </w:p>
    <w:p w14:paraId="788B0819" w14:textId="1C57B79E" w:rsidR="00B32CBA" w:rsidRPr="00B32CBA" w:rsidRDefault="007A1E3A" w:rsidP="00B32CBA">
      <w:del w:id="133" w:author="Brian Locke" w:date="2025-06-13T17:07:00Z" w16du:dateUtc="2025-06-13T23:07:00Z">
        <w:r w:rsidDel="005A2874">
          <w:delText xml:space="preserve">Since the results of substudy 1 suggest that splenectomy </w:delText>
        </w:r>
        <w:r w:rsidR="006409D0" w:rsidDel="005A2874">
          <w:delText xml:space="preserve">is associated with </w:delText>
        </w:r>
        <w:r w:rsidDel="005A2874">
          <w:delText xml:space="preserve">CTEPH </w:delText>
        </w:r>
        <w:r w:rsidR="006409D0" w:rsidDel="005A2874">
          <w:delText>more</w:delText>
        </w:r>
        <w:r w:rsidR="00616E0F" w:rsidDel="005A2874">
          <w:delText xml:space="preserve"> </w:delText>
        </w:r>
        <w:r w:rsidR="006409D0" w:rsidDel="005A2874">
          <w:delText>so than with acute</w:delText>
        </w:r>
        <w:r w:rsidDel="005A2874">
          <w:delText xml:space="preserve"> PE, we next sought to understand whether splenectomy modifies clinical features of an individual’s PE presentation in a way that might increase CTEPH risk. For this analysis, we compared </w:delText>
        </w:r>
      </w:del>
      <w:r>
        <w:t xml:space="preserve">40 patients </w:t>
      </w:r>
      <w:commentRangeEnd w:id="132"/>
      <w:r w:rsidR="005A2874">
        <w:rPr>
          <w:rStyle w:val="CommentReference"/>
        </w:rPr>
        <w:commentReference w:id="132"/>
      </w:r>
      <w:r>
        <w:t xml:space="preserve">with a PE diagnosis linked to an inpatient hospitalization in the context of a prior history of splenectomy </w:t>
      </w:r>
      <w:ins w:id="134" w:author="Brian Locke" w:date="2025-06-13T17:07:00Z" w16du:dateUtc="2025-06-13T23:07:00Z">
        <w:r w:rsidR="005A2874">
          <w:t>and</w:t>
        </w:r>
      </w:ins>
      <w:del w:id="135" w:author="Brian Locke" w:date="2025-06-13T17:07:00Z" w16du:dateUtc="2025-06-13T23:07:00Z">
        <w:r w:rsidDel="005A2874">
          <w:delText>with</w:delText>
        </w:r>
      </w:del>
      <w:r>
        <w:t xml:space="preserve"> 100 patients hospitalized with PE who had not had a prior splenectomy</w:t>
      </w:r>
      <w:ins w:id="136" w:author="Brian Locke" w:date="2025-06-13T17:07:00Z" w16du:dateUtc="2025-06-13T23:07:00Z">
        <w:r w:rsidR="005A2874">
          <w:t xml:space="preserve"> were identified</w:t>
        </w:r>
      </w:ins>
      <w:r>
        <w:t>. C</w:t>
      </w:r>
      <w:r w:rsidR="00B32CBA" w:rsidRPr="00B32CBA">
        <w:t xml:space="preserve">haracteristics </w:t>
      </w:r>
      <w:r>
        <w:t xml:space="preserve">of these two groups are </w:t>
      </w:r>
      <w:r w:rsidR="00B32CBA" w:rsidRPr="00B32CBA">
        <w:t xml:space="preserve">shown in Table 5. The average age </w:t>
      </w:r>
      <w:r>
        <w:t xml:space="preserve">at index PE diagnosis </w:t>
      </w:r>
      <w:r w:rsidR="00B32CBA" w:rsidRPr="00B32CBA">
        <w:t xml:space="preserve">was lower in the splenectomy group, otherwise </w:t>
      </w:r>
      <w:r w:rsidR="006409D0">
        <w:t xml:space="preserve">the groups were similar demographically.  </w:t>
      </w:r>
    </w:p>
    <w:p w14:paraId="45516080" w14:textId="4C8C4C07" w:rsidR="006409D0" w:rsidRDefault="006409D0" w:rsidP="006409D0">
      <w:commentRangeStart w:id="137"/>
      <w:r>
        <w:t>Key c</w:t>
      </w:r>
      <w:r w:rsidR="00B32CBA" w:rsidRPr="00B32CBA">
        <w:t>linical characteris</w:t>
      </w:r>
      <w:r>
        <w:t>t</w:t>
      </w:r>
      <w:r w:rsidR="00B32CBA" w:rsidRPr="00B32CBA">
        <w:t>ics of the two groups are shown in Table 6</w:t>
      </w:r>
      <w:commentRangeEnd w:id="137"/>
      <w:r w:rsidR="005A2874">
        <w:rPr>
          <w:rStyle w:val="CommentReference"/>
        </w:rPr>
        <w:commentReference w:id="137"/>
      </w:r>
      <w:r w:rsidR="00B32CBA" w:rsidRPr="00B32CBA">
        <w:t>. </w:t>
      </w:r>
      <w:r>
        <w:t xml:space="preserve">There were no significant differences in PE severity index (PESI) scores, biomarker (troponin, BNP) levels, PA diameter, or RV/LV ratio in patients hospitalized with PE with or without prior PE. </w:t>
      </w:r>
      <w:commentRangeStart w:id="138"/>
      <w:commentRangeStart w:id="139"/>
      <w:commentRangeStart w:id="140"/>
      <w:r>
        <w:t>Although PA/AA ratio was more frequently abnormal (defined as &gt;0.9) in patients without splenectomy, this may not have biological significance given that PA diameters were not different.</w:t>
      </w:r>
      <w:r w:rsidR="00B32CBA" w:rsidRPr="00B32CBA">
        <w:t xml:space="preserve"> </w:t>
      </w:r>
      <w:commentRangeEnd w:id="138"/>
      <w:r>
        <w:rPr>
          <w:rStyle w:val="CommentReference"/>
        </w:rPr>
        <w:commentReference w:id="138"/>
      </w:r>
      <w:commentRangeEnd w:id="139"/>
      <w:r w:rsidR="00CF07FD">
        <w:rPr>
          <w:rStyle w:val="CommentReference"/>
        </w:rPr>
        <w:commentReference w:id="139"/>
      </w:r>
      <w:commentRangeEnd w:id="140"/>
      <w:r w:rsidR="005A2874">
        <w:rPr>
          <w:rStyle w:val="CommentReference"/>
        </w:rPr>
        <w:commentReference w:id="140"/>
      </w:r>
      <w:r w:rsidRPr="006409D0">
        <w:t xml:space="preserve"> </w:t>
      </w:r>
      <w:r w:rsidRPr="00B32CBA">
        <w:t xml:space="preserve">Patients with splenectomy were more likely to </w:t>
      </w:r>
      <w:r>
        <w:t xml:space="preserve">present with longer symptom duration (defined as symptoms for </w:t>
      </w:r>
      <w:r w:rsidRPr="00B32CBA">
        <w:t xml:space="preserve">≥ 2 weeks </w:t>
      </w:r>
      <w:r>
        <w:t>at the time of presentation</w:t>
      </w:r>
      <w:proofErr w:type="gramStart"/>
      <w:r>
        <w:t>), and</w:t>
      </w:r>
      <w:proofErr w:type="gramEnd"/>
      <w:r>
        <w:t xml:space="preserve"> were less likely to have DVT identified during their PE presentation (Table 6). </w:t>
      </w:r>
    </w:p>
    <w:p w14:paraId="04EC0B04" w14:textId="7BE131FB" w:rsidR="006409D0" w:rsidRPr="00B32CBA" w:rsidRDefault="006409D0" w:rsidP="006409D0">
      <w:commentRangeStart w:id="141"/>
      <w:r w:rsidRPr="00B32CBA">
        <w:t xml:space="preserve">Patients with prior splenectomy had higher </w:t>
      </w:r>
      <w:ins w:id="142" w:author="Brian Locke" w:date="2025-06-13T17:10:00Z" w16du:dateUtc="2025-06-13T23:10:00Z">
        <w:r w:rsidR="005A2874">
          <w:t xml:space="preserve">adjusted </w:t>
        </w:r>
      </w:ins>
      <w:r w:rsidRPr="00B32CBA">
        <w:t>odds of peripheral PE than patients without splenectomy (odds ratio 3.</w:t>
      </w:r>
      <w:r>
        <w:t>1</w:t>
      </w:r>
      <w:r w:rsidRPr="00B32CBA">
        <w:t>, 95% CI 1.</w:t>
      </w:r>
      <w:r>
        <w:t>1</w:t>
      </w:r>
      <w:r w:rsidRPr="00B32CBA">
        <w:t>-8.6</w:t>
      </w:r>
      <w:r>
        <w:t>; Figure 1</w:t>
      </w:r>
      <w:r w:rsidRPr="00B32CBA">
        <w:t xml:space="preserve">) </w:t>
      </w:r>
      <w:r>
        <w:t>a</w:t>
      </w:r>
      <w:r w:rsidRPr="00B32CBA">
        <w:t>fter controlling for age, sex, and BMI</w:t>
      </w:r>
      <w:commentRangeEnd w:id="141"/>
      <w:r>
        <w:rPr>
          <w:rStyle w:val="CommentReference"/>
        </w:rPr>
        <w:commentReference w:id="141"/>
      </w:r>
      <w:r w:rsidR="00CF07FD">
        <w:t xml:space="preserve">  However, a statistically significant difference had not been seen in unadjusted analyses </w:t>
      </w:r>
      <w:commentRangeStart w:id="143"/>
      <w:r w:rsidR="00CF07FD">
        <w:t>(Table 6</w:t>
      </w:r>
      <w:commentRangeEnd w:id="143"/>
      <w:r w:rsidR="005A2874">
        <w:rPr>
          <w:rStyle w:val="CommentReference"/>
        </w:rPr>
        <w:commentReference w:id="143"/>
      </w:r>
      <w:r w:rsidR="00CF07FD">
        <w:t>) despite a trend towards the same result</w:t>
      </w:r>
      <w:r w:rsidRPr="00B32CBA">
        <w:t xml:space="preserve">.  </w:t>
      </w:r>
      <w:commentRangeStart w:id="144"/>
      <w:commentRangeStart w:id="145"/>
      <w:commentRangeStart w:id="146"/>
      <w:commentRangeStart w:id="147"/>
      <w:r w:rsidRPr="00B32CBA">
        <w:t>Age, sex and BMI did not show independent significant difference in odds ratio of Peripheral PE.   </w:t>
      </w:r>
      <w:commentRangeEnd w:id="144"/>
      <w:r>
        <w:rPr>
          <w:rStyle w:val="CommentReference"/>
        </w:rPr>
        <w:commentReference w:id="144"/>
      </w:r>
      <w:commentRangeEnd w:id="145"/>
      <w:r w:rsidR="00224ED8">
        <w:rPr>
          <w:rStyle w:val="CommentReference"/>
        </w:rPr>
        <w:commentReference w:id="145"/>
      </w:r>
      <w:commentRangeEnd w:id="146"/>
      <w:r w:rsidR="005A2874">
        <w:rPr>
          <w:rStyle w:val="CommentReference"/>
        </w:rPr>
        <w:commentReference w:id="146"/>
      </w:r>
      <w:commentRangeEnd w:id="147"/>
      <w:r w:rsidR="00807039">
        <w:rPr>
          <w:rStyle w:val="CommentReference"/>
        </w:rPr>
        <w:commentReference w:id="147"/>
      </w:r>
      <w:r w:rsidR="00CF07FD">
        <w:t>O</w:t>
      </w:r>
      <w:r>
        <w:t xml:space="preserve">verall clot burden as assessed by </w:t>
      </w:r>
      <w:proofErr w:type="spellStart"/>
      <w:r>
        <w:t>Qanadli</w:t>
      </w:r>
      <w:proofErr w:type="spellEnd"/>
      <w:r>
        <w:t xml:space="preserve"> score was not different between the two groups (</w:t>
      </w:r>
      <w:commentRangeStart w:id="148"/>
      <w:r>
        <w:t>Table 6</w:t>
      </w:r>
      <w:commentRangeEnd w:id="148"/>
      <w:r w:rsidR="005A2874">
        <w:rPr>
          <w:rStyle w:val="CommentReference"/>
        </w:rPr>
        <w:commentReference w:id="148"/>
      </w:r>
      <w:r>
        <w:t xml:space="preserve">). </w:t>
      </w:r>
    </w:p>
    <w:p w14:paraId="4AC0569B" w14:textId="1D88DC23" w:rsidR="00B32CBA" w:rsidRPr="00B32CBA" w:rsidRDefault="00B32CBA" w:rsidP="00B32CBA">
      <w:r w:rsidRPr="00B32CBA">
        <w:t xml:space="preserve">There was no difference in PA diameter, PA:AA ratio or </w:t>
      </w:r>
      <w:commentRangeStart w:id="149"/>
      <w:proofErr w:type="spellStart"/>
      <w:r w:rsidRPr="00B32CBA">
        <w:t>Qanadli</w:t>
      </w:r>
      <w:proofErr w:type="spellEnd"/>
      <w:r w:rsidRPr="00B32CBA">
        <w:t xml:space="preserve"> score </w:t>
      </w:r>
      <w:commentRangeEnd w:id="149"/>
      <w:r w:rsidR="00807039">
        <w:rPr>
          <w:rStyle w:val="CommentReference"/>
        </w:rPr>
        <w:commentReference w:id="149"/>
      </w:r>
      <w:r w:rsidRPr="00B32CBA">
        <w:t>between the two groups when performing similar logistic regression controlling for age, sex and BMI.  (</w:t>
      </w:r>
      <w:proofErr w:type="gramStart"/>
      <w:r w:rsidRPr="00B32CBA">
        <w:t>see</w:t>
      </w:r>
      <w:proofErr w:type="gramEnd"/>
      <w:r w:rsidRPr="00B32CBA">
        <w:t xml:space="preserve"> supplementary materials</w:t>
      </w:r>
      <w:r w:rsidR="008501CA">
        <w:t>.)</w:t>
      </w:r>
      <w:r w:rsidRPr="00542D76">
        <w:rPr>
          <w:color w:val="FF0000"/>
        </w:rPr>
        <w:t xml:space="preserve">  </w:t>
      </w:r>
      <w:r w:rsidRPr="00B32CBA">
        <w:t>2 of the 40 (5%) splenectomy patients were eventually diagnosed with CTEPH. 0 of the 100 (0%) non-splenectomy patients have been diagnosed with CTEPH.    </w:t>
      </w:r>
    </w:p>
    <w:p w14:paraId="4FC75CB6" w14:textId="77777777" w:rsidR="00B32CBA" w:rsidRDefault="00B32CBA" w:rsidP="00B32CBA">
      <w:r w:rsidRPr="00B32CBA">
        <w:t> </w:t>
      </w:r>
    </w:p>
    <w:p w14:paraId="74674ECD" w14:textId="06BC7EB7" w:rsidR="006409D0" w:rsidRDefault="006409D0" w:rsidP="00542D76">
      <w:r w:rsidRPr="006409D0">
        <w:rPr>
          <w:b/>
          <w:bCs/>
        </w:rPr>
        <w:t>Discussion</w:t>
      </w:r>
    </w:p>
    <w:p w14:paraId="1652EF8C" w14:textId="7F2EBEC0" w:rsidR="00542D76" w:rsidRDefault="00E83F4F" w:rsidP="00616E0F">
      <w:commentRangeStart w:id="150"/>
      <w:r w:rsidRPr="00E83F4F">
        <w:t>In</w:t>
      </w:r>
      <w:commentRangeEnd w:id="150"/>
      <w:r w:rsidR="00957159">
        <w:rPr>
          <w:rStyle w:val="CommentReference"/>
        </w:rPr>
        <w:commentReference w:id="150"/>
      </w:r>
      <w:r w:rsidRPr="00E83F4F">
        <w:t xml:space="preserve"> </w:t>
      </w:r>
      <w:proofErr w:type="spellStart"/>
      <w:r w:rsidR="00616E0F">
        <w:t>substudy</w:t>
      </w:r>
      <w:proofErr w:type="spellEnd"/>
      <w:r w:rsidR="00616E0F">
        <w:t xml:space="preserve"> 1</w:t>
      </w:r>
      <w:r w:rsidRPr="00E83F4F">
        <w:t>, we demonstrate that a history of splenectomy is observed more frequently in patients with CTEPH than in comparable patients with a history of acute PE.</w:t>
      </w:r>
      <w:r>
        <w:t xml:space="preserve">  </w:t>
      </w:r>
      <w:r w:rsidR="004E5544" w:rsidRPr="004E5544">
        <w:t>Our findings</w:t>
      </w:r>
      <w:del w:id="151" w:author="Brian Locke" w:date="2025-06-13T17:25:00Z" w16du:dateUtc="2025-06-13T23:25:00Z">
        <w:r w:rsidR="004E5544" w:rsidRPr="004E5544" w:rsidDel="00957159">
          <w:delText xml:space="preserve"> suggest</w:delText>
        </w:r>
      </w:del>
      <w:r w:rsidR="004E5544" w:rsidRPr="004E5544">
        <w:t xml:space="preserve"> </w:t>
      </w:r>
      <w:r w:rsidR="004E5544" w:rsidRPr="004E5544">
        <w:lastRenderedPageBreak/>
        <w:t xml:space="preserve">that while splenectomy is an established risk factor for </w:t>
      </w:r>
      <w:commentRangeStart w:id="152"/>
      <w:commentRangeStart w:id="153"/>
      <w:r w:rsidR="004E5544" w:rsidRPr="004E5544">
        <w:t>VTE</w:t>
      </w:r>
      <w:commentRangeEnd w:id="152"/>
      <w:r w:rsidR="00957159">
        <w:rPr>
          <w:rStyle w:val="CommentReference"/>
        </w:rPr>
        <w:commentReference w:id="152"/>
      </w:r>
      <w:commentRangeEnd w:id="153"/>
      <w:r w:rsidR="00957159">
        <w:rPr>
          <w:rStyle w:val="CommentReference"/>
        </w:rPr>
        <w:commentReference w:id="153"/>
      </w:r>
      <w:r w:rsidR="009251EB">
        <w:t xml:space="preserve"> </w:t>
      </w:r>
      <w:r w:rsidR="009251EB" w:rsidRPr="00230466">
        <w:fldChar w:fldCharType="begin">
          <w:fldData xml:space="preserve">PEVuZE5vdGU+PENpdGU+PEF1dGhvcj5LcmlzdGluc3NvbjwvQXV0aG9yPjxZZWFyPjIwMTQ8L1ll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</w:fldData>
        </w:fldChar>
      </w:r>
      <w:r w:rsidR="009251EB">
        <w:instrText xml:space="preserve"> ADDIN EN.CITE </w:instrText>
      </w:r>
      <w:r w:rsidR="009251EB">
        <w:fldChar w:fldCharType="begin">
          <w:fldData xml:space="preserve">PEVuZE5vdGU+PENpdGU+PEF1dGhvcj5LcmlzdGluc3NvbjwvQXV0aG9yPjxZZWFyPjIwMTQ8L1ll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</w:fldData>
        </w:fldChar>
      </w:r>
      <w:r w:rsidR="009251EB">
        <w:instrText xml:space="preserve"> ADDIN EN.CITE.DATA </w:instrText>
      </w:r>
      <w:r w:rsidR="009251EB">
        <w:fldChar w:fldCharType="end"/>
      </w:r>
      <w:r w:rsidR="009251EB" w:rsidRPr="00230466">
        <w:fldChar w:fldCharType="separate"/>
      </w:r>
      <w:r w:rsidR="009251EB">
        <w:rPr>
          <w:noProof/>
        </w:rPr>
        <w:t>(6-8)</w:t>
      </w:r>
      <w:r w:rsidR="009251EB" w:rsidRPr="00230466">
        <w:fldChar w:fldCharType="end"/>
      </w:r>
      <w:r w:rsidR="004E5544" w:rsidRPr="004E5544">
        <w:t xml:space="preserve">, it </w:t>
      </w:r>
      <w:r w:rsidR="00616E0F">
        <w:t xml:space="preserve">may be </w:t>
      </w:r>
      <w:r w:rsidR="004E5544" w:rsidRPr="004E5544">
        <w:t xml:space="preserve">a stronger risk factor for CTEPH.   </w:t>
      </w:r>
      <w:commentRangeStart w:id="154"/>
      <w:commentRangeEnd w:id="154"/>
      <w:r w:rsidR="00616E0F">
        <w:rPr>
          <w:rStyle w:val="CommentReference"/>
        </w:rPr>
        <w:commentReference w:id="154"/>
      </w:r>
    </w:p>
    <w:p w14:paraId="4E38941E" w14:textId="1422CE59" w:rsidR="00616E0F" w:rsidRDefault="00616E0F" w:rsidP="00616E0F">
      <w:r>
        <w:t xml:space="preserve">In </w:t>
      </w:r>
      <w:proofErr w:type="spellStart"/>
      <w:r>
        <w:t>substudy</w:t>
      </w:r>
      <w:proofErr w:type="spellEnd"/>
      <w:r>
        <w:t xml:space="preserve"> 2, we analyzed clinical features of PE presentations based on splenectomy status to explore why splenectomy might associate with CTEPH more strongly that it associates with acute PE. Notably, we found that patients with splenectomy were more likely to present with prolonged symptoms (defined as &gt; 2 weeks). PE symptom duration &gt; 2 weeks has been associated with an increased risk of subsequent CTEPH development </w:t>
      </w:r>
      <w:r w:rsidR="009251EB">
        <w:fldChar w:fldCharType="begin">
          <w:fldData xml:space="preserve">PEVuZE5vdGU+PENpdGU+PEF1dGhvcj5LbG9rPC9BdXRob3I+PFllYXI+MjAxNjwvWWVhcj48UmVj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</w:fldData>
        </w:fldChar>
      </w:r>
      <w:r w:rsidR="009251EB">
        <w:instrText xml:space="preserve"> ADDIN EN.CITE </w:instrText>
      </w:r>
      <w:r w:rsidR="009251EB">
        <w:fldChar w:fldCharType="begin">
          <w:fldData xml:space="preserve">PEVuZE5vdGU+PENpdGU+PEF1dGhvcj5LbG9rPC9BdXRob3I+PFllYXI+MjAxNjwvWWVhcj48UmVj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</w:fldData>
        </w:fldChar>
      </w:r>
      <w:r w:rsidR="009251EB">
        <w:instrText xml:space="preserve"> ADDIN EN.CITE.DATA </w:instrText>
      </w:r>
      <w:r w:rsidR="009251EB">
        <w:fldChar w:fldCharType="end"/>
      </w:r>
      <w:r w:rsidR="009251EB">
        <w:fldChar w:fldCharType="separate"/>
      </w:r>
      <w:r w:rsidR="009251EB">
        <w:rPr>
          <w:noProof/>
        </w:rPr>
        <w:t>(11)</w:t>
      </w:r>
      <w:r w:rsidR="009251EB">
        <w:fldChar w:fldCharType="end"/>
      </w:r>
      <w:r>
        <w:t xml:space="preserve">. This may be because patients with prolonged symptoms at PE presentation are </w:t>
      </w:r>
      <w:proofErr w:type="gramStart"/>
      <w:r>
        <w:t>actually presenting</w:t>
      </w:r>
      <w:proofErr w:type="gramEnd"/>
      <w:r>
        <w:t xml:space="preserve"> with CTEPH rather than acute </w:t>
      </w:r>
      <w:proofErr w:type="gramStart"/>
      <w:r>
        <w:t>PE, or</w:t>
      </w:r>
      <w:proofErr w:type="gramEnd"/>
      <w:r>
        <w:t xml:space="preserve"> could reflect that subacute PE which has already been present in the pulmonary arteries for more than 2 weeks prior to initiating anticoagulation has already started to organize and is thus less likely to resolve with anticoagulant therapy. </w:t>
      </w:r>
    </w:p>
    <w:p w14:paraId="0E67644E" w14:textId="586A5797" w:rsidR="00616E0F" w:rsidRDefault="00616E0F" w:rsidP="00616E0F">
      <w:r>
        <w:t xml:space="preserve">Patients with PE in the context of prior splenectomy were also less likely to have DVT identified, and more likely </w:t>
      </w:r>
      <w:commentRangeStart w:id="155"/>
      <w:del w:id="156" w:author="Brian Locke" w:date="2025-06-13T17:29:00Z" w16du:dateUtc="2025-06-13T23:29:00Z">
        <w:r w:rsidDel="00957159">
          <w:delText xml:space="preserve">(in adjusted analyses) </w:delText>
        </w:r>
      </w:del>
      <w:r>
        <w:t>to</w:t>
      </w:r>
      <w:commentRangeEnd w:id="155"/>
      <w:r w:rsidR="00957159">
        <w:rPr>
          <w:rStyle w:val="CommentReference"/>
        </w:rPr>
        <w:commentReference w:id="155"/>
      </w:r>
      <w:r>
        <w:t xml:space="preserve"> have a more distal clot location </w:t>
      </w:r>
      <w:del w:id="157" w:author="Brian Locke" w:date="2025-06-13T17:29:00Z" w16du:dateUtc="2025-06-13T23:29:00Z">
        <w:r w:rsidDel="00957159">
          <w:delText xml:space="preserve">(although with overall similar clot burden and markers of PE severity). </w:delText>
        </w:r>
      </w:del>
      <w:r>
        <w:t xml:space="preserve">Combined with the longer symptom duration at presentation, several hypotheses are suggested. First, patients with PE in the context of splenectomy may have an increased tendency toward multiple small-volume embolic events that accumulate over time (as opposed to one larger embolic event that causes sudden onset symptoms). Second, PEs that occur after splenectomy may be less likely to originate in the deep veins of the extremities, and more likely to originate elsewhere (for example, smaller more superficial veins), which could help predispose to recurrent small volume thromboembolic events to the pulmonary arteries. </w:t>
      </w:r>
    </w:p>
    <w:p w14:paraId="7048ECCB" w14:textId="3C0384DB" w:rsidR="008501CA" w:rsidRPr="00542D76" w:rsidRDefault="00F24C43" w:rsidP="00C55B0F">
      <w:pPr>
        <w:rPr>
          <w:b/>
          <w:bCs/>
          <w:i/>
          <w:iCs/>
          <w:color w:val="FF0000"/>
          <w:u w:val="single"/>
        </w:rPr>
      </w:pPr>
      <w:del w:id="158" w:author="Darren White [2]" w:date="2025-06-11T11:53:00Z" w16du:dateUtc="2025-06-11T18:53:00Z">
        <w:r w:rsidRPr="00542D76" w:rsidDel="00262D89">
          <w:rPr>
            <w:b/>
            <w:bCs/>
            <w:i/>
            <w:iCs/>
            <w:color w:val="FF0000"/>
            <w:u w:val="single"/>
          </w:rPr>
          <w:delText xml:space="preserve">Why might splenectomy predispose to CTEPH? Discuss basic science findings regarding thrombotic effects of splenectomy. Increased circulating platelet microparticles, increased anion phospholipids in thrombi, abnormal RBCs, reactive thrombocytosis. See </w:delText>
        </w:r>
        <w:r w:rsidR="00C55B0F" w:rsidRPr="00542D76" w:rsidDel="00262D89">
          <w:rPr>
            <w:b/>
            <w:bCs/>
            <w:i/>
            <w:iCs/>
            <w:color w:val="FF0000"/>
            <w:u w:val="single"/>
          </w:rPr>
          <w:delText>PMID: 24584745 and PMID: 27058013</w:delText>
        </w:r>
      </w:del>
      <w:ins w:id="159" w:author="Darren White [2]" w:date="2025-05-28T16:00:00Z" w16du:dateUtc="2025-05-28T22:00:00Z">
        <w:r w:rsidR="008501CA">
          <w:rPr>
            <w:b/>
            <w:bCs/>
            <w:i/>
            <w:iCs/>
            <w:color w:val="FF0000"/>
            <w:u w:val="single"/>
          </w:rPr>
          <w:t>A physiologic reason for the findings we report may have to do with specific prothrombotic effects of splenectomy</w:t>
        </w:r>
      </w:ins>
      <w:ins w:id="160" w:author="Darren White [2]" w:date="2025-05-28T16:01:00Z" w16du:dateUtc="2025-05-28T22:01:00Z">
        <w:r w:rsidR="008501CA">
          <w:rPr>
            <w:b/>
            <w:bCs/>
            <w:i/>
            <w:iCs/>
            <w:color w:val="FF0000"/>
            <w:u w:val="single"/>
          </w:rPr>
          <w:t xml:space="preserve">.   Thrombi excised from patients with CTEPH have been </w:t>
        </w:r>
      </w:ins>
      <w:ins w:id="161" w:author="Darren White [2]" w:date="2025-05-28T16:02:00Z" w16du:dateUtc="2025-05-28T22:02:00Z">
        <w:r w:rsidR="008501CA">
          <w:rPr>
            <w:b/>
            <w:bCs/>
            <w:i/>
            <w:iCs/>
            <w:color w:val="FF0000"/>
            <w:u w:val="single"/>
          </w:rPr>
          <w:t>found to have increased anionic phospholipids</w:t>
        </w:r>
      </w:ins>
      <w:ins w:id="162" w:author="Darren White [2]" w:date="2025-05-28T16:19:00Z" w16du:dateUtc="2025-05-28T22:19:00Z">
        <w:r w:rsidR="00CE0C9C">
          <w:rPr>
            <w:b/>
            <w:bCs/>
            <w:i/>
            <w:iCs/>
            <w:color w:val="FF0000"/>
            <w:u w:val="single"/>
          </w:rPr>
          <w:t xml:space="preserve"> and i</w:t>
        </w:r>
      </w:ins>
      <w:ins w:id="163" w:author="Darren White [2]" w:date="2025-05-28T16:04:00Z" w16du:dateUtc="2025-05-28T22:04:00Z">
        <w:r w:rsidR="008501CA">
          <w:rPr>
            <w:b/>
            <w:bCs/>
            <w:i/>
            <w:iCs/>
            <w:color w:val="FF0000"/>
            <w:u w:val="single"/>
          </w:rPr>
          <w:t xml:space="preserve">ncreased circulating </w:t>
        </w:r>
        <w:proofErr w:type="spellStart"/>
        <w:r w:rsidR="008501CA">
          <w:rPr>
            <w:b/>
            <w:bCs/>
            <w:i/>
            <w:iCs/>
            <w:color w:val="FF0000"/>
            <w:u w:val="single"/>
          </w:rPr>
          <w:t>mircr</w:t>
        </w:r>
      </w:ins>
      <w:ins w:id="164" w:author="Darren White [2]" w:date="2025-05-28T16:05:00Z" w16du:dateUtc="2025-05-28T22:05:00Z">
        <w:r w:rsidR="008501CA">
          <w:rPr>
            <w:b/>
            <w:bCs/>
            <w:i/>
            <w:iCs/>
            <w:color w:val="FF0000"/>
            <w:u w:val="single"/>
          </w:rPr>
          <w:t>oparticles</w:t>
        </w:r>
        <w:proofErr w:type="spellEnd"/>
        <w:r w:rsidR="008501CA">
          <w:rPr>
            <w:b/>
            <w:bCs/>
            <w:i/>
            <w:iCs/>
            <w:color w:val="FF0000"/>
            <w:u w:val="single"/>
          </w:rPr>
          <w:t xml:space="preserve"> </w:t>
        </w:r>
      </w:ins>
      <w:proofErr w:type="gramStart"/>
      <w:ins w:id="165" w:author="Darren White [2]" w:date="2025-05-28T16:20:00Z" w16du:dateUtc="2025-05-28T22:20:00Z">
        <w:r w:rsidR="00CE0C9C">
          <w:rPr>
            <w:b/>
            <w:bCs/>
            <w:i/>
            <w:iCs/>
            <w:color w:val="FF0000"/>
            <w:u w:val="single"/>
          </w:rPr>
          <w:t xml:space="preserve">were </w:t>
        </w:r>
      </w:ins>
      <w:ins w:id="166" w:author="Darren White [2]" w:date="2025-05-28T16:05:00Z" w16du:dateUtc="2025-05-28T22:05:00Z">
        <w:r w:rsidR="008501CA">
          <w:rPr>
            <w:b/>
            <w:bCs/>
            <w:i/>
            <w:iCs/>
            <w:color w:val="FF0000"/>
            <w:u w:val="single"/>
          </w:rPr>
          <w:t xml:space="preserve"> also</w:t>
        </w:r>
        <w:proofErr w:type="gramEnd"/>
        <w:r w:rsidR="008501CA">
          <w:rPr>
            <w:b/>
            <w:bCs/>
            <w:i/>
            <w:iCs/>
            <w:color w:val="FF0000"/>
            <w:u w:val="single"/>
          </w:rPr>
          <w:t xml:space="preserve"> been reported following splenectomy in mice models.  (</w:t>
        </w:r>
      </w:ins>
      <w:ins w:id="167" w:author="Darren White [2]" w:date="2025-05-28T16:06:00Z" w16du:dateUtc="2025-05-28T22:06:00Z">
        <w:r w:rsidR="008501CA">
          <w:rPr>
            <w:b/>
            <w:bCs/>
            <w:i/>
            <w:iCs/>
            <w:color w:val="FF0000"/>
            <w:u w:val="single"/>
          </w:rPr>
          <w:t xml:space="preserve">14) </w:t>
        </w:r>
      </w:ins>
      <w:ins w:id="168" w:author="Darren White [2]" w:date="2025-05-28T16:15:00Z" w16du:dateUtc="2025-05-28T22:15:00Z">
        <w:r w:rsidR="00CE0C9C">
          <w:rPr>
            <w:b/>
            <w:bCs/>
            <w:i/>
            <w:iCs/>
            <w:color w:val="FF0000"/>
            <w:u w:val="single"/>
          </w:rPr>
          <w:t>Anionic phospholipids</w:t>
        </w:r>
      </w:ins>
      <w:ins w:id="169" w:author="Darren White [2]" w:date="2025-05-28T16:17:00Z" w16du:dateUtc="2025-05-28T22:17:00Z">
        <w:r w:rsidR="00CE0C9C">
          <w:rPr>
            <w:b/>
            <w:bCs/>
            <w:i/>
            <w:iCs/>
            <w:color w:val="FF0000"/>
            <w:u w:val="single"/>
          </w:rPr>
          <w:t xml:space="preserve"> on circulating microparticles</w:t>
        </w:r>
      </w:ins>
      <w:ins w:id="170" w:author="Darren White [2]" w:date="2025-05-28T16:15:00Z" w16du:dateUtc="2025-05-28T22:15:00Z">
        <w:r w:rsidR="00CE0C9C">
          <w:rPr>
            <w:b/>
            <w:bCs/>
            <w:i/>
            <w:iCs/>
            <w:color w:val="FF0000"/>
            <w:u w:val="single"/>
          </w:rPr>
          <w:t xml:space="preserve"> may bind to coagulation factors </w:t>
        </w:r>
        <w:proofErr w:type="gramStart"/>
        <w:r w:rsidR="00CE0C9C">
          <w:rPr>
            <w:b/>
            <w:bCs/>
            <w:i/>
            <w:iCs/>
            <w:color w:val="FF0000"/>
            <w:u w:val="single"/>
          </w:rPr>
          <w:t xml:space="preserve">and </w:t>
        </w:r>
      </w:ins>
      <w:ins w:id="171" w:author="Darren White [2]" w:date="2025-05-28T16:18:00Z" w16du:dateUtc="2025-05-28T22:18:00Z">
        <w:r w:rsidR="00CE0C9C">
          <w:rPr>
            <w:b/>
            <w:bCs/>
            <w:i/>
            <w:iCs/>
            <w:color w:val="FF0000"/>
            <w:u w:val="single"/>
          </w:rPr>
          <w:t>also</w:t>
        </w:r>
        <w:proofErr w:type="gramEnd"/>
        <w:r w:rsidR="00CE0C9C">
          <w:rPr>
            <w:b/>
            <w:bCs/>
            <w:i/>
            <w:iCs/>
            <w:color w:val="FF0000"/>
            <w:u w:val="single"/>
          </w:rPr>
          <w:t xml:space="preserve"> </w:t>
        </w:r>
      </w:ins>
      <w:ins w:id="172" w:author="Darren White [2]" w:date="2025-05-28T16:15:00Z" w16du:dateUtc="2025-05-28T22:15:00Z">
        <w:r w:rsidR="00CE0C9C">
          <w:rPr>
            <w:b/>
            <w:bCs/>
            <w:i/>
            <w:iCs/>
            <w:color w:val="FF0000"/>
            <w:u w:val="single"/>
          </w:rPr>
          <w:t>lead to damage to red blood cell membranes causing free hemoglobin release</w:t>
        </w:r>
      </w:ins>
      <w:ins w:id="173" w:author="Darren White [2]" w:date="2025-05-28T16:18:00Z" w16du:dateUtc="2025-05-28T22:18:00Z">
        <w:r w:rsidR="00CE0C9C">
          <w:rPr>
            <w:b/>
            <w:bCs/>
            <w:i/>
            <w:iCs/>
            <w:color w:val="FF0000"/>
            <w:u w:val="single"/>
          </w:rPr>
          <w:t xml:space="preserve">.  This free hemoglobin </w:t>
        </w:r>
      </w:ins>
      <w:ins w:id="174" w:author="Darren White [2]" w:date="2025-05-28T16:15:00Z" w16du:dateUtc="2025-05-28T22:15:00Z">
        <w:r w:rsidR="00CE0C9C">
          <w:rPr>
            <w:b/>
            <w:bCs/>
            <w:i/>
            <w:iCs/>
            <w:color w:val="FF0000"/>
            <w:u w:val="single"/>
          </w:rPr>
          <w:t>can</w:t>
        </w:r>
      </w:ins>
      <w:ins w:id="175" w:author="Darren White [2]" w:date="2025-05-28T16:18:00Z" w16du:dateUtc="2025-05-28T22:18:00Z">
        <w:r w:rsidR="00CE0C9C">
          <w:rPr>
            <w:b/>
            <w:bCs/>
            <w:i/>
            <w:iCs/>
            <w:color w:val="FF0000"/>
            <w:u w:val="single"/>
          </w:rPr>
          <w:t xml:space="preserve"> then</w:t>
        </w:r>
      </w:ins>
      <w:ins w:id="176" w:author="Darren White [2]" w:date="2025-05-28T16:15:00Z" w16du:dateUtc="2025-05-28T22:15:00Z">
        <w:r w:rsidR="00CE0C9C">
          <w:rPr>
            <w:b/>
            <w:bCs/>
            <w:i/>
            <w:iCs/>
            <w:color w:val="FF0000"/>
            <w:u w:val="single"/>
          </w:rPr>
          <w:t xml:space="preserve"> scavenge nitric </w:t>
        </w:r>
        <w:proofErr w:type="gramStart"/>
        <w:r w:rsidR="00CE0C9C">
          <w:rPr>
            <w:b/>
            <w:bCs/>
            <w:i/>
            <w:iCs/>
            <w:color w:val="FF0000"/>
            <w:u w:val="single"/>
          </w:rPr>
          <w:t>oxi</w:t>
        </w:r>
      </w:ins>
      <w:ins w:id="177" w:author="Darren White [2]" w:date="2025-05-28T16:16:00Z" w16du:dateUtc="2025-05-28T22:16:00Z">
        <w:r w:rsidR="00CE0C9C">
          <w:rPr>
            <w:b/>
            <w:bCs/>
            <w:i/>
            <w:iCs/>
            <w:color w:val="FF0000"/>
            <w:u w:val="single"/>
          </w:rPr>
          <w:t>de</w:t>
        </w:r>
        <w:proofErr w:type="gramEnd"/>
        <w:r w:rsidR="00CE0C9C">
          <w:rPr>
            <w:b/>
            <w:bCs/>
            <w:i/>
            <w:iCs/>
            <w:color w:val="FF0000"/>
            <w:u w:val="single"/>
          </w:rPr>
          <w:t xml:space="preserve"> </w:t>
        </w:r>
      </w:ins>
      <w:ins w:id="178" w:author="Darren White [2]" w:date="2025-05-28T16:20:00Z" w16du:dateUtc="2025-05-28T22:20:00Z">
        <w:r w:rsidR="00CE0C9C">
          <w:rPr>
            <w:b/>
            <w:bCs/>
            <w:i/>
            <w:iCs/>
            <w:color w:val="FF0000"/>
            <w:u w:val="single"/>
          </w:rPr>
          <w:t>and t</w:t>
        </w:r>
      </w:ins>
      <w:ins w:id="179" w:author="Darren White [2]" w:date="2025-05-28T16:16:00Z" w16du:dateUtc="2025-05-28T22:16:00Z">
        <w:r w:rsidR="00CE0C9C">
          <w:rPr>
            <w:b/>
            <w:bCs/>
            <w:i/>
            <w:iCs/>
            <w:color w:val="FF0000"/>
            <w:u w:val="single"/>
          </w:rPr>
          <w:t xml:space="preserve">his may also release arginase I into the bloodstream which competes with endothelial NO synthetase for arginine and reduces </w:t>
        </w:r>
      </w:ins>
      <w:proofErr w:type="spellStart"/>
      <w:ins w:id="180" w:author="Darren White [2]" w:date="2025-05-28T16:17:00Z" w16du:dateUtc="2025-05-28T22:17:00Z">
        <w:r w:rsidR="00CE0C9C">
          <w:rPr>
            <w:b/>
            <w:bCs/>
            <w:i/>
            <w:iCs/>
            <w:color w:val="FF0000"/>
            <w:u w:val="single"/>
          </w:rPr>
          <w:t>arginines</w:t>
        </w:r>
        <w:proofErr w:type="spellEnd"/>
        <w:r w:rsidR="00CE0C9C">
          <w:rPr>
            <w:b/>
            <w:bCs/>
            <w:i/>
            <w:iCs/>
            <w:color w:val="FF0000"/>
            <w:u w:val="single"/>
          </w:rPr>
          <w:t xml:space="preserve"> availability for NO synthesis</w:t>
        </w:r>
      </w:ins>
      <w:ins w:id="181" w:author="Darren White [2]" w:date="2025-05-28T16:20:00Z" w16du:dateUtc="2025-05-28T22:20:00Z">
        <w:r w:rsidR="00CE0C9C">
          <w:rPr>
            <w:b/>
            <w:bCs/>
            <w:i/>
            <w:iCs/>
            <w:color w:val="FF0000"/>
            <w:u w:val="single"/>
          </w:rPr>
          <w:t xml:space="preserve">.  These and other mechanisms were described in a </w:t>
        </w:r>
      </w:ins>
      <w:ins w:id="182" w:author="Darren White [2]" w:date="2025-05-28T16:21:00Z" w16du:dateUtc="2025-05-28T22:21:00Z">
        <w:r w:rsidR="00CE0C9C">
          <w:rPr>
            <w:b/>
            <w:bCs/>
            <w:i/>
            <w:iCs/>
            <w:color w:val="FF0000"/>
            <w:u w:val="single"/>
          </w:rPr>
          <w:t>2016</w:t>
        </w:r>
      </w:ins>
      <w:ins w:id="183" w:author="Darren White [2]" w:date="2025-05-28T16:20:00Z" w16du:dateUtc="2025-05-28T22:20:00Z">
        <w:r w:rsidR="00CE0C9C">
          <w:rPr>
            <w:b/>
            <w:bCs/>
            <w:i/>
            <w:iCs/>
            <w:color w:val="FF0000"/>
            <w:u w:val="single"/>
          </w:rPr>
          <w:t xml:space="preserve"> review (15)</w:t>
        </w:r>
      </w:ins>
      <w:ins w:id="184" w:author="Darren White [2]" w:date="2025-05-28T16:17:00Z" w16du:dateUtc="2025-05-28T22:17:00Z">
        <w:r w:rsidR="00CE0C9C">
          <w:rPr>
            <w:b/>
            <w:bCs/>
            <w:i/>
            <w:iCs/>
            <w:color w:val="FF0000"/>
            <w:u w:val="single"/>
          </w:rPr>
          <w:t xml:space="preserve">.  </w:t>
        </w:r>
      </w:ins>
    </w:p>
    <w:p w14:paraId="635413E6" w14:textId="6D27D90A" w:rsidR="00DF0F70" w:rsidRDefault="00616E0F" w:rsidP="00542D76">
      <w:commentRangeStart w:id="185"/>
      <w:commentRangeEnd w:id="185"/>
      <w:r>
        <w:rPr>
          <w:rStyle w:val="CommentReference"/>
        </w:rPr>
        <w:commentReference w:id="185"/>
      </w:r>
      <w:r w:rsidR="00DF0F70">
        <w:t xml:space="preserve">Our </w:t>
      </w:r>
      <w:r w:rsidR="00DF0F70" w:rsidRPr="00DF0F70">
        <w:t xml:space="preserve">data </w:t>
      </w:r>
      <w:r w:rsidR="00DF0F70">
        <w:t xml:space="preserve">also </w:t>
      </w:r>
      <w:r w:rsidR="00B453E2" w:rsidRPr="00DF0F70">
        <w:t>suggests</w:t>
      </w:r>
      <w:r w:rsidR="00DF0F70" w:rsidRPr="00DF0F70">
        <w:t xml:space="preserve"> a trend towards a younger age at splenectomy among patients with CTEPH compared to those with acute PE who did not develop CTEPH. This</w:t>
      </w:r>
      <w:r>
        <w:t xml:space="preserve"> suggests that </w:t>
      </w:r>
      <w:r w:rsidR="00DF0F70" w:rsidRPr="00DF0F70">
        <w:t xml:space="preserve">CTEPH risk after splenectomy </w:t>
      </w:r>
      <w:r>
        <w:t>may increase with accumulated years since the splenectomy</w:t>
      </w:r>
      <w:r w:rsidR="00DF0F70" w:rsidRPr="00DF0F70">
        <w:t>. Because a younger age at splenectomy would lead to more post-</w:t>
      </w:r>
      <w:r w:rsidR="00DF0F70" w:rsidRPr="00DF0F70">
        <w:lastRenderedPageBreak/>
        <w:t>splenectomy years lived, lifetime risk of CTEPH may be increased. More study into the age at splenectomy and subsequent CTEPH risk is warranted.   </w:t>
      </w:r>
    </w:p>
    <w:p w14:paraId="71402981" w14:textId="77777777" w:rsidR="004E5544" w:rsidRPr="00DF0F70" w:rsidRDefault="004E5544" w:rsidP="004E5544">
      <w:pPr>
        <w:pStyle w:val="paragraph"/>
        <w:spacing w:before="0" w:beforeAutospacing="0" w:after="0" w:afterAutospacing="0"/>
        <w:ind w:left="720"/>
        <w:textAlignment w:val="baseline"/>
        <w:rPr>
          <w:rFonts w:asciiTheme="minorHAnsi" w:eastAsiaTheme="minorHAnsi" w:hAnsiTheme="minorHAnsi" w:cstheme="minorBidi"/>
          <w:kern w:val="2"/>
          <w14:ligatures w14:val="standardContextual"/>
        </w:rPr>
      </w:pPr>
    </w:p>
    <w:p w14:paraId="0F3F1E6B" w14:textId="77777777" w:rsidR="00542D76" w:rsidRDefault="00DF0F70" w:rsidP="00542D76">
      <w:pPr>
        <w:pStyle w:val="paragraph"/>
        <w:spacing w:before="0" w:beforeAutospacing="0" w:after="0" w:afterAutospacing="0"/>
        <w:textAlignment w:val="baseline"/>
        <w:rPr>
          <w:rFonts w:asciiTheme="minorHAnsi" w:eastAsiaTheme="minorHAnsi" w:hAnsiTheme="minorHAnsi" w:cstheme="minorBidi"/>
          <w:kern w:val="2"/>
          <w14:ligatures w14:val="standardContextual"/>
        </w:rPr>
      </w:pPr>
      <w:r w:rsidRPr="00DF0F70">
        <w:rPr>
          <w:rFonts w:asciiTheme="minorHAnsi" w:eastAsiaTheme="minorHAnsi" w:hAnsiTheme="minorHAnsi" w:cstheme="minorBidi"/>
          <w:kern w:val="2"/>
          <w14:ligatures w14:val="standardContextual"/>
        </w:rPr>
        <w:t xml:space="preserve">Although others have reported that CTEPH patients with a history of splenectomy were less likely to have undergone PTE </w:t>
      </w:r>
      <w:r w:rsidRPr="009251EB">
        <w:rPr>
          <w:rFonts w:asciiTheme="minorHAnsi" w:eastAsiaTheme="minorHAnsi" w:hAnsiTheme="minorHAnsi" w:cstheme="minorBidi"/>
          <w:kern w:val="2"/>
          <w14:ligatures w14:val="standardContextual"/>
        </w:rPr>
        <w:t xml:space="preserve">surgery </w:t>
      </w:r>
      <w:r w:rsidR="009251EB" w:rsidRPr="009251EB">
        <w:rPr>
          <w:rFonts w:asciiTheme="minorHAnsi" w:hAnsiTheme="minorHAnsi"/>
        </w:rPr>
        <w:fldChar w:fldCharType="begin">
          <w:fldData xml:space="preserve">PEVuZE5vdGU+PENpdGU+PEF1dGhvcj5Cb25kZXJtYW48L0F1dGhvcj48WWVhcj4yMDA3PC9ZZWFy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==
</w:fldData>
        </w:fldChar>
      </w:r>
      <w:r w:rsidR="009251EB" w:rsidRPr="009251EB">
        <w:rPr>
          <w:rFonts w:asciiTheme="minorHAnsi" w:hAnsiTheme="minorHAnsi"/>
        </w:rPr>
        <w:instrText xml:space="preserve"> ADDIN EN.CITE </w:instrText>
      </w:r>
      <w:r w:rsidR="009251EB" w:rsidRPr="009251EB">
        <w:rPr>
          <w:rFonts w:asciiTheme="minorHAnsi" w:hAnsiTheme="minorHAnsi"/>
        </w:rPr>
        <w:fldChar w:fldCharType="begin">
          <w:fldData xml:space="preserve">PEVuZE5vdGU+PENpdGU+PEF1dGhvcj5Cb25kZXJtYW48L0F1dGhvcj48WWVhcj4yMDA3PC9ZZWFy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==
</w:fldData>
        </w:fldChar>
      </w:r>
      <w:r w:rsidR="009251EB" w:rsidRPr="009251EB">
        <w:rPr>
          <w:rFonts w:asciiTheme="minorHAnsi" w:hAnsiTheme="minorHAnsi"/>
        </w:rPr>
        <w:instrText xml:space="preserve"> ADDIN EN.CITE.DATA </w:instrText>
      </w:r>
      <w:r w:rsidR="009251EB" w:rsidRPr="009251EB">
        <w:rPr>
          <w:rFonts w:asciiTheme="minorHAnsi" w:hAnsiTheme="minorHAnsi"/>
        </w:rPr>
      </w:r>
      <w:r w:rsidR="009251EB" w:rsidRPr="009251EB">
        <w:rPr>
          <w:rFonts w:asciiTheme="minorHAnsi" w:hAnsiTheme="minorHAnsi"/>
        </w:rPr>
        <w:fldChar w:fldCharType="end"/>
      </w:r>
      <w:r w:rsidR="009251EB" w:rsidRPr="009251EB">
        <w:rPr>
          <w:rFonts w:asciiTheme="minorHAnsi" w:hAnsiTheme="minorHAnsi"/>
        </w:rPr>
      </w:r>
      <w:r w:rsidR="009251EB" w:rsidRPr="009251EB">
        <w:rPr>
          <w:rFonts w:asciiTheme="minorHAnsi" w:hAnsiTheme="minorHAnsi"/>
        </w:rPr>
        <w:fldChar w:fldCharType="separate"/>
      </w:r>
      <w:r w:rsidR="009251EB" w:rsidRPr="009251EB">
        <w:rPr>
          <w:rFonts w:asciiTheme="minorHAnsi" w:hAnsiTheme="minorHAnsi"/>
          <w:noProof/>
        </w:rPr>
        <w:t>(2, 12, 13)</w:t>
      </w:r>
      <w:r w:rsidR="009251EB" w:rsidRPr="009251EB">
        <w:rPr>
          <w:rFonts w:asciiTheme="minorHAnsi" w:hAnsiTheme="minorHAnsi"/>
        </w:rPr>
        <w:fldChar w:fldCharType="end"/>
      </w:r>
      <w:r w:rsidRPr="00DF0F70">
        <w:rPr>
          <w:rFonts w:asciiTheme="minorHAnsi" w:eastAsiaTheme="minorHAnsi" w:hAnsiTheme="minorHAnsi" w:cstheme="minorBidi"/>
          <w:kern w:val="2"/>
          <w14:ligatures w14:val="standardContextual"/>
        </w:rPr>
        <w:t xml:space="preserve">, </w:t>
      </w:r>
      <w:commentRangeStart w:id="186"/>
      <w:r w:rsidRPr="00DF0F70">
        <w:rPr>
          <w:rFonts w:asciiTheme="minorHAnsi" w:eastAsiaTheme="minorHAnsi" w:hAnsiTheme="minorHAnsi" w:cstheme="minorBidi"/>
          <w:kern w:val="2"/>
          <w14:ligatures w14:val="standardContextual"/>
        </w:rPr>
        <w:t xml:space="preserve">we found no difference in the frequency of PTE surgery between </w:t>
      </w:r>
      <w:proofErr w:type="spellStart"/>
      <w:r w:rsidRPr="00DF0F70">
        <w:rPr>
          <w:rFonts w:asciiTheme="minorHAnsi" w:eastAsiaTheme="minorHAnsi" w:hAnsiTheme="minorHAnsi" w:cstheme="minorBidi"/>
          <w:kern w:val="2"/>
          <w14:ligatures w14:val="standardContextual"/>
        </w:rPr>
        <w:t>splenectomized</w:t>
      </w:r>
      <w:proofErr w:type="spellEnd"/>
      <w:r w:rsidRPr="00DF0F70">
        <w:rPr>
          <w:rFonts w:asciiTheme="minorHAnsi" w:eastAsiaTheme="minorHAnsi" w:hAnsiTheme="minorHAnsi" w:cstheme="minorBidi"/>
          <w:kern w:val="2"/>
          <w14:ligatures w14:val="standardContextual"/>
        </w:rPr>
        <w:t xml:space="preserve"> vs non-</w:t>
      </w:r>
      <w:proofErr w:type="spellStart"/>
      <w:r w:rsidRPr="00DF0F70">
        <w:rPr>
          <w:rFonts w:asciiTheme="minorHAnsi" w:eastAsiaTheme="minorHAnsi" w:hAnsiTheme="minorHAnsi" w:cstheme="minorBidi"/>
          <w:kern w:val="2"/>
          <w14:ligatures w14:val="standardContextual"/>
        </w:rPr>
        <w:t>splenectomized</w:t>
      </w:r>
      <w:proofErr w:type="spellEnd"/>
      <w:r w:rsidRPr="00DF0F70">
        <w:rPr>
          <w:rFonts w:asciiTheme="minorHAnsi" w:eastAsiaTheme="minorHAnsi" w:hAnsiTheme="minorHAnsi" w:cstheme="minorBidi"/>
          <w:kern w:val="2"/>
          <w14:ligatures w14:val="standardContextual"/>
        </w:rPr>
        <w:t xml:space="preserve"> CTEPH patients in our cohort</w:t>
      </w:r>
      <w:commentRangeEnd w:id="186"/>
      <w:r w:rsidR="00957159">
        <w:rPr>
          <w:rStyle w:val="CommentReference"/>
          <w:rFonts w:asciiTheme="minorHAnsi" w:eastAsiaTheme="minorHAnsi" w:hAnsiTheme="minorHAnsi" w:cstheme="minorBidi"/>
          <w:kern w:val="2"/>
          <w14:ligatures w14:val="standardContextual"/>
        </w:rPr>
        <w:commentReference w:id="186"/>
      </w:r>
      <w:r w:rsidRPr="00DF0F70">
        <w:rPr>
          <w:rFonts w:asciiTheme="minorHAnsi" w:eastAsiaTheme="minorHAnsi" w:hAnsiTheme="minorHAnsi" w:cstheme="minorBidi"/>
          <w:kern w:val="2"/>
          <w14:ligatures w14:val="standardContextual"/>
        </w:rPr>
        <w:t xml:space="preserve">. This discrepancy may reflect the smaller size of the CTEPH cohort in our study compared to prior studies, which left a small number of </w:t>
      </w:r>
      <w:proofErr w:type="spellStart"/>
      <w:r w:rsidRPr="00DF0F70">
        <w:rPr>
          <w:rFonts w:asciiTheme="minorHAnsi" w:eastAsiaTheme="minorHAnsi" w:hAnsiTheme="minorHAnsi" w:cstheme="minorBidi"/>
          <w:kern w:val="2"/>
          <w14:ligatures w14:val="standardContextual"/>
        </w:rPr>
        <w:t>splenectomized</w:t>
      </w:r>
      <w:proofErr w:type="spellEnd"/>
      <w:r w:rsidRPr="00DF0F70">
        <w:rPr>
          <w:rFonts w:asciiTheme="minorHAnsi" w:eastAsiaTheme="minorHAnsi" w:hAnsiTheme="minorHAnsi" w:cstheme="minorBidi"/>
          <w:kern w:val="2"/>
          <w14:ligatures w14:val="standardContextual"/>
        </w:rPr>
        <w:t xml:space="preserve"> CTEPH patients available for comparison. </w:t>
      </w:r>
      <w:r w:rsidR="00616E0F">
        <w:rPr>
          <w:rFonts w:asciiTheme="minorHAnsi" w:eastAsiaTheme="minorHAnsi" w:hAnsiTheme="minorHAnsi" w:cstheme="minorBidi"/>
          <w:kern w:val="2"/>
          <w14:ligatures w14:val="standardContextual"/>
        </w:rPr>
        <w:t xml:space="preserve">Indeed, the more distal location of PE in </w:t>
      </w:r>
      <w:proofErr w:type="spellStart"/>
      <w:r w:rsidR="00616E0F">
        <w:rPr>
          <w:rFonts w:asciiTheme="minorHAnsi" w:eastAsiaTheme="minorHAnsi" w:hAnsiTheme="minorHAnsi" w:cstheme="minorBidi"/>
          <w:kern w:val="2"/>
          <w14:ligatures w14:val="standardContextual"/>
        </w:rPr>
        <w:t>splenectomized</w:t>
      </w:r>
      <w:proofErr w:type="spellEnd"/>
      <w:r w:rsidR="00616E0F">
        <w:rPr>
          <w:rFonts w:asciiTheme="minorHAnsi" w:eastAsiaTheme="minorHAnsi" w:hAnsiTheme="minorHAnsi" w:cstheme="minorBidi"/>
          <w:kern w:val="2"/>
          <w14:ligatures w14:val="standardContextual"/>
        </w:rPr>
        <w:t xml:space="preserve"> subjects in our study would provide biologic rationale for why CTEPH patients with splenectomy may have an increased frequency of inoperability. </w:t>
      </w:r>
      <w:r w:rsidRPr="00DF0F70">
        <w:rPr>
          <w:rFonts w:asciiTheme="minorHAnsi" w:eastAsiaTheme="minorHAnsi" w:hAnsiTheme="minorHAnsi" w:cstheme="minorBidi"/>
          <w:kern w:val="2"/>
          <w14:ligatures w14:val="standardContextual"/>
        </w:rPr>
        <w:t>  </w:t>
      </w:r>
    </w:p>
    <w:p w14:paraId="69B89154" w14:textId="77777777" w:rsidR="00542D76" w:rsidRDefault="00542D76" w:rsidP="00542D76">
      <w:pPr>
        <w:pStyle w:val="paragraph"/>
        <w:spacing w:before="0" w:beforeAutospacing="0" w:after="0" w:afterAutospacing="0"/>
        <w:textAlignment w:val="baseline"/>
        <w:rPr>
          <w:rFonts w:asciiTheme="minorHAnsi" w:eastAsiaTheme="minorHAnsi" w:hAnsiTheme="minorHAnsi" w:cstheme="minorBidi"/>
          <w:kern w:val="2"/>
          <w14:ligatures w14:val="standardContextual"/>
        </w:rPr>
      </w:pPr>
    </w:p>
    <w:p w14:paraId="23B2850E" w14:textId="2ECF81F0" w:rsidR="00CF07FD" w:rsidRDefault="004E5544" w:rsidP="00542D76">
      <w:pPr>
        <w:pStyle w:val="paragraph"/>
        <w:spacing w:before="0" w:beforeAutospacing="0" w:after="0" w:afterAutospacing="0"/>
        <w:textAlignment w:val="baseline"/>
        <w:rPr>
          <w:rFonts w:asciiTheme="minorHAnsi" w:eastAsiaTheme="minorHAnsi" w:hAnsiTheme="minorHAnsi" w:cstheme="minorBidi"/>
          <w:kern w:val="2"/>
          <w14:ligatures w14:val="standardContextual"/>
        </w:rPr>
      </w:pPr>
      <w:commentRangeStart w:id="187"/>
      <w:r w:rsidRPr="00542D76">
        <w:rPr>
          <w:rFonts w:asciiTheme="minorHAnsi" w:eastAsiaTheme="minorHAnsi" w:hAnsiTheme="minorHAnsi" w:cstheme="minorBidi"/>
          <w:kern w:val="2"/>
          <w14:ligatures w14:val="standardContextual"/>
        </w:rPr>
        <w:t xml:space="preserve">Weaknesses of our study is that it was retrospective in nature. Also, due to the nature of reading and measuring from CT scans for each patient, the analysis of </w:t>
      </w:r>
      <w:proofErr w:type="spellStart"/>
      <w:r w:rsidRPr="00542D76">
        <w:rPr>
          <w:rFonts w:asciiTheme="minorHAnsi" w:eastAsiaTheme="minorHAnsi" w:hAnsiTheme="minorHAnsi" w:cstheme="minorBidi"/>
          <w:kern w:val="2"/>
          <w14:ligatures w14:val="standardContextual"/>
        </w:rPr>
        <w:t>splenectomized</w:t>
      </w:r>
      <w:proofErr w:type="spellEnd"/>
      <w:r w:rsidRPr="00542D76">
        <w:rPr>
          <w:rFonts w:asciiTheme="minorHAnsi" w:eastAsiaTheme="minorHAnsi" w:hAnsiTheme="minorHAnsi" w:cstheme="minorBidi"/>
          <w:kern w:val="2"/>
          <w14:ligatures w14:val="standardContextual"/>
        </w:rPr>
        <w:t xml:space="preserve"> patient's clot </w:t>
      </w:r>
      <w:proofErr w:type="spellStart"/>
      <w:r w:rsidRPr="00542D76">
        <w:rPr>
          <w:rFonts w:asciiTheme="minorHAnsi" w:eastAsiaTheme="minorHAnsi" w:hAnsiTheme="minorHAnsi" w:cstheme="minorBidi"/>
          <w:kern w:val="2"/>
          <w14:ligatures w14:val="standardContextual"/>
        </w:rPr>
        <w:t>charactersistics</w:t>
      </w:r>
      <w:proofErr w:type="spellEnd"/>
      <w:r w:rsidRPr="00542D76">
        <w:rPr>
          <w:rFonts w:asciiTheme="minorHAnsi" w:eastAsiaTheme="minorHAnsi" w:hAnsiTheme="minorHAnsi" w:cstheme="minorBidi"/>
          <w:kern w:val="2"/>
          <w14:ligatures w14:val="standardContextual"/>
        </w:rPr>
        <w:t xml:space="preserve"> could not be blinded as splenectomy status was visible from the imaging.  This may introduce bias to the reviewers regarding clot location, and signs of RV strain.   The population studied was predominantly white due to the demographics of the location where the study was performed.  This could theoretically affect generalizability however we are aware of no contribution of race to the dynamics of thrombosis in this situation.  We also had a high number of cases without imaging in the splenectomy </w:t>
      </w:r>
      <w:proofErr w:type="gramStart"/>
      <w:r w:rsidRPr="00542D76">
        <w:rPr>
          <w:rFonts w:asciiTheme="minorHAnsi" w:eastAsiaTheme="minorHAnsi" w:hAnsiTheme="minorHAnsi" w:cstheme="minorBidi"/>
          <w:kern w:val="2"/>
          <w14:ligatures w14:val="standardContextual"/>
        </w:rPr>
        <w:t>group</w:t>
      </w:r>
      <w:proofErr w:type="gramEnd"/>
      <w:r w:rsidRPr="00542D76">
        <w:rPr>
          <w:rFonts w:asciiTheme="minorHAnsi" w:eastAsiaTheme="minorHAnsi" w:hAnsiTheme="minorHAnsi" w:cstheme="minorBidi"/>
          <w:kern w:val="2"/>
          <w14:ligatures w14:val="standardContextual"/>
        </w:rPr>
        <w:t xml:space="preserve"> so </w:t>
      </w:r>
      <w:proofErr w:type="gramStart"/>
      <w:r w:rsidRPr="00542D76">
        <w:rPr>
          <w:rFonts w:asciiTheme="minorHAnsi" w:eastAsiaTheme="minorHAnsi" w:hAnsiTheme="minorHAnsi" w:cstheme="minorBidi"/>
          <w:kern w:val="2"/>
          <w14:ligatures w14:val="standardContextual"/>
        </w:rPr>
        <w:t>a large number of</w:t>
      </w:r>
      <w:proofErr w:type="gramEnd"/>
      <w:r w:rsidRPr="00542D76">
        <w:rPr>
          <w:rFonts w:asciiTheme="minorHAnsi" w:eastAsiaTheme="minorHAnsi" w:hAnsiTheme="minorHAnsi" w:cstheme="minorBidi"/>
          <w:kern w:val="2"/>
          <w14:ligatures w14:val="standardContextual"/>
        </w:rPr>
        <w:t xml:space="preserve"> patients were not able to be studied. This gave us lower power for our analyses than we had originally predicted.    We also did not have </w:t>
      </w:r>
      <w:r w:rsidR="00CF07FD" w:rsidRPr="00542D76">
        <w:rPr>
          <w:rFonts w:asciiTheme="minorHAnsi" w:eastAsiaTheme="minorHAnsi" w:hAnsiTheme="minorHAnsi" w:cstheme="minorBidi"/>
          <w:kern w:val="2"/>
          <w14:ligatures w14:val="standardContextual"/>
        </w:rPr>
        <w:t>correction for multiple hypothesis testing</w:t>
      </w:r>
      <w:r w:rsidRPr="00542D76">
        <w:rPr>
          <w:rFonts w:asciiTheme="minorHAnsi" w:eastAsiaTheme="minorHAnsi" w:hAnsiTheme="minorHAnsi" w:cstheme="minorBidi"/>
          <w:kern w:val="2"/>
          <w14:ligatures w14:val="standardContextual"/>
        </w:rPr>
        <w:t xml:space="preserve"> in our </w:t>
      </w:r>
      <w:proofErr w:type="spellStart"/>
      <w:r w:rsidRPr="00542D76">
        <w:rPr>
          <w:rFonts w:asciiTheme="minorHAnsi" w:eastAsiaTheme="minorHAnsi" w:hAnsiTheme="minorHAnsi" w:cstheme="minorBidi"/>
          <w:kern w:val="2"/>
          <w14:ligatures w14:val="standardContextual"/>
        </w:rPr>
        <w:t>substudy</w:t>
      </w:r>
      <w:proofErr w:type="spellEnd"/>
      <w:r w:rsidRPr="00542D76">
        <w:rPr>
          <w:rFonts w:asciiTheme="minorHAnsi" w:eastAsiaTheme="minorHAnsi" w:hAnsiTheme="minorHAnsi" w:cstheme="minorBidi"/>
          <w:kern w:val="2"/>
          <w14:ligatures w14:val="standardContextual"/>
        </w:rPr>
        <w:t xml:space="preserve"> 2 and these results will need to be confirmed in additional cohorts to ensure that random chance is not playing a role</w:t>
      </w:r>
      <w:r w:rsidR="00CF07FD" w:rsidRPr="00542D76">
        <w:rPr>
          <w:rFonts w:asciiTheme="minorHAnsi" w:eastAsiaTheme="minorHAnsi" w:hAnsiTheme="minorHAnsi" w:cstheme="minorBidi"/>
          <w:kern w:val="2"/>
          <w14:ligatures w14:val="standardContextual"/>
        </w:rPr>
        <w:t xml:space="preserve">.  </w:t>
      </w:r>
      <w:commentRangeEnd w:id="187"/>
      <w:r w:rsidR="009E69AB">
        <w:rPr>
          <w:rStyle w:val="CommentReference"/>
          <w:rFonts w:asciiTheme="minorHAnsi" w:eastAsiaTheme="minorHAnsi" w:hAnsiTheme="minorHAnsi" w:cstheme="minorBidi"/>
          <w:kern w:val="2"/>
          <w14:ligatures w14:val="standardContextual"/>
        </w:rPr>
        <w:commentReference w:id="187"/>
      </w:r>
    </w:p>
    <w:p w14:paraId="6ACAEA99" w14:textId="77777777" w:rsidR="00542D76" w:rsidRPr="00542D76" w:rsidRDefault="00542D76" w:rsidP="00542D76">
      <w:pPr>
        <w:pStyle w:val="paragraph"/>
        <w:spacing w:before="0" w:beforeAutospacing="0" w:after="0" w:afterAutospacing="0"/>
        <w:textAlignment w:val="baseline"/>
        <w:rPr>
          <w:rFonts w:asciiTheme="minorHAnsi" w:eastAsiaTheme="minorHAnsi" w:hAnsiTheme="minorHAnsi" w:cstheme="minorBidi"/>
          <w:kern w:val="2"/>
          <w14:ligatures w14:val="standardContextual"/>
        </w:rPr>
      </w:pPr>
    </w:p>
    <w:p w14:paraId="59E04F95" w14:textId="3D7E8809" w:rsidR="004E5544" w:rsidRDefault="00542D76" w:rsidP="00542D76">
      <w:pPr>
        <w:pStyle w:val="paragraph"/>
        <w:spacing w:before="0" w:beforeAutospacing="0" w:after="0" w:afterAutospacing="0"/>
        <w:textAlignment w:val="baseline"/>
        <w:rPr>
          <w:rFonts w:asciiTheme="minorHAnsi" w:eastAsiaTheme="minorHAnsi" w:hAnsiTheme="minorHAnsi" w:cstheme="minorBidi"/>
          <w:kern w:val="2"/>
          <w14:ligatures w14:val="standardContextual"/>
        </w:rPr>
      </w:pPr>
      <w:commentRangeStart w:id="188"/>
      <w:r w:rsidRPr="00542D76">
        <w:rPr>
          <w:rFonts w:asciiTheme="minorHAnsi" w:eastAsiaTheme="minorHAnsi" w:hAnsiTheme="minorHAnsi" w:cstheme="minorBidi"/>
          <w:kern w:val="2"/>
          <w14:ligatures w14:val="standardContextual"/>
        </w:rPr>
        <w:t>F</w:t>
      </w:r>
      <w:r w:rsidR="004E5544" w:rsidRPr="00542D76">
        <w:rPr>
          <w:rFonts w:asciiTheme="minorHAnsi" w:eastAsiaTheme="minorHAnsi" w:hAnsiTheme="minorHAnsi" w:cstheme="minorBidi"/>
          <w:kern w:val="2"/>
          <w14:ligatures w14:val="standardContextual"/>
        </w:rPr>
        <w:t>uture research could include a more prospective evaluation of patients with splenectomy and PE</w:t>
      </w:r>
      <w:commentRangeEnd w:id="188"/>
      <w:r w:rsidR="009E69AB">
        <w:rPr>
          <w:rStyle w:val="CommentReference"/>
          <w:rFonts w:asciiTheme="minorHAnsi" w:eastAsiaTheme="minorHAnsi" w:hAnsiTheme="minorHAnsi" w:cstheme="minorBidi"/>
          <w:kern w:val="2"/>
          <w14:ligatures w14:val="standardContextual"/>
        </w:rPr>
        <w:commentReference w:id="188"/>
      </w:r>
      <w:r w:rsidR="004E5544" w:rsidRPr="00542D76">
        <w:rPr>
          <w:rFonts w:asciiTheme="minorHAnsi" w:eastAsiaTheme="minorHAnsi" w:hAnsiTheme="minorHAnsi" w:cstheme="minorBidi"/>
          <w:kern w:val="2"/>
          <w14:ligatures w14:val="standardContextual"/>
        </w:rPr>
        <w:t xml:space="preserve">. If differing clinical </w:t>
      </w:r>
      <w:del w:id="189" w:author="Brian Locke" w:date="2025-06-13T17:38:00Z" w16du:dateUtc="2025-06-13T23:38:00Z">
        <w:r w:rsidR="004E5544" w:rsidRPr="00542D76" w:rsidDel="009E69AB">
          <w:rPr>
            <w:rFonts w:asciiTheme="minorHAnsi" w:eastAsiaTheme="minorHAnsi" w:hAnsiTheme="minorHAnsi" w:cstheme="minorBidi"/>
            <w:kern w:val="2"/>
            <w14:ligatures w14:val="standardContextual"/>
          </w:rPr>
          <w:delText>characteristiics</w:delText>
        </w:r>
      </w:del>
      <w:ins w:id="190" w:author="Brian Locke" w:date="2025-06-13T17:38:00Z" w16du:dateUtc="2025-06-13T23:38:00Z">
        <w:r w:rsidR="009E69AB" w:rsidRPr="00542D76">
          <w:rPr>
            <w:rFonts w:asciiTheme="minorHAnsi" w:eastAsiaTheme="minorHAnsi" w:hAnsiTheme="minorHAnsi" w:cstheme="minorBidi"/>
            <w:kern w:val="2"/>
            <w14:ligatures w14:val="standardContextual"/>
          </w:rPr>
          <w:t>characteristics</w:t>
        </w:r>
      </w:ins>
      <w:r w:rsidR="004E5544" w:rsidRPr="00542D76">
        <w:rPr>
          <w:rFonts w:asciiTheme="minorHAnsi" w:eastAsiaTheme="minorHAnsi" w:hAnsiTheme="minorHAnsi" w:cstheme="minorBidi"/>
          <w:kern w:val="2"/>
          <w14:ligatures w14:val="standardContextual"/>
        </w:rPr>
        <w:t xml:space="preserve"> were </w:t>
      </w:r>
      <w:del w:id="191" w:author="Brian Locke" w:date="2025-06-13T17:38:00Z" w16du:dateUtc="2025-06-13T23:38:00Z">
        <w:r w:rsidR="004E5544" w:rsidRPr="00542D76" w:rsidDel="009E69AB">
          <w:rPr>
            <w:rFonts w:asciiTheme="minorHAnsi" w:eastAsiaTheme="minorHAnsi" w:hAnsiTheme="minorHAnsi" w:cstheme="minorBidi"/>
            <w:kern w:val="2"/>
            <w14:ligatures w14:val="standardContextual"/>
          </w:rPr>
          <w:delText>consistenyl</w:delText>
        </w:r>
      </w:del>
      <w:ins w:id="192" w:author="Brian Locke" w:date="2025-06-13T17:38:00Z" w16du:dateUtc="2025-06-13T23:38:00Z">
        <w:r w:rsidR="009E69AB" w:rsidRPr="00542D76">
          <w:rPr>
            <w:rFonts w:asciiTheme="minorHAnsi" w:eastAsiaTheme="minorHAnsi" w:hAnsiTheme="minorHAnsi" w:cstheme="minorBidi"/>
            <w:kern w:val="2"/>
            <w14:ligatures w14:val="standardContextual"/>
          </w:rPr>
          <w:t>consistently</w:t>
        </w:r>
      </w:ins>
      <w:r w:rsidR="004E5544" w:rsidRPr="00542D76">
        <w:rPr>
          <w:rFonts w:asciiTheme="minorHAnsi" w:eastAsiaTheme="minorHAnsi" w:hAnsiTheme="minorHAnsi" w:cstheme="minorBidi"/>
          <w:kern w:val="2"/>
          <w14:ligatures w14:val="standardContextual"/>
        </w:rPr>
        <w:t xml:space="preserve"> identified relating to the risks for CTEPH and PE in </w:t>
      </w:r>
      <w:proofErr w:type="spellStart"/>
      <w:r w:rsidR="004E5544" w:rsidRPr="00542D76">
        <w:rPr>
          <w:rFonts w:asciiTheme="minorHAnsi" w:eastAsiaTheme="minorHAnsi" w:hAnsiTheme="minorHAnsi" w:cstheme="minorBidi"/>
          <w:kern w:val="2"/>
          <w14:ligatures w14:val="standardContextual"/>
        </w:rPr>
        <w:t>splenectomized</w:t>
      </w:r>
      <w:proofErr w:type="spellEnd"/>
      <w:r w:rsidR="004E5544" w:rsidRPr="00542D76">
        <w:rPr>
          <w:rFonts w:asciiTheme="minorHAnsi" w:eastAsiaTheme="minorHAnsi" w:hAnsiTheme="minorHAnsi" w:cstheme="minorBidi"/>
          <w:kern w:val="2"/>
          <w14:ligatures w14:val="standardContextual"/>
        </w:rPr>
        <w:t xml:space="preserve"> patients, then new treatment or prevention avenues might be pursued.   Identification of patients with splenectomy and PE at time of diagnosis could allow for better capture of echocardiographic and laboratory measures as well as further </w:t>
      </w:r>
      <w:proofErr w:type="spellStart"/>
      <w:r w:rsidR="004E5544" w:rsidRPr="00542D76">
        <w:rPr>
          <w:rFonts w:asciiTheme="minorHAnsi" w:eastAsiaTheme="minorHAnsi" w:hAnsiTheme="minorHAnsi" w:cstheme="minorBidi"/>
          <w:kern w:val="2"/>
          <w14:ligatures w14:val="standardContextual"/>
        </w:rPr>
        <w:t>followup</w:t>
      </w:r>
      <w:proofErr w:type="spellEnd"/>
      <w:r w:rsidR="004E5544" w:rsidRPr="00542D76">
        <w:rPr>
          <w:rFonts w:asciiTheme="minorHAnsi" w:eastAsiaTheme="minorHAnsi" w:hAnsiTheme="minorHAnsi" w:cstheme="minorBidi"/>
          <w:kern w:val="2"/>
          <w14:ligatures w14:val="standardContextual"/>
        </w:rPr>
        <w:t xml:space="preserve"> screening towards development of CTEPH.  Further understanding the mechanisms in clotting in this group could be useful in understanding and predicting the risks for the development of CTEPH.   </w:t>
      </w:r>
    </w:p>
    <w:p w14:paraId="3FDCFD16" w14:textId="77777777" w:rsidR="00542D76" w:rsidRPr="00542D76" w:rsidRDefault="00542D76" w:rsidP="00542D76">
      <w:pPr>
        <w:pStyle w:val="paragraph"/>
        <w:spacing w:before="0" w:beforeAutospacing="0" w:after="0" w:afterAutospacing="0"/>
        <w:textAlignment w:val="baseline"/>
        <w:rPr>
          <w:rFonts w:asciiTheme="minorHAnsi" w:eastAsiaTheme="minorHAnsi" w:hAnsiTheme="minorHAnsi" w:cstheme="minorBidi"/>
          <w:kern w:val="2"/>
          <w14:ligatures w14:val="standardContextual"/>
        </w:rPr>
      </w:pPr>
    </w:p>
    <w:p w14:paraId="4CB0B4E9" w14:textId="3641836D" w:rsidR="004E5544" w:rsidRPr="004E5544" w:rsidRDefault="009E69AB" w:rsidP="00542D76">
      <w:pPr>
        <w:pStyle w:val="paragraph"/>
        <w:spacing w:before="0" w:beforeAutospacing="0" w:after="0" w:afterAutospacing="0"/>
        <w:textAlignment w:val="baseline"/>
      </w:pPr>
      <w:ins w:id="193" w:author="Brian Locke" w:date="2025-06-13T17:42:00Z" w16du:dateUtc="2025-06-13T23:42:00Z">
        <w:r>
          <w:rPr>
            <w:rFonts w:asciiTheme="minorHAnsi" w:eastAsiaTheme="minorHAnsi" w:hAnsiTheme="minorHAnsi" w:cstheme="minorBidi"/>
            <w:kern w:val="2"/>
            <w14:ligatures w14:val="standardContextual"/>
          </w:rPr>
          <w:t xml:space="preserve">In conclusion, </w:t>
        </w:r>
      </w:ins>
      <w:del w:id="194" w:author="Brian Locke" w:date="2025-06-13T17:42:00Z" w16du:dateUtc="2025-06-13T23:42:00Z">
        <w:r w:rsidR="004E5544" w:rsidRPr="00542D76" w:rsidDel="009E69AB">
          <w:rPr>
            <w:rFonts w:asciiTheme="minorHAnsi" w:eastAsiaTheme="minorHAnsi" w:hAnsiTheme="minorHAnsi" w:cstheme="minorBidi"/>
            <w:kern w:val="2"/>
            <w14:ligatures w14:val="standardContextual"/>
          </w:rPr>
          <w:delText xml:space="preserve">This </w:delText>
        </w:r>
      </w:del>
      <w:ins w:id="195" w:author="Brian Locke" w:date="2025-06-13T17:42:00Z" w16du:dateUtc="2025-06-13T23:42:00Z">
        <w:r>
          <w:rPr>
            <w:rFonts w:asciiTheme="minorHAnsi" w:eastAsiaTheme="minorHAnsi" w:hAnsiTheme="minorHAnsi" w:cstheme="minorBidi"/>
            <w:kern w:val="2"/>
            <w14:ligatures w14:val="standardContextual"/>
          </w:rPr>
          <w:t>t</w:t>
        </w:r>
        <w:r w:rsidRPr="00542D76">
          <w:rPr>
            <w:rFonts w:asciiTheme="minorHAnsi" w:eastAsiaTheme="minorHAnsi" w:hAnsiTheme="minorHAnsi" w:cstheme="minorBidi"/>
            <w:kern w:val="2"/>
            <w14:ligatures w14:val="standardContextual"/>
          </w:rPr>
          <w:t xml:space="preserve">his </w:t>
        </w:r>
      </w:ins>
      <w:r w:rsidR="004E5544" w:rsidRPr="00542D76">
        <w:rPr>
          <w:rFonts w:asciiTheme="minorHAnsi" w:eastAsiaTheme="minorHAnsi" w:hAnsiTheme="minorHAnsi" w:cstheme="minorBidi"/>
          <w:kern w:val="2"/>
          <w14:ligatures w14:val="standardContextual"/>
        </w:rPr>
        <w:t xml:space="preserve">study demonstrated a significantly higher frequency of splenectomy in patients with CTEPH </w:t>
      </w:r>
      <w:ins w:id="196" w:author="Brian Locke" w:date="2025-06-13T17:42:00Z" w16du:dateUtc="2025-06-13T23:42:00Z">
        <w:r>
          <w:rPr>
            <w:rFonts w:asciiTheme="minorHAnsi" w:eastAsiaTheme="minorHAnsi" w:hAnsiTheme="minorHAnsi" w:cstheme="minorBidi"/>
            <w:kern w:val="2"/>
            <w14:ligatures w14:val="standardContextual"/>
          </w:rPr>
          <w:t xml:space="preserve">as compared to </w:t>
        </w:r>
      </w:ins>
      <w:ins w:id="197" w:author="Brian Locke" w:date="2025-06-13T17:43:00Z" w16du:dateUtc="2025-06-13T23:43:00Z">
        <w:r>
          <w:rPr>
            <w:rFonts w:asciiTheme="minorHAnsi" w:eastAsiaTheme="minorHAnsi" w:hAnsiTheme="minorHAnsi" w:cstheme="minorBidi"/>
            <w:kern w:val="2"/>
            <w14:ligatures w14:val="standardContextual"/>
          </w:rPr>
          <w:t xml:space="preserve">patients </w:t>
        </w:r>
      </w:ins>
      <w:ins w:id="198" w:author="Brian Locke" w:date="2025-06-13T17:42:00Z" w16du:dateUtc="2025-06-13T23:42:00Z">
        <w:r>
          <w:rPr>
            <w:rFonts w:asciiTheme="minorHAnsi" w:eastAsiaTheme="minorHAnsi" w:hAnsiTheme="minorHAnsi" w:cstheme="minorBidi"/>
            <w:kern w:val="2"/>
            <w14:ligatures w14:val="standardContextual"/>
          </w:rPr>
          <w:t>acute PE</w:t>
        </w:r>
      </w:ins>
      <w:ins w:id="199" w:author="Brian Locke" w:date="2025-06-13T17:43:00Z" w16du:dateUtc="2025-06-13T23:43:00Z">
        <w:r>
          <w:rPr>
            <w:rFonts w:asciiTheme="minorHAnsi" w:eastAsiaTheme="minorHAnsi" w:hAnsiTheme="minorHAnsi" w:cstheme="minorBidi"/>
            <w:kern w:val="2"/>
            <w14:ligatures w14:val="standardContextual"/>
          </w:rPr>
          <w:t xml:space="preserve"> or no VTE. </w:t>
        </w:r>
      </w:ins>
      <w:ins w:id="200" w:author="Brian Locke" w:date="2025-06-13T17:44:00Z" w16du:dateUtc="2025-06-13T23:44:00Z">
        <w:r w:rsidR="008775CF">
          <w:rPr>
            <w:rFonts w:asciiTheme="minorHAnsi" w:eastAsiaTheme="minorHAnsi" w:hAnsiTheme="minorHAnsi" w:cstheme="minorBidi"/>
            <w:kern w:val="2"/>
            <w14:ligatures w14:val="standardContextual"/>
          </w:rPr>
          <w:t>We also find that patients with splenectomy and PE such as</w:t>
        </w:r>
      </w:ins>
      <w:del w:id="201" w:author="Brian Locke" w:date="2025-06-13T17:42:00Z" w16du:dateUtc="2025-06-13T23:42:00Z">
        <w:r w:rsidR="004E5544" w:rsidRPr="00542D76" w:rsidDel="009E69AB">
          <w:rPr>
            <w:rFonts w:asciiTheme="minorHAnsi" w:eastAsiaTheme="minorHAnsi" w:hAnsiTheme="minorHAnsi" w:cstheme="minorBidi"/>
            <w:kern w:val="2"/>
            <w14:ligatures w14:val="standardContextual"/>
          </w:rPr>
          <w:delText xml:space="preserve">in our hospitals </w:delText>
        </w:r>
      </w:del>
      <w:del w:id="202" w:author="Brian Locke" w:date="2025-06-13T17:44:00Z" w16du:dateUtc="2025-06-13T23:44:00Z">
        <w:r w:rsidR="004E5544" w:rsidRPr="00542D76" w:rsidDel="008775CF">
          <w:rPr>
            <w:rFonts w:asciiTheme="minorHAnsi" w:eastAsiaTheme="minorHAnsi" w:hAnsiTheme="minorHAnsi" w:cstheme="minorBidi"/>
            <w:kern w:val="2"/>
            <w14:ligatures w14:val="standardContextual"/>
          </w:rPr>
          <w:delText>as well as several findings that imply a potential mechanism towards CTEPH development</w:delText>
        </w:r>
      </w:del>
      <w:del w:id="203" w:author="Brian Locke" w:date="2025-06-13T17:42:00Z" w16du:dateUtc="2025-06-13T23:42:00Z">
        <w:r w:rsidR="004E5544" w:rsidRPr="00542D76" w:rsidDel="009E69AB">
          <w:rPr>
            <w:rFonts w:asciiTheme="minorHAnsi" w:eastAsiaTheme="minorHAnsi" w:hAnsiTheme="minorHAnsi" w:cstheme="minorBidi"/>
            <w:kern w:val="2"/>
            <w14:ligatures w14:val="standardContextual"/>
          </w:rPr>
          <w:delText xml:space="preserve"> in these patients</w:delText>
        </w:r>
        <w:r w:rsidR="009F3AA3" w:rsidRPr="00542D76" w:rsidDel="009E69AB">
          <w:rPr>
            <w:rFonts w:asciiTheme="minorHAnsi" w:eastAsiaTheme="minorHAnsi" w:hAnsiTheme="minorHAnsi" w:cstheme="minorBidi"/>
            <w:kern w:val="2"/>
            <w14:ligatures w14:val="standardContextual"/>
          </w:rPr>
          <w:delText>, potentially related to chronic micro thrombosis</w:delText>
        </w:r>
        <w:r w:rsidR="004E5544" w:rsidRPr="00542D76" w:rsidDel="009E69AB">
          <w:rPr>
            <w:rFonts w:asciiTheme="minorHAnsi" w:eastAsiaTheme="minorHAnsi" w:hAnsiTheme="minorHAnsi" w:cstheme="minorBidi"/>
            <w:kern w:val="2"/>
            <w14:ligatures w14:val="standardContextual"/>
          </w:rPr>
          <w:delText>. </w:delText>
        </w:r>
      </w:del>
      <w:del w:id="204" w:author="Brian Locke" w:date="2025-06-13T17:44:00Z" w16du:dateUtc="2025-06-13T23:44:00Z">
        <w:r w:rsidR="004E5544" w:rsidRPr="00542D76" w:rsidDel="008775CF">
          <w:rPr>
            <w:rFonts w:asciiTheme="minorHAnsi" w:eastAsiaTheme="minorHAnsi" w:hAnsiTheme="minorHAnsi" w:cstheme="minorBidi"/>
            <w:kern w:val="2"/>
            <w14:ligatures w14:val="standardContextual"/>
          </w:rPr>
          <w:delText xml:space="preserve"> These include</w:delText>
        </w:r>
      </w:del>
      <w:r w:rsidR="004E5544" w:rsidRPr="00542D76">
        <w:rPr>
          <w:rFonts w:asciiTheme="minorHAnsi" w:eastAsiaTheme="minorHAnsi" w:hAnsiTheme="minorHAnsi" w:cstheme="minorBidi"/>
          <w:kern w:val="2"/>
          <w14:ligatures w14:val="standardContextual"/>
        </w:rPr>
        <w:t xml:space="preserve"> peripheral clot formation, longer duration of symptoms, and lack of associated DVT.  </w:t>
      </w:r>
      <w:ins w:id="205" w:author="Brian Locke" w:date="2025-06-13T17:44:00Z" w16du:dateUtc="2025-06-13T23:44:00Z">
        <w:r w:rsidR="008775CF">
          <w:rPr>
            <w:rFonts w:asciiTheme="minorHAnsi" w:eastAsiaTheme="minorHAnsi" w:hAnsiTheme="minorHAnsi" w:cstheme="minorBidi"/>
            <w:kern w:val="2"/>
            <w14:ligatures w14:val="standardContextual"/>
          </w:rPr>
          <w:t xml:space="preserve">Together, these findings suggest </w:t>
        </w:r>
      </w:ins>
      <w:ins w:id="206" w:author="Brian Locke" w:date="2025-06-13T17:45:00Z" w16du:dateUtc="2025-06-13T23:45:00Z">
        <w:r w:rsidR="008775CF">
          <w:rPr>
            <w:rFonts w:asciiTheme="minorHAnsi" w:eastAsiaTheme="minorHAnsi" w:hAnsiTheme="minorHAnsi" w:cstheme="minorBidi"/>
            <w:kern w:val="2"/>
            <w14:ligatures w14:val="standardContextual"/>
          </w:rPr>
          <w:t>splenectomy may have a particular associated with CTEPH and unique</w:t>
        </w:r>
      </w:ins>
      <w:ins w:id="207" w:author="Brian Locke" w:date="2025-06-13T17:44:00Z" w16du:dateUtc="2025-06-13T23:44:00Z">
        <w:r w:rsidR="008775CF" w:rsidRPr="00542D76">
          <w:rPr>
            <w:rFonts w:asciiTheme="minorHAnsi" w:eastAsiaTheme="minorHAnsi" w:hAnsiTheme="minorHAnsi" w:cstheme="minorBidi"/>
            <w:kern w:val="2"/>
            <w14:ligatures w14:val="standardContextual"/>
          </w:rPr>
          <w:t xml:space="preserve"> mechanism </w:t>
        </w:r>
      </w:ins>
      <w:ins w:id="208" w:author="Brian Locke" w:date="2025-06-13T17:45:00Z" w16du:dateUtc="2025-06-13T23:45:00Z">
        <w:r w:rsidR="008775CF">
          <w:rPr>
            <w:rFonts w:asciiTheme="minorHAnsi" w:eastAsiaTheme="minorHAnsi" w:hAnsiTheme="minorHAnsi" w:cstheme="minorBidi"/>
            <w:kern w:val="2"/>
            <w14:ligatures w14:val="standardContextual"/>
          </w:rPr>
          <w:t>that predispose to</w:t>
        </w:r>
      </w:ins>
      <w:ins w:id="209" w:author="Brian Locke" w:date="2025-06-13T17:44:00Z" w16du:dateUtc="2025-06-13T23:44:00Z">
        <w:r w:rsidR="008775CF" w:rsidRPr="00542D76">
          <w:rPr>
            <w:rFonts w:asciiTheme="minorHAnsi" w:eastAsiaTheme="minorHAnsi" w:hAnsiTheme="minorHAnsi" w:cstheme="minorBidi"/>
            <w:kern w:val="2"/>
            <w14:ligatures w14:val="standardContextual"/>
          </w:rPr>
          <w:t xml:space="preserve"> CTEPH </w:t>
        </w:r>
        <w:commentRangeStart w:id="210"/>
        <w:r w:rsidR="008775CF" w:rsidRPr="00542D76">
          <w:rPr>
            <w:rFonts w:asciiTheme="minorHAnsi" w:eastAsiaTheme="minorHAnsi" w:hAnsiTheme="minorHAnsi" w:cstheme="minorBidi"/>
            <w:kern w:val="2"/>
            <w14:ligatures w14:val="standardContextual"/>
          </w:rPr>
          <w:t>development</w:t>
        </w:r>
        <w:r w:rsidR="008775CF">
          <w:rPr>
            <w:rFonts w:asciiTheme="minorHAnsi" w:eastAsiaTheme="minorHAnsi" w:hAnsiTheme="minorHAnsi" w:cstheme="minorBidi"/>
            <w:kern w:val="2"/>
            <w14:ligatures w14:val="standardContextual"/>
          </w:rPr>
          <w:t>.</w:t>
        </w:r>
      </w:ins>
      <w:commentRangeEnd w:id="210"/>
      <w:ins w:id="211" w:author="Brian Locke" w:date="2025-06-13T17:45:00Z" w16du:dateUtc="2025-06-13T23:45:00Z">
        <w:r w:rsidR="008775CF">
          <w:rPr>
            <w:rStyle w:val="CommentReference"/>
            <w:rFonts w:asciiTheme="minorHAnsi" w:eastAsiaTheme="minorHAnsi" w:hAnsiTheme="minorHAnsi" w:cstheme="minorBidi"/>
            <w:kern w:val="2"/>
            <w14:ligatures w14:val="standardContextual"/>
          </w:rPr>
          <w:commentReference w:id="210"/>
        </w:r>
      </w:ins>
      <w:del w:id="212" w:author="Brian Locke" w:date="2025-06-13T17:44:00Z" w16du:dateUtc="2025-06-13T23:44:00Z">
        <w:r w:rsidR="004E5544" w:rsidRPr="00542D76" w:rsidDel="008775CF">
          <w:rPr>
            <w:rFonts w:asciiTheme="minorHAnsi" w:eastAsiaTheme="minorHAnsi" w:hAnsiTheme="minorHAnsi" w:cstheme="minorBidi"/>
            <w:kern w:val="2"/>
            <w14:ligatures w14:val="standardContextual"/>
          </w:rPr>
          <w:delText xml:space="preserve">  </w:delText>
        </w:r>
      </w:del>
      <w:del w:id="213" w:author="Brian Locke" w:date="2025-06-13T17:43:00Z" w16du:dateUtc="2025-06-13T23:43:00Z">
        <w:r w:rsidR="004E5544" w:rsidRPr="00542D76" w:rsidDel="009E69AB">
          <w:rPr>
            <w:rFonts w:asciiTheme="minorHAnsi" w:eastAsiaTheme="minorHAnsi" w:hAnsiTheme="minorHAnsi" w:cstheme="minorBidi"/>
            <w:kern w:val="2"/>
            <w14:ligatures w14:val="standardContextual"/>
          </w:rPr>
          <w:delText>We hope that these findings ra</w:delText>
        </w:r>
        <w:r w:rsidR="004E5544" w:rsidRPr="004E5544" w:rsidDel="009E69AB">
          <w:delText>ise awareness toward the increased risk of CTEPH in splenectomy patients as well as drive further research into the development of CTEPH in general.</w:delText>
        </w:r>
      </w:del>
    </w:p>
    <w:p w14:paraId="65C7749D" w14:textId="77777777" w:rsidR="004E5544" w:rsidRPr="00B32CBA" w:rsidRDefault="004E5544" w:rsidP="004E5544">
      <w:pPr>
        <w:ind w:left="720"/>
      </w:pPr>
    </w:p>
    <w:p w14:paraId="2E3C9B3E" w14:textId="77777777" w:rsidR="00B32CBA" w:rsidRPr="00B32CBA" w:rsidRDefault="00B32CBA" w:rsidP="00B32CBA">
      <w:r w:rsidRPr="00B32CBA">
        <w:t> </w:t>
      </w:r>
    </w:p>
    <w:p w14:paraId="1A5E9DB9" w14:textId="77777777" w:rsidR="00B32CBA" w:rsidRPr="00B32CBA" w:rsidRDefault="00B32CBA" w:rsidP="00B32CBA">
      <w:r w:rsidRPr="00B32CBA">
        <w:lastRenderedPageBreak/>
        <w:t> </w:t>
      </w:r>
    </w:p>
    <w:p w14:paraId="3AD5900F" w14:textId="77777777" w:rsidR="00B32CBA" w:rsidRPr="00B32CBA" w:rsidRDefault="00B32CBA" w:rsidP="00B32CBA">
      <w:r w:rsidRPr="00B32CBA">
        <w:t> </w:t>
      </w:r>
    </w:p>
    <w:p w14:paraId="78B2BFC9" w14:textId="33111F36" w:rsidR="00B32CBA" w:rsidRPr="00B32CBA" w:rsidRDefault="00B32CBA" w:rsidP="008A4E1F">
      <w:r w:rsidRPr="00B32CBA">
        <w:t>  </w:t>
      </w:r>
    </w:p>
    <w:p w14:paraId="7C748763" w14:textId="77777777" w:rsidR="00B32CBA" w:rsidRPr="00B32CBA" w:rsidRDefault="00B32CBA" w:rsidP="00B32CBA">
      <w:r w:rsidRPr="00B32CBA">
        <w:t> </w:t>
      </w:r>
    </w:p>
    <w:p w14:paraId="1D7AED75" w14:textId="77777777" w:rsidR="00B32CBA" w:rsidRPr="00B32CBA" w:rsidRDefault="00B32CBA" w:rsidP="00B32CBA">
      <w:r w:rsidRPr="00B32CBA">
        <w:t> </w:t>
      </w:r>
    </w:p>
    <w:p w14:paraId="48FE370C" w14:textId="77777777" w:rsidR="00C02AD1" w:rsidRDefault="00C02AD1"/>
    <w:p w14:paraId="0033B8FE" w14:textId="77777777" w:rsidR="00225DD1" w:rsidRDefault="00225DD1"/>
    <w:p w14:paraId="238D171C" w14:textId="77777777" w:rsidR="00225DD1" w:rsidRDefault="00225DD1"/>
    <w:p w14:paraId="180E4BEE" w14:textId="05A987EF" w:rsidR="00225DD1" w:rsidRDefault="00C168EB">
      <w:pPr>
        <w:rPr>
          <w:lang w:val="en"/>
        </w:rPr>
      </w:pPr>
      <w:ins w:id="214" w:author="Darren White [2]" w:date="2025-06-11T13:15:00Z" w16du:dateUtc="2025-06-11T20:15:00Z">
        <w:r w:rsidRPr="00C168EB">
          <w:rPr>
            <w:noProof/>
            <w:lang w:val="en"/>
          </w:rPr>
          <w:lastRenderedPageBreak/>
          <w:drawing>
            <wp:inline distT="0" distB="0" distL="0" distR="0" wp14:anchorId="53D09358" wp14:editId="1073F4E6">
              <wp:extent cx="5943600" cy="6024245"/>
              <wp:effectExtent l="0" t="0" r="0" b="0"/>
              <wp:docPr id="58136450"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6450" name="Picture 1" descr="A screenshot of a diagram&#10;&#10;AI-generated content may be incorrect."/>
                      <pic:cNvPicPr/>
                    </pic:nvPicPr>
                    <pic:blipFill>
                      <a:blip r:embed="rId12"/>
                      <a:stretch>
                        <a:fillRect/>
                      </a:stretch>
                    </pic:blipFill>
                    <pic:spPr>
                      <a:xfrm>
                        <a:off x="0" y="0"/>
                        <a:ext cx="5943600" cy="6024245"/>
                      </a:xfrm>
                      <a:prstGeom prst="rect">
                        <a:avLst/>
                      </a:prstGeom>
                    </pic:spPr>
                  </pic:pic>
                </a:graphicData>
              </a:graphic>
            </wp:inline>
          </w:drawing>
        </w:r>
      </w:ins>
      <w:r w:rsidR="00225DD1">
        <w:rPr>
          <w:lang w:val="en"/>
        </w:rPr>
        <w:br w:type="page"/>
      </w:r>
    </w:p>
    <w:p w14:paraId="324C9AEE" w14:textId="07DA75ED" w:rsidR="00225DD1" w:rsidRPr="00B32CBA" w:rsidRDefault="00225DD1" w:rsidP="00225DD1">
      <w:pPr>
        <w:spacing w:after="0" w:line="240" w:lineRule="auto"/>
      </w:pPr>
      <w:r w:rsidRPr="00B32CBA">
        <w:rPr>
          <w:lang w:val="en"/>
        </w:rPr>
        <w:lastRenderedPageBreak/>
        <w:t xml:space="preserve">Table 1. Clinical and hemodynamic data for patients in the CTEPH </w:t>
      </w:r>
      <w:r>
        <w:rPr>
          <w:lang w:val="en"/>
        </w:rPr>
        <w:t>group</w:t>
      </w:r>
      <w:r w:rsidRPr="00B32CBA">
        <w:rPr>
          <w:lang w:val="en"/>
        </w:rPr>
        <w:t>. </w:t>
      </w:r>
      <w:r w:rsidRPr="00B32CBA">
        <w:t> </w:t>
      </w:r>
    </w:p>
    <w:tbl>
      <w:tblPr>
        <w:tblW w:w="85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390"/>
        <w:gridCol w:w="2160"/>
      </w:tblGrid>
      <w:tr w:rsidR="00225DD1" w:rsidRPr="00B32CBA" w14:paraId="18618F51" w14:textId="77777777" w:rsidTr="00225DD1">
        <w:trPr>
          <w:trHeight w:val="300"/>
        </w:trPr>
        <w:tc>
          <w:tcPr>
            <w:tcW w:w="6390" w:type="dxa"/>
            <w:tcBorders>
              <w:top w:val="nil"/>
              <w:left w:val="nil"/>
              <w:bottom w:val="nil"/>
              <w:right w:val="nil"/>
            </w:tcBorders>
            <w:shd w:val="clear" w:color="auto" w:fill="auto"/>
            <w:vAlign w:val="center"/>
            <w:hideMark/>
          </w:tcPr>
          <w:p w14:paraId="3FE075A0" w14:textId="77777777" w:rsidR="00225DD1" w:rsidRPr="00B32CBA" w:rsidRDefault="00225DD1" w:rsidP="00225DD1">
            <w:pPr>
              <w:spacing w:after="0" w:line="240" w:lineRule="auto"/>
              <w:rPr>
                <w:b/>
                <w:bCs/>
              </w:rPr>
            </w:pPr>
            <w:r w:rsidRPr="00B32CBA">
              <w:rPr>
                <w:b/>
                <w:bCs/>
              </w:rPr>
              <w:t> </w:t>
            </w:r>
          </w:p>
        </w:tc>
        <w:tc>
          <w:tcPr>
            <w:tcW w:w="2160" w:type="dxa"/>
            <w:tcBorders>
              <w:top w:val="nil"/>
              <w:left w:val="nil"/>
              <w:bottom w:val="nil"/>
              <w:right w:val="nil"/>
            </w:tcBorders>
            <w:shd w:val="clear" w:color="auto" w:fill="auto"/>
            <w:vAlign w:val="center"/>
            <w:hideMark/>
          </w:tcPr>
          <w:p w14:paraId="210D5AD0" w14:textId="77777777" w:rsidR="00225DD1" w:rsidRPr="00B32CBA" w:rsidRDefault="00225DD1" w:rsidP="00225DD1">
            <w:pPr>
              <w:spacing w:after="0" w:line="240" w:lineRule="auto"/>
              <w:rPr>
                <w:b/>
                <w:bCs/>
              </w:rPr>
            </w:pPr>
            <w:r w:rsidRPr="00B32CBA">
              <w:rPr>
                <w:b/>
                <w:bCs/>
              </w:rPr>
              <w:t> </w:t>
            </w:r>
          </w:p>
        </w:tc>
      </w:tr>
      <w:tr w:rsidR="00225DD1" w:rsidRPr="00B32CBA" w14:paraId="40C7AC48" w14:textId="77777777" w:rsidTr="00225DD1">
        <w:trPr>
          <w:trHeight w:val="300"/>
        </w:trPr>
        <w:tc>
          <w:tcPr>
            <w:tcW w:w="6390" w:type="dxa"/>
            <w:tcBorders>
              <w:top w:val="nil"/>
              <w:left w:val="nil"/>
              <w:bottom w:val="nil"/>
              <w:right w:val="nil"/>
            </w:tcBorders>
            <w:shd w:val="clear" w:color="auto" w:fill="F2F2F2"/>
            <w:vAlign w:val="center"/>
            <w:hideMark/>
          </w:tcPr>
          <w:p w14:paraId="71C3E147" w14:textId="77777777" w:rsidR="00225DD1" w:rsidRPr="00B32CBA" w:rsidRDefault="00225DD1" w:rsidP="00225DD1">
            <w:pPr>
              <w:spacing w:after="0" w:line="240" w:lineRule="auto"/>
              <w:rPr>
                <w:b/>
                <w:bCs/>
              </w:rPr>
            </w:pPr>
            <w:r w:rsidRPr="00B32CBA">
              <w:rPr>
                <w:b/>
                <w:bCs/>
                <w:lang w:val="en"/>
              </w:rPr>
              <w:t> </w:t>
            </w:r>
            <w:r w:rsidRPr="00B32CBA">
              <w:rPr>
                <w:b/>
                <w:bCs/>
              </w:rPr>
              <w:t> </w:t>
            </w:r>
          </w:p>
        </w:tc>
        <w:tc>
          <w:tcPr>
            <w:tcW w:w="2160" w:type="dxa"/>
            <w:tcBorders>
              <w:top w:val="nil"/>
              <w:left w:val="nil"/>
              <w:bottom w:val="nil"/>
              <w:right w:val="nil"/>
            </w:tcBorders>
            <w:shd w:val="clear" w:color="auto" w:fill="F2F2F2"/>
            <w:vAlign w:val="center"/>
            <w:hideMark/>
          </w:tcPr>
          <w:p w14:paraId="02A64C3F" w14:textId="332B9F28" w:rsidR="00225DD1" w:rsidRPr="00B32CBA" w:rsidRDefault="00225DD1" w:rsidP="00225DD1">
            <w:pPr>
              <w:spacing w:after="0" w:line="240" w:lineRule="auto"/>
              <w:jc w:val="center"/>
            </w:pPr>
            <w:r w:rsidRPr="00B32CBA">
              <w:rPr>
                <w:b/>
                <w:bCs/>
                <w:lang w:val="en"/>
              </w:rPr>
              <w:t xml:space="preserve">CTEPH </w:t>
            </w:r>
            <w:r>
              <w:rPr>
                <w:b/>
                <w:bCs/>
                <w:lang w:val="en"/>
              </w:rPr>
              <w:t xml:space="preserve">group </w:t>
            </w:r>
          </w:p>
        </w:tc>
      </w:tr>
      <w:tr w:rsidR="00225DD1" w:rsidRPr="00B32CBA" w14:paraId="20922760" w14:textId="77777777" w:rsidTr="00225DD1">
        <w:trPr>
          <w:trHeight w:val="300"/>
        </w:trPr>
        <w:tc>
          <w:tcPr>
            <w:tcW w:w="6390" w:type="dxa"/>
            <w:tcBorders>
              <w:top w:val="nil"/>
              <w:left w:val="nil"/>
              <w:bottom w:val="nil"/>
              <w:right w:val="nil"/>
            </w:tcBorders>
            <w:shd w:val="clear" w:color="auto" w:fill="auto"/>
            <w:vAlign w:val="center"/>
            <w:hideMark/>
          </w:tcPr>
          <w:p w14:paraId="4729241E" w14:textId="77777777" w:rsidR="00225DD1" w:rsidRPr="00B32CBA" w:rsidRDefault="00225DD1" w:rsidP="00225DD1">
            <w:pPr>
              <w:spacing w:after="0" w:line="240" w:lineRule="auto"/>
            </w:pPr>
            <w:r w:rsidRPr="00B32CBA">
              <w:rPr>
                <w:lang w:val="en"/>
              </w:rPr>
              <w:t>N</w:t>
            </w:r>
            <w:r w:rsidRPr="00B32CBA">
              <w:t> </w:t>
            </w:r>
          </w:p>
        </w:tc>
        <w:tc>
          <w:tcPr>
            <w:tcW w:w="2160" w:type="dxa"/>
            <w:tcBorders>
              <w:top w:val="nil"/>
              <w:left w:val="nil"/>
              <w:bottom w:val="nil"/>
              <w:right w:val="nil"/>
            </w:tcBorders>
            <w:shd w:val="clear" w:color="auto" w:fill="auto"/>
            <w:vAlign w:val="center"/>
            <w:hideMark/>
          </w:tcPr>
          <w:p w14:paraId="105B7B34" w14:textId="5668B7AB" w:rsidR="00225DD1" w:rsidRPr="00B32CBA" w:rsidRDefault="00225DD1" w:rsidP="00225DD1">
            <w:pPr>
              <w:spacing w:after="0" w:line="240" w:lineRule="auto"/>
              <w:jc w:val="center"/>
            </w:pPr>
            <w:r w:rsidRPr="00B32CBA">
              <w:rPr>
                <w:lang w:val="en"/>
              </w:rPr>
              <w:t>179</w:t>
            </w:r>
          </w:p>
        </w:tc>
      </w:tr>
      <w:tr w:rsidR="00225DD1" w:rsidRPr="00B32CBA" w14:paraId="711A7E36" w14:textId="77777777" w:rsidTr="00225DD1">
        <w:trPr>
          <w:trHeight w:val="300"/>
        </w:trPr>
        <w:tc>
          <w:tcPr>
            <w:tcW w:w="6390" w:type="dxa"/>
            <w:tcBorders>
              <w:top w:val="nil"/>
              <w:left w:val="nil"/>
              <w:bottom w:val="nil"/>
              <w:right w:val="nil"/>
            </w:tcBorders>
            <w:shd w:val="clear" w:color="auto" w:fill="F2F2F2"/>
            <w:vAlign w:val="center"/>
            <w:hideMark/>
          </w:tcPr>
          <w:p w14:paraId="21FD4B2B" w14:textId="77777777" w:rsidR="00225DD1" w:rsidRPr="00B32CBA" w:rsidRDefault="00225DD1" w:rsidP="00225DD1">
            <w:pPr>
              <w:spacing w:after="0" w:line="240" w:lineRule="auto"/>
            </w:pPr>
            <w:r w:rsidRPr="00B32CBA">
              <w:rPr>
                <w:lang w:val="en"/>
              </w:rPr>
              <w:t>Age in years at diagnosis with CTEPH, median (IQR)</w:t>
            </w:r>
            <w:r w:rsidRPr="00B32CBA">
              <w:t> </w:t>
            </w:r>
          </w:p>
        </w:tc>
        <w:tc>
          <w:tcPr>
            <w:tcW w:w="2160" w:type="dxa"/>
            <w:tcBorders>
              <w:top w:val="nil"/>
              <w:left w:val="nil"/>
              <w:bottom w:val="nil"/>
              <w:right w:val="nil"/>
            </w:tcBorders>
            <w:shd w:val="clear" w:color="auto" w:fill="F2F2F2"/>
            <w:vAlign w:val="center"/>
            <w:hideMark/>
          </w:tcPr>
          <w:p w14:paraId="0D397A6E" w14:textId="0A5AFABC" w:rsidR="00225DD1" w:rsidRPr="00B32CBA" w:rsidRDefault="00225DD1" w:rsidP="00225DD1">
            <w:pPr>
              <w:spacing w:after="0" w:line="240" w:lineRule="auto"/>
              <w:jc w:val="center"/>
            </w:pPr>
            <w:r w:rsidRPr="00B32CBA">
              <w:rPr>
                <w:lang w:val="en"/>
              </w:rPr>
              <w:t>66 (53-72)</w:t>
            </w:r>
          </w:p>
        </w:tc>
      </w:tr>
      <w:tr w:rsidR="00225DD1" w:rsidRPr="00B32CBA" w14:paraId="2252A9F1" w14:textId="77777777" w:rsidTr="00225DD1">
        <w:trPr>
          <w:trHeight w:val="300"/>
        </w:trPr>
        <w:tc>
          <w:tcPr>
            <w:tcW w:w="6390" w:type="dxa"/>
            <w:tcBorders>
              <w:top w:val="nil"/>
              <w:left w:val="nil"/>
              <w:bottom w:val="nil"/>
              <w:right w:val="nil"/>
            </w:tcBorders>
            <w:shd w:val="clear" w:color="auto" w:fill="auto"/>
            <w:vAlign w:val="center"/>
            <w:hideMark/>
          </w:tcPr>
          <w:p w14:paraId="2068DCEC" w14:textId="77777777" w:rsidR="00225DD1" w:rsidRPr="00B32CBA" w:rsidRDefault="00225DD1" w:rsidP="00225DD1">
            <w:pPr>
              <w:spacing w:after="0" w:line="240" w:lineRule="auto"/>
            </w:pPr>
            <w:r w:rsidRPr="00B32CBA">
              <w:rPr>
                <w:lang w:val="en"/>
              </w:rPr>
              <w:t>PE diagnosis preceding diagnosis with CTEPH (%)</w:t>
            </w:r>
            <w:r w:rsidRPr="00B32CBA">
              <w:t> </w:t>
            </w:r>
          </w:p>
        </w:tc>
        <w:tc>
          <w:tcPr>
            <w:tcW w:w="2160" w:type="dxa"/>
            <w:tcBorders>
              <w:top w:val="nil"/>
              <w:left w:val="nil"/>
              <w:bottom w:val="nil"/>
              <w:right w:val="nil"/>
            </w:tcBorders>
            <w:shd w:val="clear" w:color="auto" w:fill="auto"/>
            <w:vAlign w:val="center"/>
            <w:hideMark/>
          </w:tcPr>
          <w:p w14:paraId="71F01496" w14:textId="5F51A914" w:rsidR="00225DD1" w:rsidRPr="00B32CBA" w:rsidRDefault="00225DD1" w:rsidP="00225DD1">
            <w:pPr>
              <w:spacing w:after="0" w:line="240" w:lineRule="auto"/>
              <w:jc w:val="center"/>
            </w:pPr>
            <w:r w:rsidRPr="00B32CBA">
              <w:rPr>
                <w:lang w:val="en"/>
              </w:rPr>
              <w:t>76.5</w:t>
            </w:r>
          </w:p>
        </w:tc>
      </w:tr>
      <w:tr w:rsidR="00225DD1" w:rsidRPr="00B32CBA" w14:paraId="767610B0" w14:textId="77777777" w:rsidTr="00225DD1">
        <w:trPr>
          <w:trHeight w:val="300"/>
        </w:trPr>
        <w:tc>
          <w:tcPr>
            <w:tcW w:w="6390" w:type="dxa"/>
            <w:tcBorders>
              <w:top w:val="nil"/>
              <w:left w:val="nil"/>
              <w:bottom w:val="nil"/>
              <w:right w:val="nil"/>
            </w:tcBorders>
            <w:shd w:val="clear" w:color="auto" w:fill="F2F2F2"/>
            <w:vAlign w:val="center"/>
            <w:hideMark/>
          </w:tcPr>
          <w:p w14:paraId="584E484F" w14:textId="77777777" w:rsidR="00225DD1" w:rsidRPr="00B32CBA" w:rsidRDefault="00225DD1" w:rsidP="00225DD1">
            <w:pPr>
              <w:spacing w:after="0" w:line="240" w:lineRule="auto"/>
            </w:pPr>
            <w:r w:rsidRPr="00B32CBA">
              <w:rPr>
                <w:lang w:val="en"/>
              </w:rPr>
              <w:t>Female (%)</w:t>
            </w:r>
            <w:r w:rsidRPr="00B32CBA">
              <w:t> </w:t>
            </w:r>
          </w:p>
        </w:tc>
        <w:tc>
          <w:tcPr>
            <w:tcW w:w="2160" w:type="dxa"/>
            <w:tcBorders>
              <w:top w:val="nil"/>
              <w:left w:val="nil"/>
              <w:bottom w:val="nil"/>
              <w:right w:val="nil"/>
            </w:tcBorders>
            <w:shd w:val="clear" w:color="auto" w:fill="F2F2F2"/>
            <w:vAlign w:val="center"/>
            <w:hideMark/>
          </w:tcPr>
          <w:p w14:paraId="4E38DCA9" w14:textId="5AD0599A" w:rsidR="00225DD1" w:rsidRPr="00B32CBA" w:rsidRDefault="00225DD1" w:rsidP="00225DD1">
            <w:pPr>
              <w:spacing w:after="0" w:line="240" w:lineRule="auto"/>
              <w:jc w:val="center"/>
            </w:pPr>
            <w:r w:rsidRPr="00B32CBA">
              <w:rPr>
                <w:lang w:val="en"/>
              </w:rPr>
              <w:t>48.3</w:t>
            </w:r>
          </w:p>
        </w:tc>
      </w:tr>
      <w:tr w:rsidR="00225DD1" w:rsidRPr="00B32CBA" w14:paraId="0EAAE2A9" w14:textId="77777777" w:rsidTr="00225DD1">
        <w:trPr>
          <w:trHeight w:val="300"/>
        </w:trPr>
        <w:tc>
          <w:tcPr>
            <w:tcW w:w="6390" w:type="dxa"/>
            <w:tcBorders>
              <w:top w:val="nil"/>
              <w:left w:val="nil"/>
              <w:bottom w:val="nil"/>
              <w:right w:val="nil"/>
            </w:tcBorders>
            <w:shd w:val="clear" w:color="auto" w:fill="auto"/>
            <w:vAlign w:val="center"/>
            <w:hideMark/>
          </w:tcPr>
          <w:p w14:paraId="2A6B3337" w14:textId="785CFA18" w:rsidR="00225DD1" w:rsidRPr="00B32CBA" w:rsidRDefault="00225DD1" w:rsidP="00225DD1">
            <w:pPr>
              <w:spacing w:after="0" w:line="240" w:lineRule="auto"/>
            </w:pPr>
            <w:r w:rsidRPr="00B32CBA">
              <w:rPr>
                <w:lang w:val="en"/>
              </w:rPr>
              <w:t>Caucasian</w:t>
            </w:r>
            <w:r w:rsidRPr="00B32CBA">
              <w:t> </w:t>
            </w:r>
            <w:r>
              <w:t>(%)</w:t>
            </w:r>
          </w:p>
        </w:tc>
        <w:tc>
          <w:tcPr>
            <w:tcW w:w="2160" w:type="dxa"/>
            <w:tcBorders>
              <w:top w:val="nil"/>
              <w:left w:val="nil"/>
              <w:bottom w:val="nil"/>
              <w:right w:val="nil"/>
            </w:tcBorders>
            <w:shd w:val="clear" w:color="auto" w:fill="auto"/>
            <w:vAlign w:val="center"/>
            <w:hideMark/>
          </w:tcPr>
          <w:p w14:paraId="6D988172" w14:textId="060A5406" w:rsidR="00225DD1" w:rsidRPr="00B32CBA" w:rsidRDefault="00225DD1" w:rsidP="00225DD1">
            <w:pPr>
              <w:spacing w:after="0" w:line="240" w:lineRule="auto"/>
              <w:jc w:val="center"/>
            </w:pPr>
            <w:r w:rsidRPr="00B32CBA">
              <w:rPr>
                <w:lang w:val="en"/>
              </w:rPr>
              <w:t>94.4</w:t>
            </w:r>
          </w:p>
        </w:tc>
      </w:tr>
      <w:tr w:rsidR="00225DD1" w:rsidRPr="00B32CBA" w14:paraId="2B578148" w14:textId="77777777" w:rsidTr="00225DD1">
        <w:trPr>
          <w:trHeight w:val="300"/>
        </w:trPr>
        <w:tc>
          <w:tcPr>
            <w:tcW w:w="6390" w:type="dxa"/>
            <w:tcBorders>
              <w:top w:val="nil"/>
              <w:left w:val="nil"/>
              <w:bottom w:val="nil"/>
              <w:right w:val="nil"/>
            </w:tcBorders>
            <w:shd w:val="clear" w:color="auto" w:fill="F2F2F2"/>
            <w:vAlign w:val="center"/>
            <w:hideMark/>
          </w:tcPr>
          <w:p w14:paraId="4CC624C4" w14:textId="77777777" w:rsidR="00225DD1" w:rsidRPr="00B32CBA" w:rsidRDefault="00225DD1" w:rsidP="00225DD1">
            <w:pPr>
              <w:spacing w:after="0" w:line="240" w:lineRule="auto"/>
            </w:pPr>
            <w:r w:rsidRPr="00B32CBA">
              <w:rPr>
                <w:lang w:val="en"/>
              </w:rPr>
              <w:t>WHO functional class at diagnosis with CTEPH, median (IQR)</w:t>
            </w:r>
            <w:r w:rsidRPr="00B32CBA">
              <w:t> </w:t>
            </w:r>
          </w:p>
        </w:tc>
        <w:tc>
          <w:tcPr>
            <w:tcW w:w="2160" w:type="dxa"/>
            <w:tcBorders>
              <w:top w:val="nil"/>
              <w:left w:val="nil"/>
              <w:bottom w:val="nil"/>
              <w:right w:val="nil"/>
            </w:tcBorders>
            <w:shd w:val="clear" w:color="auto" w:fill="F2F2F2"/>
            <w:vAlign w:val="center"/>
            <w:hideMark/>
          </w:tcPr>
          <w:p w14:paraId="687D55F5" w14:textId="55460CF2" w:rsidR="00225DD1" w:rsidRPr="00B32CBA" w:rsidRDefault="00225DD1" w:rsidP="00225DD1">
            <w:pPr>
              <w:spacing w:after="0" w:line="240" w:lineRule="auto"/>
              <w:jc w:val="center"/>
            </w:pPr>
            <w:r w:rsidRPr="00B32CBA">
              <w:rPr>
                <w:lang w:val="en"/>
              </w:rPr>
              <w:t>3 (2-3)</w:t>
            </w:r>
          </w:p>
        </w:tc>
      </w:tr>
      <w:tr w:rsidR="00225DD1" w:rsidRPr="00B32CBA" w14:paraId="1C43BE97" w14:textId="77777777" w:rsidTr="00225DD1">
        <w:trPr>
          <w:trHeight w:val="300"/>
        </w:trPr>
        <w:tc>
          <w:tcPr>
            <w:tcW w:w="6390" w:type="dxa"/>
            <w:tcBorders>
              <w:top w:val="nil"/>
              <w:left w:val="nil"/>
              <w:bottom w:val="nil"/>
              <w:right w:val="nil"/>
            </w:tcBorders>
            <w:shd w:val="clear" w:color="auto" w:fill="auto"/>
            <w:vAlign w:val="center"/>
            <w:hideMark/>
          </w:tcPr>
          <w:p w14:paraId="57076280" w14:textId="77777777" w:rsidR="00225DD1" w:rsidRPr="00B32CBA" w:rsidRDefault="00225DD1" w:rsidP="00225DD1">
            <w:pPr>
              <w:spacing w:after="0" w:line="240" w:lineRule="auto"/>
            </w:pPr>
            <w:proofErr w:type="gramStart"/>
            <w:r w:rsidRPr="00B32CBA">
              <w:t>6 minute</w:t>
            </w:r>
            <w:proofErr w:type="gramEnd"/>
            <w:r w:rsidRPr="00B32CBA">
              <w:t xml:space="preserve"> walk distance at diagnosis with CTEPH in meters, median (IQR) </w:t>
            </w:r>
          </w:p>
        </w:tc>
        <w:tc>
          <w:tcPr>
            <w:tcW w:w="2160" w:type="dxa"/>
            <w:tcBorders>
              <w:top w:val="nil"/>
              <w:left w:val="nil"/>
              <w:bottom w:val="nil"/>
              <w:right w:val="nil"/>
            </w:tcBorders>
            <w:shd w:val="clear" w:color="auto" w:fill="auto"/>
            <w:vAlign w:val="center"/>
            <w:hideMark/>
          </w:tcPr>
          <w:p w14:paraId="515A9CF2" w14:textId="7B6B848A" w:rsidR="00225DD1" w:rsidRPr="00B32CBA" w:rsidRDefault="00225DD1" w:rsidP="00225DD1">
            <w:pPr>
              <w:spacing w:after="0" w:line="240" w:lineRule="auto"/>
              <w:jc w:val="center"/>
            </w:pPr>
            <w:r w:rsidRPr="00B32CBA">
              <w:rPr>
                <w:lang w:val="en"/>
              </w:rPr>
              <w:t>393 (307-459)</w:t>
            </w:r>
          </w:p>
        </w:tc>
      </w:tr>
      <w:tr w:rsidR="00225DD1" w:rsidRPr="00B32CBA" w14:paraId="052CFB2E" w14:textId="77777777" w:rsidTr="00225DD1">
        <w:trPr>
          <w:trHeight w:val="300"/>
        </w:trPr>
        <w:tc>
          <w:tcPr>
            <w:tcW w:w="6390" w:type="dxa"/>
            <w:tcBorders>
              <w:top w:val="nil"/>
              <w:left w:val="nil"/>
              <w:bottom w:val="nil"/>
              <w:right w:val="nil"/>
            </w:tcBorders>
            <w:shd w:val="clear" w:color="auto" w:fill="F2F2F2"/>
            <w:hideMark/>
          </w:tcPr>
          <w:p w14:paraId="6DF3760D" w14:textId="77777777" w:rsidR="00225DD1" w:rsidRPr="00B32CBA" w:rsidRDefault="00225DD1" w:rsidP="00225DD1">
            <w:pPr>
              <w:spacing w:after="0" w:line="240" w:lineRule="auto"/>
            </w:pPr>
            <w:r w:rsidRPr="00B32CBA">
              <w:rPr>
                <w:lang w:val="en"/>
              </w:rPr>
              <w:t>Hemodynamics at diagnosis with CTEPH</w:t>
            </w:r>
            <w:r w:rsidRPr="00B32CBA">
              <w:t> </w:t>
            </w:r>
          </w:p>
          <w:p w14:paraId="3004D0B4" w14:textId="77777777" w:rsidR="00225DD1" w:rsidRPr="00B32CBA" w:rsidRDefault="00225DD1" w:rsidP="00225DD1">
            <w:pPr>
              <w:numPr>
                <w:ilvl w:val="0"/>
                <w:numId w:val="1"/>
              </w:numPr>
              <w:spacing w:after="0" w:line="240" w:lineRule="auto"/>
            </w:pPr>
            <w:proofErr w:type="spellStart"/>
            <w:r w:rsidRPr="00B32CBA">
              <w:t>mPAP</w:t>
            </w:r>
            <w:proofErr w:type="spellEnd"/>
            <w:r w:rsidRPr="00B32CBA">
              <w:t xml:space="preserve"> in mmHg, median (IQR) </w:t>
            </w:r>
          </w:p>
          <w:p w14:paraId="43C74628" w14:textId="77777777" w:rsidR="00225DD1" w:rsidRPr="00B32CBA" w:rsidRDefault="00225DD1" w:rsidP="00225DD1">
            <w:pPr>
              <w:numPr>
                <w:ilvl w:val="0"/>
                <w:numId w:val="2"/>
              </w:numPr>
              <w:spacing w:after="0" w:line="240" w:lineRule="auto"/>
            </w:pPr>
            <w:r w:rsidRPr="00B32CBA">
              <w:rPr>
                <w:lang w:val="en"/>
              </w:rPr>
              <w:t>PCWP in mmHg, median (IQR)</w:t>
            </w:r>
            <w:r w:rsidRPr="00B32CBA">
              <w:t> </w:t>
            </w:r>
          </w:p>
          <w:p w14:paraId="4EDB5249" w14:textId="77777777" w:rsidR="00225DD1" w:rsidRPr="00B32CBA" w:rsidRDefault="00225DD1" w:rsidP="00225DD1">
            <w:pPr>
              <w:numPr>
                <w:ilvl w:val="0"/>
                <w:numId w:val="3"/>
              </w:numPr>
              <w:spacing w:after="0" w:line="240" w:lineRule="auto"/>
            </w:pPr>
            <w:r w:rsidRPr="00B32CBA">
              <w:rPr>
                <w:lang w:val="en"/>
              </w:rPr>
              <w:t>Cardiac output in L/min, median (IQR)</w:t>
            </w:r>
            <w:r w:rsidRPr="00B32CBA">
              <w:t> </w:t>
            </w:r>
          </w:p>
          <w:p w14:paraId="4EF0879F" w14:textId="77777777" w:rsidR="00225DD1" w:rsidRPr="00B32CBA" w:rsidRDefault="00225DD1" w:rsidP="00225DD1">
            <w:pPr>
              <w:numPr>
                <w:ilvl w:val="0"/>
                <w:numId w:val="4"/>
              </w:numPr>
              <w:spacing w:after="0" w:line="240" w:lineRule="auto"/>
            </w:pPr>
            <w:r w:rsidRPr="00B32CBA">
              <w:rPr>
                <w:lang w:val="en"/>
              </w:rPr>
              <w:t>PVR in Wood units, median (IQR)</w:t>
            </w:r>
            <w:r w:rsidRPr="00B32CBA">
              <w:t> </w:t>
            </w:r>
          </w:p>
        </w:tc>
        <w:tc>
          <w:tcPr>
            <w:tcW w:w="2160" w:type="dxa"/>
            <w:tcBorders>
              <w:top w:val="nil"/>
              <w:left w:val="nil"/>
              <w:bottom w:val="nil"/>
              <w:right w:val="nil"/>
            </w:tcBorders>
            <w:shd w:val="clear" w:color="auto" w:fill="F2F2F2"/>
            <w:hideMark/>
          </w:tcPr>
          <w:p w14:paraId="7C8FB513" w14:textId="66C8A029" w:rsidR="00225DD1" w:rsidRPr="00B32CBA" w:rsidRDefault="00225DD1" w:rsidP="00225DD1">
            <w:pPr>
              <w:spacing w:after="0" w:line="240" w:lineRule="auto"/>
              <w:jc w:val="center"/>
            </w:pPr>
          </w:p>
          <w:p w14:paraId="3022A3B2" w14:textId="39B532D1" w:rsidR="00225DD1" w:rsidRPr="00B32CBA" w:rsidRDefault="00225DD1" w:rsidP="00225DD1">
            <w:pPr>
              <w:spacing w:after="0" w:line="240" w:lineRule="auto"/>
              <w:jc w:val="center"/>
            </w:pPr>
            <w:r w:rsidRPr="00B32CBA">
              <w:rPr>
                <w:lang w:val="en"/>
              </w:rPr>
              <w:t>41 (34-51)</w:t>
            </w:r>
          </w:p>
          <w:p w14:paraId="3BEEBF01" w14:textId="776B414E" w:rsidR="00225DD1" w:rsidRPr="00B32CBA" w:rsidRDefault="00225DD1" w:rsidP="00225DD1">
            <w:pPr>
              <w:spacing w:after="0" w:line="240" w:lineRule="auto"/>
              <w:jc w:val="center"/>
            </w:pPr>
            <w:r w:rsidRPr="00B32CBA">
              <w:rPr>
                <w:lang w:val="en"/>
              </w:rPr>
              <w:t>11 (9-15)</w:t>
            </w:r>
          </w:p>
          <w:p w14:paraId="51224CF3" w14:textId="68B5552E" w:rsidR="00225DD1" w:rsidRPr="00B32CBA" w:rsidRDefault="00225DD1" w:rsidP="00225DD1">
            <w:pPr>
              <w:spacing w:after="0" w:line="240" w:lineRule="auto"/>
              <w:jc w:val="center"/>
            </w:pPr>
            <w:r w:rsidRPr="00B32CBA">
              <w:rPr>
                <w:lang w:val="en"/>
              </w:rPr>
              <w:t>4.4 (3.8-5.3)</w:t>
            </w:r>
          </w:p>
          <w:p w14:paraId="2BEED9F9" w14:textId="0F91ABB1" w:rsidR="00225DD1" w:rsidRPr="00B32CBA" w:rsidRDefault="00225DD1" w:rsidP="00225DD1">
            <w:pPr>
              <w:spacing w:after="0" w:line="240" w:lineRule="auto"/>
              <w:jc w:val="center"/>
            </w:pPr>
            <w:r w:rsidRPr="00B32CBA">
              <w:rPr>
                <w:lang w:val="en"/>
              </w:rPr>
              <w:t>6.9 (4.1-9.8)</w:t>
            </w:r>
          </w:p>
        </w:tc>
      </w:tr>
      <w:tr w:rsidR="00225DD1" w:rsidRPr="00B32CBA" w14:paraId="5DC05CEE" w14:textId="77777777" w:rsidTr="00225DD1">
        <w:trPr>
          <w:trHeight w:val="300"/>
        </w:trPr>
        <w:tc>
          <w:tcPr>
            <w:tcW w:w="6390" w:type="dxa"/>
            <w:tcBorders>
              <w:top w:val="nil"/>
              <w:left w:val="nil"/>
              <w:bottom w:val="nil"/>
              <w:right w:val="nil"/>
            </w:tcBorders>
            <w:shd w:val="clear" w:color="auto" w:fill="auto"/>
            <w:hideMark/>
          </w:tcPr>
          <w:p w14:paraId="29ACBF65" w14:textId="77777777" w:rsidR="00225DD1" w:rsidRPr="00B32CBA" w:rsidRDefault="00225DD1" w:rsidP="00225DD1">
            <w:pPr>
              <w:spacing w:after="0" w:line="240" w:lineRule="auto"/>
            </w:pPr>
            <w:r w:rsidRPr="00B32CBA">
              <w:rPr>
                <w:lang w:val="en"/>
              </w:rPr>
              <w:t>Status post PTE surgery (%)</w:t>
            </w:r>
            <w:r w:rsidRPr="00B32CBA">
              <w:t> </w:t>
            </w:r>
          </w:p>
        </w:tc>
        <w:tc>
          <w:tcPr>
            <w:tcW w:w="2160" w:type="dxa"/>
            <w:tcBorders>
              <w:top w:val="nil"/>
              <w:left w:val="nil"/>
              <w:bottom w:val="nil"/>
              <w:right w:val="nil"/>
            </w:tcBorders>
            <w:shd w:val="clear" w:color="auto" w:fill="auto"/>
            <w:hideMark/>
          </w:tcPr>
          <w:p w14:paraId="63375B8F" w14:textId="627460F1" w:rsidR="00225DD1" w:rsidRPr="00B32CBA" w:rsidRDefault="00225DD1" w:rsidP="00225DD1">
            <w:pPr>
              <w:spacing w:after="0" w:line="240" w:lineRule="auto"/>
              <w:jc w:val="center"/>
            </w:pPr>
            <w:r w:rsidRPr="00B32CBA">
              <w:rPr>
                <w:lang w:val="en"/>
              </w:rPr>
              <w:t>56.7</w:t>
            </w:r>
          </w:p>
        </w:tc>
      </w:tr>
      <w:tr w:rsidR="00225DD1" w:rsidRPr="00B32CBA" w14:paraId="7DAC6E2B" w14:textId="77777777" w:rsidTr="00225DD1">
        <w:trPr>
          <w:trHeight w:val="300"/>
        </w:trPr>
        <w:tc>
          <w:tcPr>
            <w:tcW w:w="6390" w:type="dxa"/>
            <w:tcBorders>
              <w:top w:val="nil"/>
              <w:left w:val="nil"/>
              <w:bottom w:val="single" w:sz="6" w:space="0" w:color="auto"/>
              <w:right w:val="nil"/>
            </w:tcBorders>
            <w:shd w:val="clear" w:color="auto" w:fill="F2F2F2"/>
            <w:hideMark/>
          </w:tcPr>
          <w:p w14:paraId="37BA0A73" w14:textId="77777777" w:rsidR="00225DD1" w:rsidRPr="00B32CBA" w:rsidRDefault="00225DD1" w:rsidP="00225DD1">
            <w:pPr>
              <w:spacing w:after="0" w:line="240" w:lineRule="auto"/>
            </w:pPr>
            <w:r w:rsidRPr="00B32CBA">
              <w:rPr>
                <w:lang w:val="en"/>
              </w:rPr>
              <w:t>Status post BPA (%)</w:t>
            </w:r>
            <w:r w:rsidRPr="00B32CBA">
              <w:t> </w:t>
            </w:r>
          </w:p>
        </w:tc>
        <w:tc>
          <w:tcPr>
            <w:tcW w:w="2160" w:type="dxa"/>
            <w:tcBorders>
              <w:top w:val="nil"/>
              <w:left w:val="nil"/>
              <w:bottom w:val="single" w:sz="6" w:space="0" w:color="auto"/>
              <w:right w:val="nil"/>
            </w:tcBorders>
            <w:shd w:val="clear" w:color="auto" w:fill="F2F2F2"/>
            <w:hideMark/>
          </w:tcPr>
          <w:p w14:paraId="772FBE82" w14:textId="25B7EDDF" w:rsidR="00225DD1" w:rsidRPr="00B32CBA" w:rsidRDefault="00225DD1" w:rsidP="00225DD1">
            <w:pPr>
              <w:spacing w:after="0" w:line="240" w:lineRule="auto"/>
              <w:jc w:val="center"/>
            </w:pPr>
            <w:r w:rsidRPr="00B32CBA">
              <w:rPr>
                <w:lang w:val="en"/>
              </w:rPr>
              <w:t>2.2</w:t>
            </w:r>
          </w:p>
        </w:tc>
      </w:tr>
    </w:tbl>
    <w:p w14:paraId="5B0B6C05" w14:textId="77777777" w:rsidR="00225DD1" w:rsidRPr="00B32CBA" w:rsidRDefault="00225DD1" w:rsidP="00225DD1">
      <w:pPr>
        <w:spacing w:after="0" w:line="240" w:lineRule="auto"/>
      </w:pPr>
      <w:r w:rsidRPr="00B32CBA">
        <w:rPr>
          <w:lang w:val="en"/>
        </w:rPr>
        <w:t> </w:t>
      </w:r>
      <w:r w:rsidRPr="00B32CBA">
        <w:t> </w:t>
      </w:r>
    </w:p>
    <w:p w14:paraId="603BD428" w14:textId="77777777" w:rsidR="00225DD1" w:rsidRPr="00B32CBA" w:rsidRDefault="00225DD1" w:rsidP="00225DD1">
      <w:pPr>
        <w:spacing w:after="0" w:line="240" w:lineRule="auto"/>
      </w:pPr>
      <w:r w:rsidRPr="00B32CBA">
        <w:rPr>
          <w:lang w:val="en"/>
        </w:rPr>
        <w:t> </w:t>
      </w:r>
      <w:r w:rsidRPr="00B32CBA">
        <w:t> </w:t>
      </w:r>
    </w:p>
    <w:p w14:paraId="7246E249" w14:textId="2DD31FDC" w:rsidR="00225DD1" w:rsidRPr="00B32CBA" w:rsidRDefault="00225DD1" w:rsidP="00225DD1">
      <w:pPr>
        <w:spacing w:after="0" w:line="240" w:lineRule="auto"/>
      </w:pPr>
      <w:r w:rsidRPr="00B32CBA">
        <w:rPr>
          <w:lang w:val="en"/>
        </w:rPr>
        <w:t xml:space="preserve">Table 2. Frequency of splenectomy in </w:t>
      </w:r>
      <w:r>
        <w:rPr>
          <w:lang w:val="en"/>
        </w:rPr>
        <w:t xml:space="preserve">the CTEPH, PE, and no PE groups. </w:t>
      </w:r>
      <w:r w:rsidRPr="00B32CBA">
        <w:t> </w:t>
      </w:r>
    </w:p>
    <w:tbl>
      <w:tblPr>
        <w:tblW w:w="99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80"/>
        <w:gridCol w:w="1800"/>
        <w:gridCol w:w="1350"/>
        <w:gridCol w:w="1620"/>
        <w:gridCol w:w="1440"/>
      </w:tblGrid>
      <w:tr w:rsidR="00225DD1" w:rsidRPr="00B32CBA" w14:paraId="1B2EE119" w14:textId="77777777" w:rsidTr="007A1E3A">
        <w:trPr>
          <w:trHeight w:val="300"/>
        </w:trPr>
        <w:tc>
          <w:tcPr>
            <w:tcW w:w="3780" w:type="dxa"/>
            <w:tcBorders>
              <w:top w:val="nil"/>
              <w:left w:val="nil"/>
              <w:bottom w:val="nil"/>
              <w:right w:val="nil"/>
            </w:tcBorders>
            <w:shd w:val="clear" w:color="auto" w:fill="auto"/>
            <w:hideMark/>
          </w:tcPr>
          <w:p w14:paraId="24640FF8" w14:textId="77777777" w:rsidR="00225DD1" w:rsidRPr="00B32CBA" w:rsidRDefault="00225DD1" w:rsidP="00225DD1">
            <w:pPr>
              <w:spacing w:after="0" w:line="240" w:lineRule="auto"/>
              <w:rPr>
                <w:b/>
                <w:bCs/>
              </w:rPr>
            </w:pPr>
            <w:r w:rsidRPr="00B32CBA">
              <w:rPr>
                <w:b/>
                <w:bCs/>
                <w:lang w:val="en"/>
              </w:rPr>
              <w:t> </w:t>
            </w:r>
            <w:r w:rsidRPr="00B32CBA">
              <w:rPr>
                <w:b/>
                <w:bCs/>
              </w:rPr>
              <w:t> </w:t>
            </w:r>
          </w:p>
        </w:tc>
        <w:tc>
          <w:tcPr>
            <w:tcW w:w="1800" w:type="dxa"/>
            <w:tcBorders>
              <w:top w:val="nil"/>
              <w:left w:val="nil"/>
              <w:bottom w:val="nil"/>
              <w:right w:val="nil"/>
            </w:tcBorders>
            <w:shd w:val="clear" w:color="auto" w:fill="auto"/>
            <w:hideMark/>
          </w:tcPr>
          <w:p w14:paraId="2DC563E7" w14:textId="77777777" w:rsidR="00225DD1" w:rsidRPr="00B32CBA" w:rsidRDefault="00225DD1" w:rsidP="00225DD1">
            <w:pPr>
              <w:spacing w:after="0" w:line="240" w:lineRule="auto"/>
              <w:rPr>
                <w:b/>
                <w:bCs/>
              </w:rPr>
            </w:pPr>
            <w:r w:rsidRPr="00B32CBA">
              <w:rPr>
                <w:b/>
                <w:bCs/>
                <w:lang w:val="en"/>
              </w:rPr>
              <w:t> </w:t>
            </w:r>
            <w:r w:rsidRPr="00B32CBA">
              <w:rPr>
                <w:b/>
                <w:bCs/>
              </w:rPr>
              <w:t> </w:t>
            </w:r>
          </w:p>
        </w:tc>
        <w:tc>
          <w:tcPr>
            <w:tcW w:w="1350" w:type="dxa"/>
            <w:tcBorders>
              <w:top w:val="nil"/>
              <w:left w:val="nil"/>
              <w:bottom w:val="nil"/>
              <w:right w:val="nil"/>
            </w:tcBorders>
            <w:shd w:val="clear" w:color="auto" w:fill="auto"/>
            <w:hideMark/>
          </w:tcPr>
          <w:p w14:paraId="08966159" w14:textId="77777777" w:rsidR="00225DD1" w:rsidRPr="00B32CBA" w:rsidRDefault="00225DD1" w:rsidP="00225DD1">
            <w:pPr>
              <w:spacing w:after="0" w:line="240" w:lineRule="auto"/>
              <w:rPr>
                <w:b/>
                <w:bCs/>
              </w:rPr>
            </w:pPr>
            <w:r w:rsidRPr="00B32CBA">
              <w:rPr>
                <w:b/>
                <w:bCs/>
                <w:lang w:val="en"/>
              </w:rPr>
              <w:t> </w:t>
            </w:r>
            <w:r w:rsidRPr="00B32CBA">
              <w:rPr>
                <w:b/>
                <w:bCs/>
              </w:rPr>
              <w:t> </w:t>
            </w:r>
          </w:p>
        </w:tc>
        <w:tc>
          <w:tcPr>
            <w:tcW w:w="1620" w:type="dxa"/>
            <w:tcBorders>
              <w:top w:val="nil"/>
              <w:left w:val="nil"/>
              <w:bottom w:val="nil"/>
              <w:right w:val="nil"/>
            </w:tcBorders>
            <w:shd w:val="clear" w:color="auto" w:fill="auto"/>
            <w:hideMark/>
          </w:tcPr>
          <w:p w14:paraId="0C21514D" w14:textId="77777777" w:rsidR="00225DD1" w:rsidRPr="00B32CBA" w:rsidRDefault="00225DD1" w:rsidP="00225DD1">
            <w:pPr>
              <w:spacing w:after="0" w:line="240" w:lineRule="auto"/>
              <w:rPr>
                <w:b/>
                <w:bCs/>
              </w:rPr>
            </w:pPr>
            <w:r w:rsidRPr="00B32CBA">
              <w:rPr>
                <w:b/>
                <w:bCs/>
                <w:lang w:val="en"/>
              </w:rPr>
              <w:t> </w:t>
            </w:r>
            <w:r w:rsidRPr="00B32CBA">
              <w:rPr>
                <w:b/>
                <w:bCs/>
              </w:rPr>
              <w:t> </w:t>
            </w:r>
          </w:p>
        </w:tc>
        <w:tc>
          <w:tcPr>
            <w:tcW w:w="1440" w:type="dxa"/>
            <w:tcBorders>
              <w:top w:val="nil"/>
              <w:left w:val="nil"/>
              <w:bottom w:val="nil"/>
              <w:right w:val="nil"/>
            </w:tcBorders>
            <w:shd w:val="clear" w:color="auto" w:fill="auto"/>
            <w:hideMark/>
          </w:tcPr>
          <w:p w14:paraId="7538B2C3" w14:textId="77777777" w:rsidR="00225DD1" w:rsidRPr="00B32CBA" w:rsidRDefault="00225DD1" w:rsidP="00225DD1">
            <w:pPr>
              <w:spacing w:after="0" w:line="240" w:lineRule="auto"/>
              <w:rPr>
                <w:b/>
                <w:bCs/>
              </w:rPr>
            </w:pPr>
            <w:r w:rsidRPr="00B32CBA">
              <w:rPr>
                <w:b/>
                <w:bCs/>
                <w:lang w:val="en"/>
              </w:rPr>
              <w:t> </w:t>
            </w:r>
            <w:r w:rsidRPr="00B32CBA">
              <w:rPr>
                <w:b/>
                <w:bCs/>
              </w:rPr>
              <w:t> </w:t>
            </w:r>
          </w:p>
        </w:tc>
      </w:tr>
      <w:tr w:rsidR="00225DD1" w:rsidRPr="00B32CBA" w14:paraId="6CE1E348" w14:textId="77777777" w:rsidTr="007A1E3A">
        <w:trPr>
          <w:trHeight w:val="300"/>
        </w:trPr>
        <w:tc>
          <w:tcPr>
            <w:tcW w:w="3780" w:type="dxa"/>
            <w:tcBorders>
              <w:top w:val="nil"/>
              <w:left w:val="nil"/>
              <w:bottom w:val="nil"/>
              <w:right w:val="nil"/>
            </w:tcBorders>
            <w:shd w:val="clear" w:color="auto" w:fill="F2F2F2"/>
            <w:hideMark/>
          </w:tcPr>
          <w:p w14:paraId="707E321A" w14:textId="77777777" w:rsidR="00225DD1" w:rsidRPr="00B32CBA" w:rsidRDefault="00225DD1" w:rsidP="00225DD1">
            <w:pPr>
              <w:spacing w:after="0" w:line="240" w:lineRule="auto"/>
              <w:rPr>
                <w:b/>
                <w:bCs/>
              </w:rPr>
            </w:pPr>
            <w:r w:rsidRPr="00B32CBA">
              <w:rPr>
                <w:b/>
                <w:bCs/>
                <w:lang w:val="en"/>
              </w:rPr>
              <w:t> </w:t>
            </w:r>
            <w:r w:rsidRPr="00B32CBA">
              <w:rPr>
                <w:b/>
                <w:bCs/>
              </w:rPr>
              <w:t> </w:t>
            </w:r>
          </w:p>
        </w:tc>
        <w:tc>
          <w:tcPr>
            <w:tcW w:w="1800" w:type="dxa"/>
            <w:tcBorders>
              <w:top w:val="nil"/>
              <w:left w:val="nil"/>
              <w:bottom w:val="nil"/>
              <w:right w:val="nil"/>
            </w:tcBorders>
            <w:shd w:val="clear" w:color="auto" w:fill="F2F2F2"/>
            <w:hideMark/>
          </w:tcPr>
          <w:p w14:paraId="34550E3A" w14:textId="1779F5D1" w:rsidR="00225DD1" w:rsidRPr="00B32CBA" w:rsidRDefault="00225DD1" w:rsidP="00225DD1">
            <w:pPr>
              <w:spacing w:after="0" w:line="240" w:lineRule="auto"/>
              <w:jc w:val="center"/>
            </w:pPr>
            <w:r w:rsidRPr="00B32CBA">
              <w:rPr>
                <w:b/>
                <w:bCs/>
                <w:lang w:val="en"/>
              </w:rPr>
              <w:t>CTEPH</w:t>
            </w:r>
          </w:p>
        </w:tc>
        <w:tc>
          <w:tcPr>
            <w:tcW w:w="1350" w:type="dxa"/>
            <w:tcBorders>
              <w:top w:val="nil"/>
              <w:left w:val="nil"/>
              <w:bottom w:val="nil"/>
              <w:right w:val="nil"/>
            </w:tcBorders>
            <w:shd w:val="clear" w:color="auto" w:fill="F2F2F2"/>
            <w:hideMark/>
          </w:tcPr>
          <w:p w14:paraId="3E0F876F" w14:textId="27511A54" w:rsidR="00225DD1" w:rsidRPr="00B32CBA" w:rsidRDefault="00225DD1" w:rsidP="00225DD1">
            <w:pPr>
              <w:spacing w:after="0" w:line="240" w:lineRule="auto"/>
              <w:jc w:val="center"/>
            </w:pPr>
            <w:r w:rsidRPr="00B32CBA">
              <w:rPr>
                <w:b/>
                <w:bCs/>
                <w:lang w:val="en"/>
              </w:rPr>
              <w:t xml:space="preserve">No </w:t>
            </w:r>
            <w:r>
              <w:rPr>
                <w:b/>
                <w:bCs/>
                <w:lang w:val="en"/>
              </w:rPr>
              <w:t>PE</w:t>
            </w:r>
          </w:p>
        </w:tc>
        <w:tc>
          <w:tcPr>
            <w:tcW w:w="1620" w:type="dxa"/>
            <w:tcBorders>
              <w:top w:val="nil"/>
              <w:left w:val="nil"/>
              <w:bottom w:val="nil"/>
              <w:right w:val="nil"/>
            </w:tcBorders>
            <w:shd w:val="clear" w:color="auto" w:fill="F2F2F2"/>
            <w:hideMark/>
          </w:tcPr>
          <w:p w14:paraId="74CB8849" w14:textId="4AE6FC23" w:rsidR="00225DD1" w:rsidRPr="00B32CBA" w:rsidRDefault="00225DD1" w:rsidP="00225DD1">
            <w:pPr>
              <w:spacing w:after="0" w:line="240" w:lineRule="auto"/>
              <w:jc w:val="center"/>
            </w:pPr>
            <w:r w:rsidRPr="00B32CBA">
              <w:rPr>
                <w:b/>
                <w:bCs/>
                <w:lang w:val="en"/>
              </w:rPr>
              <w:t>All PE</w:t>
            </w:r>
          </w:p>
        </w:tc>
        <w:tc>
          <w:tcPr>
            <w:tcW w:w="1440" w:type="dxa"/>
            <w:tcBorders>
              <w:top w:val="nil"/>
              <w:left w:val="nil"/>
              <w:bottom w:val="nil"/>
              <w:right w:val="nil"/>
            </w:tcBorders>
            <w:shd w:val="clear" w:color="auto" w:fill="F2F2F2"/>
            <w:hideMark/>
          </w:tcPr>
          <w:p w14:paraId="3F3845FD" w14:textId="1A6397AB" w:rsidR="00225DD1" w:rsidRPr="00B32CBA" w:rsidRDefault="00225DD1" w:rsidP="00225DD1">
            <w:pPr>
              <w:spacing w:after="0" w:line="240" w:lineRule="auto"/>
              <w:jc w:val="center"/>
            </w:pPr>
            <w:r w:rsidRPr="00B32CBA">
              <w:rPr>
                <w:b/>
                <w:bCs/>
                <w:lang w:val="en"/>
              </w:rPr>
              <w:t>Unprovoked PE</w:t>
            </w:r>
          </w:p>
        </w:tc>
      </w:tr>
      <w:tr w:rsidR="00225DD1" w:rsidRPr="00B32CBA" w14:paraId="18366CF7" w14:textId="77777777" w:rsidTr="007A1E3A">
        <w:trPr>
          <w:trHeight w:val="300"/>
        </w:trPr>
        <w:tc>
          <w:tcPr>
            <w:tcW w:w="3780" w:type="dxa"/>
            <w:tcBorders>
              <w:top w:val="nil"/>
              <w:left w:val="nil"/>
              <w:bottom w:val="nil"/>
              <w:right w:val="nil"/>
            </w:tcBorders>
            <w:shd w:val="clear" w:color="auto" w:fill="auto"/>
            <w:hideMark/>
          </w:tcPr>
          <w:p w14:paraId="30D94255" w14:textId="77777777" w:rsidR="00225DD1" w:rsidRPr="00B32CBA" w:rsidRDefault="00225DD1" w:rsidP="00225DD1">
            <w:pPr>
              <w:spacing w:after="0" w:line="240" w:lineRule="auto"/>
            </w:pPr>
            <w:r w:rsidRPr="00B32CBA">
              <w:rPr>
                <w:lang w:val="en"/>
              </w:rPr>
              <w:t>Total n in cohort</w:t>
            </w:r>
            <w:r w:rsidRPr="00B32CBA">
              <w:t> </w:t>
            </w:r>
          </w:p>
        </w:tc>
        <w:tc>
          <w:tcPr>
            <w:tcW w:w="1800" w:type="dxa"/>
            <w:tcBorders>
              <w:top w:val="nil"/>
              <w:left w:val="nil"/>
              <w:bottom w:val="nil"/>
              <w:right w:val="nil"/>
            </w:tcBorders>
            <w:shd w:val="clear" w:color="auto" w:fill="auto"/>
            <w:hideMark/>
          </w:tcPr>
          <w:p w14:paraId="19D2966A" w14:textId="79BE4380" w:rsidR="00225DD1" w:rsidRPr="00B32CBA" w:rsidRDefault="00225DD1" w:rsidP="00225DD1">
            <w:pPr>
              <w:spacing w:after="0" w:line="240" w:lineRule="auto"/>
              <w:jc w:val="center"/>
            </w:pPr>
            <w:r w:rsidRPr="00B32CBA">
              <w:rPr>
                <w:lang w:val="en"/>
              </w:rPr>
              <w:t>179</w:t>
            </w:r>
          </w:p>
        </w:tc>
        <w:tc>
          <w:tcPr>
            <w:tcW w:w="1350" w:type="dxa"/>
            <w:tcBorders>
              <w:top w:val="nil"/>
              <w:left w:val="nil"/>
              <w:bottom w:val="nil"/>
              <w:right w:val="nil"/>
            </w:tcBorders>
            <w:shd w:val="clear" w:color="auto" w:fill="auto"/>
            <w:hideMark/>
          </w:tcPr>
          <w:p w14:paraId="3EE12AB0" w14:textId="1330712D" w:rsidR="00225DD1" w:rsidRPr="00B32CBA" w:rsidRDefault="00225DD1" w:rsidP="00225DD1">
            <w:pPr>
              <w:spacing w:after="0" w:line="240" w:lineRule="auto"/>
              <w:jc w:val="center"/>
            </w:pPr>
            <w:r w:rsidRPr="00B32CBA">
              <w:rPr>
                <w:lang w:val="en"/>
              </w:rPr>
              <w:t>839</w:t>
            </w:r>
          </w:p>
        </w:tc>
        <w:tc>
          <w:tcPr>
            <w:tcW w:w="1620" w:type="dxa"/>
            <w:tcBorders>
              <w:top w:val="nil"/>
              <w:left w:val="nil"/>
              <w:bottom w:val="nil"/>
              <w:right w:val="nil"/>
            </w:tcBorders>
            <w:shd w:val="clear" w:color="auto" w:fill="auto"/>
            <w:hideMark/>
          </w:tcPr>
          <w:p w14:paraId="5F2F7508" w14:textId="44727F93" w:rsidR="00225DD1" w:rsidRPr="00B32CBA" w:rsidRDefault="00225DD1" w:rsidP="00225DD1">
            <w:pPr>
              <w:spacing w:after="0" w:line="240" w:lineRule="auto"/>
              <w:jc w:val="center"/>
            </w:pPr>
            <w:r w:rsidRPr="00B32CBA">
              <w:rPr>
                <w:lang w:val="en"/>
              </w:rPr>
              <w:t>333</w:t>
            </w:r>
          </w:p>
        </w:tc>
        <w:tc>
          <w:tcPr>
            <w:tcW w:w="1440" w:type="dxa"/>
            <w:tcBorders>
              <w:top w:val="nil"/>
              <w:left w:val="nil"/>
              <w:bottom w:val="nil"/>
              <w:right w:val="nil"/>
            </w:tcBorders>
            <w:shd w:val="clear" w:color="auto" w:fill="auto"/>
            <w:hideMark/>
          </w:tcPr>
          <w:p w14:paraId="3AA99E9B" w14:textId="7794F507" w:rsidR="00225DD1" w:rsidRPr="00B32CBA" w:rsidRDefault="00225DD1" w:rsidP="00225DD1">
            <w:pPr>
              <w:spacing w:after="0" w:line="240" w:lineRule="auto"/>
              <w:jc w:val="center"/>
            </w:pPr>
            <w:r w:rsidRPr="00B32CBA">
              <w:rPr>
                <w:lang w:val="en"/>
              </w:rPr>
              <w:t>326</w:t>
            </w:r>
          </w:p>
        </w:tc>
      </w:tr>
      <w:tr w:rsidR="00225DD1" w:rsidRPr="00B32CBA" w14:paraId="6F2A0AF9" w14:textId="77777777" w:rsidTr="007A1E3A">
        <w:trPr>
          <w:trHeight w:val="300"/>
        </w:trPr>
        <w:tc>
          <w:tcPr>
            <w:tcW w:w="3780" w:type="dxa"/>
            <w:tcBorders>
              <w:top w:val="nil"/>
              <w:left w:val="nil"/>
              <w:bottom w:val="nil"/>
              <w:right w:val="nil"/>
            </w:tcBorders>
            <w:shd w:val="clear" w:color="auto" w:fill="F2F2F2"/>
            <w:hideMark/>
          </w:tcPr>
          <w:p w14:paraId="7AFEEC3C" w14:textId="77777777" w:rsidR="00225DD1" w:rsidRPr="00B32CBA" w:rsidRDefault="00225DD1" w:rsidP="00225DD1">
            <w:pPr>
              <w:spacing w:after="0" w:line="240" w:lineRule="auto"/>
            </w:pPr>
            <w:r w:rsidRPr="00B32CBA">
              <w:rPr>
                <w:lang w:val="en"/>
              </w:rPr>
              <w:t>N with splenectomy</w:t>
            </w:r>
            <w:r w:rsidRPr="00B32CBA">
              <w:t> </w:t>
            </w:r>
          </w:p>
        </w:tc>
        <w:tc>
          <w:tcPr>
            <w:tcW w:w="1800" w:type="dxa"/>
            <w:tcBorders>
              <w:top w:val="nil"/>
              <w:left w:val="nil"/>
              <w:bottom w:val="nil"/>
              <w:right w:val="nil"/>
            </w:tcBorders>
            <w:shd w:val="clear" w:color="auto" w:fill="F2F2F2"/>
            <w:hideMark/>
          </w:tcPr>
          <w:p w14:paraId="20B9B5F5" w14:textId="28890A73" w:rsidR="00225DD1" w:rsidRPr="00B32CBA" w:rsidRDefault="00225DD1" w:rsidP="00225DD1">
            <w:pPr>
              <w:spacing w:after="0" w:line="240" w:lineRule="auto"/>
              <w:jc w:val="center"/>
            </w:pPr>
            <w:r w:rsidRPr="00B32CBA">
              <w:rPr>
                <w:lang w:val="en"/>
              </w:rPr>
              <w:t>11</w:t>
            </w:r>
          </w:p>
        </w:tc>
        <w:tc>
          <w:tcPr>
            <w:tcW w:w="1350" w:type="dxa"/>
            <w:tcBorders>
              <w:top w:val="nil"/>
              <w:left w:val="nil"/>
              <w:bottom w:val="nil"/>
              <w:right w:val="nil"/>
            </w:tcBorders>
            <w:shd w:val="clear" w:color="auto" w:fill="F2F2F2"/>
            <w:hideMark/>
          </w:tcPr>
          <w:p w14:paraId="0F862ABC" w14:textId="2C62AFD3" w:rsidR="00225DD1" w:rsidRPr="00B32CBA" w:rsidRDefault="00225DD1" w:rsidP="00225DD1">
            <w:pPr>
              <w:spacing w:after="0" w:line="240" w:lineRule="auto"/>
              <w:jc w:val="center"/>
            </w:pPr>
            <w:r w:rsidRPr="00B32CBA">
              <w:rPr>
                <w:lang w:val="en"/>
              </w:rPr>
              <w:t>7</w:t>
            </w:r>
          </w:p>
        </w:tc>
        <w:tc>
          <w:tcPr>
            <w:tcW w:w="1620" w:type="dxa"/>
            <w:tcBorders>
              <w:top w:val="nil"/>
              <w:left w:val="nil"/>
              <w:bottom w:val="nil"/>
              <w:right w:val="nil"/>
            </w:tcBorders>
            <w:shd w:val="clear" w:color="auto" w:fill="F2F2F2"/>
            <w:hideMark/>
          </w:tcPr>
          <w:p w14:paraId="292220A7" w14:textId="61000785" w:rsidR="00225DD1" w:rsidRPr="00B32CBA" w:rsidRDefault="00225DD1" w:rsidP="00225DD1">
            <w:pPr>
              <w:spacing w:after="0" w:line="240" w:lineRule="auto"/>
              <w:jc w:val="center"/>
            </w:pPr>
            <w:r w:rsidRPr="00B32CBA">
              <w:rPr>
                <w:lang w:val="en"/>
              </w:rPr>
              <w:t>5</w:t>
            </w:r>
          </w:p>
        </w:tc>
        <w:tc>
          <w:tcPr>
            <w:tcW w:w="1440" w:type="dxa"/>
            <w:tcBorders>
              <w:top w:val="nil"/>
              <w:left w:val="nil"/>
              <w:bottom w:val="nil"/>
              <w:right w:val="nil"/>
            </w:tcBorders>
            <w:shd w:val="clear" w:color="auto" w:fill="F2F2F2"/>
            <w:hideMark/>
          </w:tcPr>
          <w:p w14:paraId="1D4B5C8B" w14:textId="592D594C" w:rsidR="00225DD1" w:rsidRPr="00B32CBA" w:rsidRDefault="00225DD1" w:rsidP="00225DD1">
            <w:pPr>
              <w:spacing w:after="0" w:line="240" w:lineRule="auto"/>
              <w:jc w:val="center"/>
            </w:pPr>
            <w:r w:rsidRPr="00B32CBA">
              <w:rPr>
                <w:lang w:val="en"/>
              </w:rPr>
              <w:t>4</w:t>
            </w:r>
          </w:p>
        </w:tc>
      </w:tr>
      <w:tr w:rsidR="00225DD1" w:rsidRPr="00B32CBA" w14:paraId="6A09524B" w14:textId="77777777" w:rsidTr="007A1E3A">
        <w:trPr>
          <w:trHeight w:val="300"/>
        </w:trPr>
        <w:tc>
          <w:tcPr>
            <w:tcW w:w="3780" w:type="dxa"/>
            <w:tcBorders>
              <w:top w:val="nil"/>
              <w:left w:val="nil"/>
              <w:bottom w:val="nil"/>
              <w:right w:val="nil"/>
            </w:tcBorders>
            <w:shd w:val="clear" w:color="auto" w:fill="auto"/>
            <w:hideMark/>
          </w:tcPr>
          <w:p w14:paraId="3AF3E16D" w14:textId="77777777" w:rsidR="00225DD1" w:rsidRPr="00B32CBA" w:rsidRDefault="00225DD1" w:rsidP="00225DD1">
            <w:pPr>
              <w:spacing w:after="0" w:line="240" w:lineRule="auto"/>
            </w:pPr>
            <w:r w:rsidRPr="00B32CBA">
              <w:rPr>
                <w:lang w:val="en"/>
              </w:rPr>
              <w:t>% with splenectomy </w:t>
            </w:r>
            <w:r w:rsidRPr="00B32CBA">
              <w:t> </w:t>
            </w:r>
          </w:p>
        </w:tc>
        <w:tc>
          <w:tcPr>
            <w:tcW w:w="1800" w:type="dxa"/>
            <w:tcBorders>
              <w:top w:val="nil"/>
              <w:left w:val="nil"/>
              <w:bottom w:val="nil"/>
              <w:right w:val="nil"/>
            </w:tcBorders>
            <w:shd w:val="clear" w:color="auto" w:fill="auto"/>
            <w:hideMark/>
          </w:tcPr>
          <w:p w14:paraId="391BECE3" w14:textId="3BC7AC99" w:rsidR="00225DD1" w:rsidRPr="00B32CBA" w:rsidRDefault="00225DD1" w:rsidP="00225DD1">
            <w:pPr>
              <w:spacing w:after="0" w:line="240" w:lineRule="auto"/>
              <w:jc w:val="center"/>
            </w:pPr>
            <w:r w:rsidRPr="00B32CBA">
              <w:rPr>
                <w:lang w:val="en"/>
              </w:rPr>
              <w:t>6.1</w:t>
            </w:r>
          </w:p>
        </w:tc>
        <w:tc>
          <w:tcPr>
            <w:tcW w:w="1350" w:type="dxa"/>
            <w:tcBorders>
              <w:top w:val="nil"/>
              <w:left w:val="nil"/>
              <w:bottom w:val="nil"/>
              <w:right w:val="nil"/>
            </w:tcBorders>
            <w:shd w:val="clear" w:color="auto" w:fill="auto"/>
            <w:hideMark/>
          </w:tcPr>
          <w:p w14:paraId="7F5B9594" w14:textId="76354A50" w:rsidR="00225DD1" w:rsidRPr="00B32CBA" w:rsidRDefault="00225DD1" w:rsidP="00225DD1">
            <w:pPr>
              <w:spacing w:after="0" w:line="240" w:lineRule="auto"/>
              <w:jc w:val="center"/>
            </w:pPr>
            <w:r w:rsidRPr="00B32CBA">
              <w:rPr>
                <w:lang w:val="en"/>
              </w:rPr>
              <w:t>0.8</w:t>
            </w:r>
          </w:p>
        </w:tc>
        <w:tc>
          <w:tcPr>
            <w:tcW w:w="1620" w:type="dxa"/>
            <w:tcBorders>
              <w:top w:val="nil"/>
              <w:left w:val="nil"/>
              <w:bottom w:val="nil"/>
              <w:right w:val="nil"/>
            </w:tcBorders>
            <w:shd w:val="clear" w:color="auto" w:fill="auto"/>
            <w:hideMark/>
          </w:tcPr>
          <w:p w14:paraId="77865C27" w14:textId="7570CC01" w:rsidR="00225DD1" w:rsidRPr="00B32CBA" w:rsidRDefault="00225DD1" w:rsidP="00225DD1">
            <w:pPr>
              <w:spacing w:after="0" w:line="240" w:lineRule="auto"/>
              <w:jc w:val="center"/>
            </w:pPr>
            <w:r w:rsidRPr="00B32CBA">
              <w:rPr>
                <w:lang w:val="en"/>
              </w:rPr>
              <w:t>1.5</w:t>
            </w:r>
          </w:p>
        </w:tc>
        <w:tc>
          <w:tcPr>
            <w:tcW w:w="1440" w:type="dxa"/>
            <w:tcBorders>
              <w:top w:val="nil"/>
              <w:left w:val="nil"/>
              <w:bottom w:val="nil"/>
              <w:right w:val="nil"/>
            </w:tcBorders>
            <w:shd w:val="clear" w:color="auto" w:fill="auto"/>
            <w:hideMark/>
          </w:tcPr>
          <w:p w14:paraId="788A3B13" w14:textId="034F46C4" w:rsidR="00225DD1" w:rsidRPr="00B32CBA" w:rsidRDefault="00225DD1" w:rsidP="00225DD1">
            <w:pPr>
              <w:spacing w:after="0" w:line="240" w:lineRule="auto"/>
              <w:jc w:val="center"/>
            </w:pPr>
            <w:r w:rsidRPr="00B32CBA">
              <w:rPr>
                <w:lang w:val="en"/>
              </w:rPr>
              <w:t>1.2</w:t>
            </w:r>
          </w:p>
        </w:tc>
      </w:tr>
      <w:tr w:rsidR="00225DD1" w:rsidRPr="00B32CBA" w14:paraId="41284616" w14:textId="77777777" w:rsidTr="007A1E3A">
        <w:trPr>
          <w:trHeight w:val="300"/>
        </w:trPr>
        <w:tc>
          <w:tcPr>
            <w:tcW w:w="3780" w:type="dxa"/>
            <w:tcBorders>
              <w:top w:val="nil"/>
              <w:left w:val="nil"/>
              <w:bottom w:val="single" w:sz="6" w:space="0" w:color="auto"/>
              <w:right w:val="nil"/>
            </w:tcBorders>
            <w:shd w:val="clear" w:color="auto" w:fill="F2F2F2"/>
            <w:hideMark/>
          </w:tcPr>
          <w:p w14:paraId="02A6F3F9" w14:textId="77777777" w:rsidR="00225DD1" w:rsidRPr="00B32CBA" w:rsidRDefault="00225DD1" w:rsidP="00225DD1">
            <w:pPr>
              <w:spacing w:after="0" w:line="240" w:lineRule="auto"/>
            </w:pPr>
            <w:r w:rsidRPr="00B32CBA">
              <w:rPr>
                <w:lang w:val="en"/>
              </w:rPr>
              <w:t>Odds ratios (95% CI)</w:t>
            </w:r>
            <w:r w:rsidRPr="00B32CBA">
              <w:t> </w:t>
            </w:r>
          </w:p>
          <w:p w14:paraId="59EA3A13" w14:textId="0A444F1E" w:rsidR="00225DD1" w:rsidRPr="00B32CBA" w:rsidRDefault="00225DD1" w:rsidP="00225DD1">
            <w:pPr>
              <w:spacing w:after="0" w:line="240" w:lineRule="auto"/>
            </w:pPr>
            <w:r w:rsidRPr="00B32CBA">
              <w:t xml:space="preserve">   - relative to no </w:t>
            </w:r>
            <w:r>
              <w:t>PE group</w:t>
            </w:r>
          </w:p>
          <w:p w14:paraId="09C2C19A" w14:textId="4D49B527" w:rsidR="00225DD1" w:rsidRPr="00B32CBA" w:rsidRDefault="00225DD1" w:rsidP="00225DD1">
            <w:pPr>
              <w:spacing w:after="0" w:line="240" w:lineRule="auto"/>
            </w:pPr>
            <w:r w:rsidRPr="00B32CBA">
              <w:t xml:space="preserve">   - relative to all PE </w:t>
            </w:r>
            <w:r>
              <w:t>group</w:t>
            </w:r>
            <w:r w:rsidRPr="00B32CBA">
              <w:t>  </w:t>
            </w:r>
          </w:p>
          <w:p w14:paraId="36A864F2" w14:textId="03CBEBB0" w:rsidR="00225DD1" w:rsidRPr="00B32CBA" w:rsidRDefault="00225DD1" w:rsidP="00225DD1">
            <w:pPr>
              <w:spacing w:after="0" w:line="240" w:lineRule="auto"/>
            </w:pPr>
            <w:r w:rsidRPr="00B32CBA">
              <w:t>   - relative to unprovoked PE</w:t>
            </w:r>
            <w:r>
              <w:t xml:space="preserve"> group</w:t>
            </w:r>
          </w:p>
        </w:tc>
        <w:tc>
          <w:tcPr>
            <w:tcW w:w="1800" w:type="dxa"/>
            <w:tcBorders>
              <w:top w:val="nil"/>
              <w:left w:val="nil"/>
              <w:bottom w:val="single" w:sz="6" w:space="0" w:color="auto"/>
              <w:right w:val="nil"/>
            </w:tcBorders>
            <w:shd w:val="clear" w:color="auto" w:fill="F2F2F2"/>
            <w:hideMark/>
          </w:tcPr>
          <w:p w14:paraId="7535573A" w14:textId="135A7F2F" w:rsidR="00225DD1" w:rsidRPr="00B32CBA" w:rsidRDefault="00225DD1" w:rsidP="00225DD1">
            <w:pPr>
              <w:spacing w:after="0" w:line="240" w:lineRule="auto"/>
              <w:jc w:val="center"/>
            </w:pPr>
          </w:p>
          <w:p w14:paraId="1A603892" w14:textId="11CDE77A" w:rsidR="00225DD1" w:rsidRPr="00B32CBA" w:rsidRDefault="00225DD1" w:rsidP="00225DD1">
            <w:pPr>
              <w:spacing w:after="0" w:line="240" w:lineRule="auto"/>
              <w:jc w:val="center"/>
            </w:pPr>
            <w:r w:rsidRPr="00B32CBA">
              <w:rPr>
                <w:lang w:val="en"/>
              </w:rPr>
              <w:t>7.8 (3.0-20.4)</w:t>
            </w:r>
          </w:p>
          <w:p w14:paraId="7866ED1C" w14:textId="2335DCAF" w:rsidR="00225DD1" w:rsidRPr="00B32CBA" w:rsidRDefault="00225DD1" w:rsidP="00225DD1">
            <w:pPr>
              <w:spacing w:after="0" w:line="240" w:lineRule="auto"/>
              <w:jc w:val="center"/>
            </w:pPr>
            <w:r w:rsidRPr="00B32CBA">
              <w:rPr>
                <w:lang w:val="en"/>
              </w:rPr>
              <w:t>4.3 (1.5-12.6)</w:t>
            </w:r>
          </w:p>
          <w:p w14:paraId="57F103CA" w14:textId="411D6DEB" w:rsidR="00225DD1" w:rsidRPr="00B32CBA" w:rsidRDefault="00225DD1" w:rsidP="00225DD1">
            <w:pPr>
              <w:spacing w:after="0" w:line="240" w:lineRule="auto"/>
              <w:jc w:val="center"/>
            </w:pPr>
            <w:r w:rsidRPr="00B32CBA">
              <w:rPr>
                <w:lang w:val="en"/>
              </w:rPr>
              <w:t>5.3 (1.7-16.9)</w:t>
            </w:r>
          </w:p>
        </w:tc>
        <w:tc>
          <w:tcPr>
            <w:tcW w:w="1350" w:type="dxa"/>
            <w:tcBorders>
              <w:top w:val="nil"/>
              <w:left w:val="nil"/>
              <w:bottom w:val="single" w:sz="6" w:space="0" w:color="auto"/>
              <w:right w:val="nil"/>
            </w:tcBorders>
            <w:shd w:val="clear" w:color="auto" w:fill="F2F2F2"/>
            <w:hideMark/>
          </w:tcPr>
          <w:p w14:paraId="542B3B8A" w14:textId="2F6FD236" w:rsidR="00225DD1" w:rsidRPr="00B32CBA" w:rsidRDefault="00225DD1" w:rsidP="00225DD1">
            <w:pPr>
              <w:spacing w:after="0" w:line="240" w:lineRule="auto"/>
              <w:jc w:val="center"/>
            </w:pPr>
          </w:p>
          <w:p w14:paraId="19981133" w14:textId="6FE03C6D" w:rsidR="00225DD1" w:rsidRPr="00B32CBA" w:rsidRDefault="00225DD1" w:rsidP="00225DD1">
            <w:pPr>
              <w:spacing w:after="0" w:line="240" w:lineRule="auto"/>
              <w:jc w:val="center"/>
            </w:pPr>
            <w:r w:rsidRPr="00B32CBA">
              <w:rPr>
                <w:lang w:val="en"/>
              </w:rPr>
              <w:t>1</w:t>
            </w:r>
          </w:p>
          <w:p w14:paraId="79D892DD" w14:textId="087B2780" w:rsidR="00225DD1" w:rsidRPr="00B32CBA" w:rsidRDefault="00225DD1" w:rsidP="00225DD1">
            <w:pPr>
              <w:spacing w:after="0" w:line="240" w:lineRule="auto"/>
              <w:jc w:val="center"/>
            </w:pPr>
            <w:r w:rsidRPr="00B32CBA">
              <w:rPr>
                <w:lang w:val="en"/>
              </w:rPr>
              <w:t>0.6 (0.2-1.8)</w:t>
            </w:r>
          </w:p>
          <w:p w14:paraId="0487111D" w14:textId="77A6FD63" w:rsidR="00225DD1" w:rsidRPr="00B32CBA" w:rsidRDefault="00225DD1" w:rsidP="00225DD1">
            <w:pPr>
              <w:spacing w:after="0" w:line="240" w:lineRule="auto"/>
              <w:jc w:val="center"/>
            </w:pPr>
            <w:r w:rsidRPr="00B32CBA">
              <w:rPr>
                <w:lang w:val="en"/>
              </w:rPr>
              <w:t>0.7 (0.2-2.3)</w:t>
            </w:r>
          </w:p>
        </w:tc>
        <w:tc>
          <w:tcPr>
            <w:tcW w:w="1620" w:type="dxa"/>
            <w:tcBorders>
              <w:top w:val="nil"/>
              <w:left w:val="nil"/>
              <w:bottom w:val="single" w:sz="6" w:space="0" w:color="auto"/>
              <w:right w:val="nil"/>
            </w:tcBorders>
            <w:shd w:val="clear" w:color="auto" w:fill="F2F2F2"/>
            <w:hideMark/>
          </w:tcPr>
          <w:p w14:paraId="4CA83D82" w14:textId="5C53BF64" w:rsidR="00225DD1" w:rsidRPr="00B32CBA" w:rsidRDefault="00225DD1" w:rsidP="00225DD1">
            <w:pPr>
              <w:spacing w:after="0" w:line="240" w:lineRule="auto"/>
              <w:jc w:val="center"/>
            </w:pPr>
          </w:p>
          <w:p w14:paraId="6D4C7200" w14:textId="13E2460F" w:rsidR="00225DD1" w:rsidRPr="00B32CBA" w:rsidRDefault="00225DD1" w:rsidP="00225DD1">
            <w:pPr>
              <w:spacing w:after="0" w:line="240" w:lineRule="auto"/>
              <w:jc w:val="center"/>
            </w:pPr>
            <w:r w:rsidRPr="00B32CBA">
              <w:rPr>
                <w:lang w:val="en"/>
              </w:rPr>
              <w:t>1.8 (0.6-5.8)</w:t>
            </w:r>
          </w:p>
          <w:p w14:paraId="28BE58AC" w14:textId="6AA6620C" w:rsidR="00225DD1" w:rsidRPr="00B32CBA" w:rsidRDefault="00225DD1" w:rsidP="00225DD1">
            <w:pPr>
              <w:spacing w:after="0" w:line="240" w:lineRule="auto"/>
              <w:jc w:val="center"/>
            </w:pPr>
            <w:r w:rsidRPr="00B32CBA">
              <w:rPr>
                <w:lang w:val="en"/>
              </w:rPr>
              <w:t>1</w:t>
            </w:r>
          </w:p>
          <w:p w14:paraId="295C7CE7" w14:textId="0C0C53D5" w:rsidR="00225DD1" w:rsidRPr="00B32CBA" w:rsidRDefault="00225DD1" w:rsidP="00225DD1">
            <w:pPr>
              <w:spacing w:after="0" w:line="240" w:lineRule="auto"/>
              <w:jc w:val="center"/>
            </w:pPr>
            <w:r w:rsidRPr="00B32CBA">
              <w:rPr>
                <w:lang w:val="en"/>
              </w:rPr>
              <w:t>1.2 (0.3-4.6)</w:t>
            </w:r>
          </w:p>
        </w:tc>
        <w:tc>
          <w:tcPr>
            <w:tcW w:w="1440" w:type="dxa"/>
            <w:tcBorders>
              <w:top w:val="nil"/>
              <w:left w:val="nil"/>
              <w:bottom w:val="single" w:sz="6" w:space="0" w:color="auto"/>
              <w:right w:val="nil"/>
            </w:tcBorders>
            <w:shd w:val="clear" w:color="auto" w:fill="F2F2F2"/>
            <w:hideMark/>
          </w:tcPr>
          <w:p w14:paraId="5C306928" w14:textId="4FF8D451" w:rsidR="00225DD1" w:rsidRPr="00B32CBA" w:rsidRDefault="00225DD1" w:rsidP="00225DD1">
            <w:pPr>
              <w:spacing w:after="0" w:line="240" w:lineRule="auto"/>
              <w:jc w:val="center"/>
            </w:pPr>
          </w:p>
          <w:p w14:paraId="483F090F" w14:textId="17F5FB46" w:rsidR="00225DD1" w:rsidRPr="00B32CBA" w:rsidRDefault="00225DD1" w:rsidP="00225DD1">
            <w:pPr>
              <w:spacing w:after="0" w:line="240" w:lineRule="auto"/>
              <w:jc w:val="center"/>
            </w:pPr>
            <w:r w:rsidRPr="00B32CBA">
              <w:rPr>
                <w:lang w:val="en"/>
              </w:rPr>
              <w:t>1.5 (0.4-5.1)</w:t>
            </w:r>
          </w:p>
          <w:p w14:paraId="354B6302" w14:textId="52B569B8" w:rsidR="00225DD1" w:rsidRPr="00B32CBA" w:rsidRDefault="00225DD1" w:rsidP="00225DD1">
            <w:pPr>
              <w:spacing w:after="0" w:line="240" w:lineRule="auto"/>
              <w:jc w:val="center"/>
            </w:pPr>
            <w:r w:rsidRPr="00B32CBA">
              <w:rPr>
                <w:lang w:val="en"/>
              </w:rPr>
              <w:t>0.8 (0.2-3.1)</w:t>
            </w:r>
          </w:p>
          <w:p w14:paraId="28222669" w14:textId="14A5A804" w:rsidR="00225DD1" w:rsidRPr="00B32CBA" w:rsidRDefault="00225DD1" w:rsidP="00225DD1">
            <w:pPr>
              <w:spacing w:after="0" w:line="240" w:lineRule="auto"/>
              <w:jc w:val="center"/>
            </w:pPr>
            <w:r w:rsidRPr="00B32CBA">
              <w:rPr>
                <w:lang w:val="en"/>
              </w:rPr>
              <w:t>1</w:t>
            </w:r>
          </w:p>
        </w:tc>
      </w:tr>
    </w:tbl>
    <w:p w14:paraId="101DAB25" w14:textId="77777777" w:rsidR="00225DD1" w:rsidRDefault="00225DD1" w:rsidP="00225DD1">
      <w:pPr>
        <w:spacing w:after="0" w:line="240" w:lineRule="auto"/>
        <w:rPr>
          <w:lang w:val="en"/>
        </w:rPr>
      </w:pPr>
    </w:p>
    <w:p w14:paraId="4BA859DC" w14:textId="77777777" w:rsidR="00225DD1" w:rsidRDefault="00225DD1" w:rsidP="00225DD1">
      <w:pPr>
        <w:spacing w:after="0" w:line="240" w:lineRule="auto"/>
        <w:rPr>
          <w:lang w:val="en"/>
        </w:rPr>
      </w:pPr>
    </w:p>
    <w:p w14:paraId="5F253F1B" w14:textId="77777777" w:rsidR="00225DD1" w:rsidRDefault="00225DD1" w:rsidP="00225DD1">
      <w:pPr>
        <w:spacing w:after="0" w:line="240" w:lineRule="auto"/>
        <w:rPr>
          <w:lang w:val="en"/>
        </w:rPr>
      </w:pPr>
    </w:p>
    <w:p w14:paraId="29B75B12" w14:textId="77777777" w:rsidR="00225DD1" w:rsidRDefault="00225DD1" w:rsidP="00225DD1">
      <w:pPr>
        <w:spacing w:after="0" w:line="240" w:lineRule="auto"/>
        <w:rPr>
          <w:lang w:val="en"/>
        </w:rPr>
      </w:pPr>
    </w:p>
    <w:p w14:paraId="3EBDB74E" w14:textId="77777777" w:rsidR="00225DD1" w:rsidRDefault="00225DD1" w:rsidP="00225DD1">
      <w:pPr>
        <w:spacing w:after="0" w:line="240" w:lineRule="auto"/>
        <w:rPr>
          <w:lang w:val="en"/>
        </w:rPr>
      </w:pPr>
    </w:p>
    <w:p w14:paraId="71C8F531" w14:textId="77777777" w:rsidR="00225DD1" w:rsidRDefault="00225DD1" w:rsidP="00225DD1">
      <w:pPr>
        <w:spacing w:after="0" w:line="240" w:lineRule="auto"/>
        <w:rPr>
          <w:lang w:val="en"/>
        </w:rPr>
      </w:pPr>
    </w:p>
    <w:p w14:paraId="73B49DEB" w14:textId="77777777" w:rsidR="00225DD1" w:rsidRDefault="00225DD1" w:rsidP="00225DD1">
      <w:pPr>
        <w:spacing w:after="0" w:line="240" w:lineRule="auto"/>
        <w:rPr>
          <w:lang w:val="en"/>
        </w:rPr>
      </w:pPr>
    </w:p>
    <w:p w14:paraId="784F7026" w14:textId="77777777" w:rsidR="00225DD1" w:rsidRDefault="00225DD1" w:rsidP="00225DD1">
      <w:pPr>
        <w:spacing w:after="0" w:line="240" w:lineRule="auto"/>
        <w:rPr>
          <w:lang w:val="en"/>
        </w:rPr>
      </w:pPr>
    </w:p>
    <w:p w14:paraId="5F6B277F" w14:textId="77777777" w:rsidR="008A4E1F" w:rsidRDefault="008A4E1F" w:rsidP="00225DD1">
      <w:pPr>
        <w:spacing w:after="0" w:line="240" w:lineRule="auto"/>
        <w:rPr>
          <w:lang w:val="en"/>
        </w:rPr>
      </w:pPr>
    </w:p>
    <w:p w14:paraId="52CBB0F7" w14:textId="77777777" w:rsidR="008A4E1F" w:rsidRDefault="008A4E1F" w:rsidP="00225DD1">
      <w:pPr>
        <w:spacing w:after="0" w:line="240" w:lineRule="auto"/>
      </w:pPr>
    </w:p>
    <w:p w14:paraId="14951B1B" w14:textId="77777777" w:rsidR="008A4E1F" w:rsidRDefault="008A4E1F" w:rsidP="00225DD1">
      <w:pPr>
        <w:spacing w:after="0" w:line="240" w:lineRule="auto"/>
      </w:pPr>
    </w:p>
    <w:p w14:paraId="4E3AE731" w14:textId="77777777" w:rsidR="008A4E1F" w:rsidRDefault="008A4E1F" w:rsidP="00225DD1">
      <w:pPr>
        <w:spacing w:after="0" w:line="240" w:lineRule="auto"/>
      </w:pPr>
    </w:p>
    <w:p w14:paraId="0FB51113" w14:textId="550382EE" w:rsidR="00225DD1" w:rsidRPr="00B32CBA" w:rsidRDefault="00225DD1" w:rsidP="00225DD1">
      <w:pPr>
        <w:spacing w:after="0" w:line="240" w:lineRule="auto"/>
      </w:pPr>
      <w:r w:rsidRPr="00B32CBA">
        <w:rPr>
          <w:lang w:val="en"/>
        </w:rPr>
        <w:lastRenderedPageBreak/>
        <w:t> </w:t>
      </w:r>
      <w:r w:rsidRPr="00B32CBA">
        <w:t> </w:t>
      </w:r>
    </w:p>
    <w:p w14:paraId="5FA9C3A1" w14:textId="77777777" w:rsidR="008A4E1F" w:rsidRDefault="008A4E1F" w:rsidP="00225DD1">
      <w:pPr>
        <w:spacing w:after="0" w:line="240" w:lineRule="auto"/>
        <w:rPr>
          <w:lang w:val="en"/>
        </w:rPr>
      </w:pPr>
    </w:p>
    <w:p w14:paraId="67660153" w14:textId="77777777" w:rsidR="008A4E1F" w:rsidRDefault="008A4E1F" w:rsidP="00225DD1">
      <w:pPr>
        <w:spacing w:after="0" w:line="240" w:lineRule="auto"/>
        <w:rPr>
          <w:lang w:val="en"/>
        </w:rPr>
      </w:pPr>
    </w:p>
    <w:p w14:paraId="764A938C" w14:textId="77777777" w:rsidR="008A4E1F" w:rsidRDefault="008A4E1F" w:rsidP="00225DD1">
      <w:pPr>
        <w:spacing w:after="0" w:line="240" w:lineRule="auto"/>
        <w:rPr>
          <w:lang w:val="en"/>
        </w:rPr>
      </w:pPr>
    </w:p>
    <w:p w14:paraId="1CB83D41" w14:textId="77777777" w:rsidR="008A4E1F" w:rsidRDefault="008A4E1F" w:rsidP="00225DD1">
      <w:pPr>
        <w:spacing w:after="0" w:line="240" w:lineRule="auto"/>
        <w:rPr>
          <w:lang w:val="en"/>
        </w:rPr>
      </w:pPr>
    </w:p>
    <w:p w14:paraId="60122376" w14:textId="77777777" w:rsidR="008A4E1F" w:rsidRDefault="008A4E1F" w:rsidP="00225DD1">
      <w:pPr>
        <w:spacing w:after="0" w:line="240" w:lineRule="auto"/>
        <w:rPr>
          <w:lang w:val="en"/>
        </w:rPr>
      </w:pPr>
    </w:p>
    <w:p w14:paraId="6C6FB554" w14:textId="77777777" w:rsidR="008A4E1F" w:rsidRDefault="008A4E1F" w:rsidP="00225DD1">
      <w:pPr>
        <w:spacing w:after="0" w:line="240" w:lineRule="auto"/>
        <w:rPr>
          <w:lang w:val="en"/>
        </w:rPr>
      </w:pPr>
    </w:p>
    <w:p w14:paraId="2E3277A1" w14:textId="77777777" w:rsidR="007A1E3A" w:rsidRDefault="007A1E3A" w:rsidP="00225DD1">
      <w:pPr>
        <w:spacing w:after="0" w:line="240" w:lineRule="auto"/>
        <w:rPr>
          <w:lang w:val="en"/>
        </w:rPr>
      </w:pPr>
    </w:p>
    <w:p w14:paraId="42B1C51F" w14:textId="77777777" w:rsidR="007A1E3A" w:rsidRDefault="007A1E3A" w:rsidP="00225DD1">
      <w:pPr>
        <w:spacing w:after="0" w:line="240" w:lineRule="auto"/>
        <w:rPr>
          <w:lang w:val="en"/>
        </w:rPr>
      </w:pPr>
    </w:p>
    <w:p w14:paraId="21643A72" w14:textId="77777777" w:rsidR="007A1E3A" w:rsidRDefault="007A1E3A" w:rsidP="00225DD1">
      <w:pPr>
        <w:spacing w:after="0" w:line="240" w:lineRule="auto"/>
        <w:rPr>
          <w:lang w:val="en"/>
        </w:rPr>
      </w:pPr>
    </w:p>
    <w:p w14:paraId="5FDA8FFA" w14:textId="77777777" w:rsidR="007A1E3A" w:rsidRDefault="007A1E3A" w:rsidP="00225DD1">
      <w:pPr>
        <w:spacing w:after="0" w:line="240" w:lineRule="auto"/>
        <w:rPr>
          <w:lang w:val="en"/>
        </w:rPr>
      </w:pPr>
    </w:p>
    <w:p w14:paraId="6A178500" w14:textId="77777777" w:rsidR="006409D0" w:rsidRDefault="006409D0" w:rsidP="007A1E3A">
      <w:pPr>
        <w:spacing w:after="0" w:line="240" w:lineRule="auto"/>
        <w:jc w:val="center"/>
      </w:pPr>
    </w:p>
    <w:p w14:paraId="3E8AAB30" w14:textId="77777777" w:rsidR="006409D0" w:rsidRPr="00B32CBA" w:rsidRDefault="006409D0" w:rsidP="007A1E3A">
      <w:pPr>
        <w:spacing w:after="0" w:line="240" w:lineRule="auto"/>
        <w:jc w:val="center"/>
      </w:pPr>
    </w:p>
    <w:p w14:paraId="1C312B9E" w14:textId="6B66ECB6" w:rsidR="00225DD1" w:rsidRPr="00B32CBA" w:rsidRDefault="007A1E3A" w:rsidP="00225DD1">
      <w:pPr>
        <w:spacing w:after="0" w:line="240" w:lineRule="auto"/>
      </w:pPr>
      <w:r>
        <w:t xml:space="preserve">Table </w:t>
      </w:r>
      <w:r w:rsidR="00911ABC">
        <w:t>3</w:t>
      </w:r>
      <w:r>
        <w:t xml:space="preserve">. Demographics and clinical characteristics of patients with and without prior splenectomy hospitalized for PE. </w:t>
      </w:r>
    </w:p>
    <w:tbl>
      <w:tblPr>
        <w:tblStyle w:val="PlainTable4"/>
        <w:tblW w:w="9360" w:type="dxa"/>
        <w:tblLook w:val="04A0" w:firstRow="1" w:lastRow="0" w:firstColumn="1" w:lastColumn="0" w:noHBand="0" w:noVBand="1"/>
      </w:tblPr>
      <w:tblGrid>
        <w:gridCol w:w="4320"/>
        <w:gridCol w:w="2159"/>
        <w:gridCol w:w="1711"/>
        <w:gridCol w:w="1170"/>
      </w:tblGrid>
      <w:tr w:rsidR="00225DD1" w:rsidRPr="00B32CBA" w14:paraId="65F89843" w14:textId="77777777" w:rsidTr="007A1E3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60" w:type="dxa"/>
            <w:gridSpan w:val="4"/>
            <w:hideMark/>
          </w:tcPr>
          <w:p w14:paraId="25631A67" w14:textId="76F90DAD" w:rsidR="00225DD1" w:rsidRPr="00B32CBA" w:rsidRDefault="00225DD1" w:rsidP="00225DD1"/>
        </w:tc>
      </w:tr>
      <w:tr w:rsidR="00225DD1" w:rsidRPr="00B32CBA" w14:paraId="6475BBCC" w14:textId="77777777" w:rsidTr="007A1E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20" w:type="dxa"/>
            <w:hideMark/>
          </w:tcPr>
          <w:p w14:paraId="0CF6410C" w14:textId="77777777" w:rsidR="00225DD1" w:rsidRPr="00B32CBA" w:rsidRDefault="00225DD1" w:rsidP="00225DD1">
            <w:r w:rsidRPr="00B32CBA">
              <w:t> </w:t>
            </w:r>
          </w:p>
        </w:tc>
        <w:tc>
          <w:tcPr>
            <w:tcW w:w="2159" w:type="dxa"/>
            <w:hideMark/>
          </w:tcPr>
          <w:p w14:paraId="5E2A22C1" w14:textId="1AAF810E"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rPr>
                <w:b/>
                <w:bCs/>
              </w:rPr>
            </w:pPr>
            <w:r w:rsidRPr="00B32CBA">
              <w:rPr>
                <w:b/>
                <w:bCs/>
              </w:rPr>
              <w:t>No Splenectomy</w:t>
            </w:r>
          </w:p>
        </w:tc>
        <w:tc>
          <w:tcPr>
            <w:tcW w:w="1711" w:type="dxa"/>
            <w:hideMark/>
          </w:tcPr>
          <w:p w14:paraId="11842533" w14:textId="59F6AD75"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rPr>
                <w:b/>
                <w:bCs/>
              </w:rPr>
            </w:pPr>
            <w:r w:rsidRPr="00B32CBA">
              <w:rPr>
                <w:b/>
                <w:bCs/>
              </w:rPr>
              <w:t>Splenectomy</w:t>
            </w:r>
          </w:p>
        </w:tc>
        <w:tc>
          <w:tcPr>
            <w:tcW w:w="1170" w:type="dxa"/>
            <w:hideMark/>
          </w:tcPr>
          <w:p w14:paraId="1593DC43" w14:textId="67694442"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rPr>
                <w:b/>
                <w:bCs/>
              </w:rPr>
            </w:pPr>
            <w:r w:rsidRPr="00B32CBA">
              <w:rPr>
                <w:b/>
                <w:bCs/>
              </w:rPr>
              <w:t>p-value</w:t>
            </w:r>
          </w:p>
        </w:tc>
      </w:tr>
      <w:tr w:rsidR="00225DD1" w:rsidRPr="00B32CBA" w14:paraId="23EC610A" w14:textId="77777777" w:rsidTr="007A1E3A">
        <w:trPr>
          <w:trHeight w:val="300"/>
        </w:trPr>
        <w:tc>
          <w:tcPr>
            <w:cnfStyle w:val="001000000000" w:firstRow="0" w:lastRow="0" w:firstColumn="1" w:lastColumn="0" w:oddVBand="0" w:evenVBand="0" w:oddHBand="0" w:evenHBand="0" w:firstRowFirstColumn="0" w:firstRowLastColumn="0" w:lastRowFirstColumn="0" w:lastRowLastColumn="0"/>
            <w:tcW w:w="4320" w:type="dxa"/>
            <w:hideMark/>
          </w:tcPr>
          <w:p w14:paraId="13B26990" w14:textId="445CD669" w:rsidR="00225DD1" w:rsidRPr="00B32CBA" w:rsidRDefault="007A1E3A" w:rsidP="00225DD1">
            <w:pPr>
              <w:rPr>
                <w:b w:val="0"/>
                <w:bCs w:val="0"/>
              </w:rPr>
            </w:pPr>
            <w:r w:rsidRPr="007A1E3A">
              <w:rPr>
                <w:b w:val="0"/>
                <w:bCs w:val="0"/>
              </w:rPr>
              <w:t>N</w:t>
            </w:r>
          </w:p>
        </w:tc>
        <w:tc>
          <w:tcPr>
            <w:tcW w:w="2159" w:type="dxa"/>
            <w:hideMark/>
          </w:tcPr>
          <w:p w14:paraId="3E8874BB" w14:textId="4C6C8140"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r w:rsidRPr="00B32CBA">
              <w:t>100</w:t>
            </w:r>
          </w:p>
        </w:tc>
        <w:tc>
          <w:tcPr>
            <w:tcW w:w="1711" w:type="dxa"/>
            <w:hideMark/>
          </w:tcPr>
          <w:p w14:paraId="13F30559" w14:textId="79A755F4"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r w:rsidRPr="00B32CBA">
              <w:t>40</w:t>
            </w:r>
          </w:p>
        </w:tc>
        <w:tc>
          <w:tcPr>
            <w:tcW w:w="1170" w:type="dxa"/>
            <w:hideMark/>
          </w:tcPr>
          <w:p w14:paraId="6D20F1E2" w14:textId="7A42F908" w:rsidR="00225DD1" w:rsidRPr="00B32CBA" w:rsidRDefault="007A1E3A" w:rsidP="007A1E3A">
            <w:pPr>
              <w:jc w:val="center"/>
              <w:cnfStyle w:val="000000000000" w:firstRow="0" w:lastRow="0" w:firstColumn="0" w:lastColumn="0" w:oddVBand="0" w:evenVBand="0" w:oddHBand="0" w:evenHBand="0" w:firstRowFirstColumn="0" w:firstRowLastColumn="0" w:lastRowFirstColumn="0" w:lastRowLastColumn="0"/>
            </w:pPr>
            <w:r>
              <w:t>-</w:t>
            </w:r>
          </w:p>
        </w:tc>
      </w:tr>
      <w:tr w:rsidR="00225DD1" w:rsidRPr="00B32CBA" w14:paraId="499474C5" w14:textId="77777777" w:rsidTr="007A1E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20" w:type="dxa"/>
            <w:hideMark/>
          </w:tcPr>
          <w:p w14:paraId="3E5392E0" w14:textId="1E63DA42" w:rsidR="00225DD1" w:rsidRPr="00B32CBA" w:rsidRDefault="00225DD1" w:rsidP="00225DD1">
            <w:pPr>
              <w:rPr>
                <w:b w:val="0"/>
                <w:bCs w:val="0"/>
              </w:rPr>
            </w:pPr>
            <w:r w:rsidRPr="00B32CBA">
              <w:rPr>
                <w:b w:val="0"/>
                <w:bCs w:val="0"/>
              </w:rPr>
              <w:t>Age </w:t>
            </w:r>
            <w:r w:rsidR="007A1E3A" w:rsidRPr="007A1E3A">
              <w:rPr>
                <w:b w:val="0"/>
                <w:bCs w:val="0"/>
              </w:rPr>
              <w:t>at index PE</w:t>
            </w:r>
          </w:p>
        </w:tc>
        <w:tc>
          <w:tcPr>
            <w:tcW w:w="2159" w:type="dxa"/>
            <w:hideMark/>
          </w:tcPr>
          <w:p w14:paraId="273677D7" w14:textId="21E8F835" w:rsidR="00225DD1" w:rsidRPr="00B32CBA" w:rsidRDefault="00911ABC" w:rsidP="007A1E3A">
            <w:pPr>
              <w:jc w:val="center"/>
              <w:cnfStyle w:val="000000100000" w:firstRow="0" w:lastRow="0" w:firstColumn="0" w:lastColumn="0" w:oddVBand="0" w:evenVBand="0" w:oddHBand="1" w:evenHBand="0" w:firstRowFirstColumn="0" w:firstRowLastColumn="0" w:lastRowFirstColumn="0" w:lastRowLastColumn="0"/>
            </w:pPr>
            <w:r>
              <w:t xml:space="preserve"> 61 (52,73)</w:t>
            </w:r>
          </w:p>
        </w:tc>
        <w:tc>
          <w:tcPr>
            <w:tcW w:w="1711" w:type="dxa"/>
            <w:hideMark/>
          </w:tcPr>
          <w:p w14:paraId="6FA02C20" w14:textId="321FEA51" w:rsidR="00225DD1" w:rsidRPr="00B32CBA" w:rsidRDefault="00911ABC" w:rsidP="007A1E3A">
            <w:pPr>
              <w:jc w:val="center"/>
              <w:cnfStyle w:val="000000100000" w:firstRow="0" w:lastRow="0" w:firstColumn="0" w:lastColumn="0" w:oddVBand="0" w:evenVBand="0" w:oddHBand="1" w:evenHBand="0" w:firstRowFirstColumn="0" w:firstRowLastColumn="0" w:lastRowFirstColumn="0" w:lastRowLastColumn="0"/>
            </w:pPr>
            <w:r>
              <w:t xml:space="preserve"> 56 (41,66)</w:t>
            </w:r>
          </w:p>
        </w:tc>
        <w:tc>
          <w:tcPr>
            <w:tcW w:w="1170" w:type="dxa"/>
            <w:hideMark/>
          </w:tcPr>
          <w:p w14:paraId="6EC9AA3A" w14:textId="16AB1FCF"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r w:rsidRPr="00B32CBA">
              <w:t>0.0</w:t>
            </w:r>
            <w:r w:rsidR="00911ABC">
              <w:t>13</w:t>
            </w:r>
          </w:p>
        </w:tc>
      </w:tr>
      <w:tr w:rsidR="00225DD1" w:rsidRPr="00B32CBA" w14:paraId="4EA4264E" w14:textId="77777777" w:rsidTr="007A1E3A">
        <w:trPr>
          <w:trHeight w:val="300"/>
        </w:trPr>
        <w:tc>
          <w:tcPr>
            <w:cnfStyle w:val="001000000000" w:firstRow="0" w:lastRow="0" w:firstColumn="1" w:lastColumn="0" w:oddVBand="0" w:evenVBand="0" w:oddHBand="0" w:evenHBand="0" w:firstRowFirstColumn="0" w:firstRowLastColumn="0" w:lastRowFirstColumn="0" w:lastRowLastColumn="0"/>
            <w:tcW w:w="4320" w:type="dxa"/>
            <w:hideMark/>
          </w:tcPr>
          <w:p w14:paraId="5F509397" w14:textId="77777777" w:rsidR="00225DD1" w:rsidRPr="00B32CBA" w:rsidRDefault="00225DD1" w:rsidP="00225DD1">
            <w:pPr>
              <w:rPr>
                <w:b w:val="0"/>
                <w:bCs w:val="0"/>
              </w:rPr>
            </w:pPr>
            <w:r w:rsidRPr="00B32CBA">
              <w:rPr>
                <w:b w:val="0"/>
                <w:bCs w:val="0"/>
              </w:rPr>
              <w:t>Male Sex </w:t>
            </w:r>
          </w:p>
        </w:tc>
        <w:tc>
          <w:tcPr>
            <w:tcW w:w="2159" w:type="dxa"/>
            <w:hideMark/>
          </w:tcPr>
          <w:p w14:paraId="313AE285" w14:textId="5EF5101C"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r w:rsidRPr="00B32CBA">
              <w:t>48% (48)</w:t>
            </w:r>
          </w:p>
        </w:tc>
        <w:tc>
          <w:tcPr>
            <w:tcW w:w="1711" w:type="dxa"/>
            <w:hideMark/>
          </w:tcPr>
          <w:p w14:paraId="3B10D9EA" w14:textId="7A77E5AC"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r w:rsidRPr="00B32CBA">
              <w:t>35% (14)</w:t>
            </w:r>
          </w:p>
        </w:tc>
        <w:tc>
          <w:tcPr>
            <w:tcW w:w="1170" w:type="dxa"/>
            <w:hideMark/>
          </w:tcPr>
          <w:p w14:paraId="1084B86F" w14:textId="64B30014"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r w:rsidRPr="00B32CBA">
              <w:t>0.16</w:t>
            </w:r>
          </w:p>
        </w:tc>
      </w:tr>
      <w:tr w:rsidR="00225DD1" w:rsidRPr="00B32CBA" w14:paraId="2360C526" w14:textId="77777777" w:rsidTr="007A1E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20" w:type="dxa"/>
            <w:hideMark/>
          </w:tcPr>
          <w:p w14:paraId="0A5E7015" w14:textId="77777777" w:rsidR="00225DD1" w:rsidRPr="00B32CBA" w:rsidRDefault="00225DD1" w:rsidP="00225DD1">
            <w:pPr>
              <w:rPr>
                <w:b w:val="0"/>
                <w:bCs w:val="0"/>
              </w:rPr>
            </w:pPr>
            <w:r w:rsidRPr="00B32CBA">
              <w:rPr>
                <w:b w:val="0"/>
                <w:bCs w:val="0"/>
              </w:rPr>
              <w:t>White Race </w:t>
            </w:r>
          </w:p>
        </w:tc>
        <w:tc>
          <w:tcPr>
            <w:tcW w:w="2159" w:type="dxa"/>
            <w:hideMark/>
          </w:tcPr>
          <w:p w14:paraId="63FE7EC3" w14:textId="4216DE33"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r w:rsidRPr="00B32CBA">
              <w:t>93% (93)</w:t>
            </w:r>
          </w:p>
        </w:tc>
        <w:tc>
          <w:tcPr>
            <w:tcW w:w="1711" w:type="dxa"/>
            <w:hideMark/>
          </w:tcPr>
          <w:p w14:paraId="3551F454" w14:textId="025729B1"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r w:rsidRPr="00B32CBA">
              <w:t>100% (40)</w:t>
            </w:r>
          </w:p>
        </w:tc>
        <w:tc>
          <w:tcPr>
            <w:tcW w:w="1170" w:type="dxa"/>
            <w:hideMark/>
          </w:tcPr>
          <w:p w14:paraId="24170D2A" w14:textId="64E712A3"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r w:rsidRPr="00B32CBA">
              <w:t>0.086</w:t>
            </w:r>
          </w:p>
        </w:tc>
      </w:tr>
      <w:tr w:rsidR="00225DD1" w:rsidRPr="00B32CBA" w14:paraId="621CE64D" w14:textId="77777777" w:rsidTr="007A1E3A">
        <w:trPr>
          <w:trHeight w:val="300"/>
        </w:trPr>
        <w:tc>
          <w:tcPr>
            <w:cnfStyle w:val="001000000000" w:firstRow="0" w:lastRow="0" w:firstColumn="1" w:lastColumn="0" w:oddVBand="0" w:evenVBand="0" w:oddHBand="0" w:evenHBand="0" w:firstRowFirstColumn="0" w:firstRowLastColumn="0" w:lastRowFirstColumn="0" w:lastRowLastColumn="0"/>
            <w:tcW w:w="4320" w:type="dxa"/>
            <w:hideMark/>
          </w:tcPr>
          <w:p w14:paraId="527801D2" w14:textId="77777777" w:rsidR="00225DD1" w:rsidRPr="00B32CBA" w:rsidRDefault="00225DD1" w:rsidP="00225DD1">
            <w:pPr>
              <w:rPr>
                <w:b w:val="0"/>
                <w:bCs w:val="0"/>
              </w:rPr>
            </w:pPr>
            <w:r w:rsidRPr="00B32CBA">
              <w:rPr>
                <w:b w:val="0"/>
                <w:bCs w:val="0"/>
              </w:rPr>
              <w:t>Body Mass Index (BMI) </w:t>
            </w:r>
          </w:p>
        </w:tc>
        <w:tc>
          <w:tcPr>
            <w:tcW w:w="2159" w:type="dxa"/>
            <w:hideMark/>
          </w:tcPr>
          <w:p w14:paraId="60EAA5E9" w14:textId="0FC2DEEC"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r w:rsidRPr="00B32CBA">
              <w:t>31.1 (26.3,36.5)</w:t>
            </w:r>
          </w:p>
        </w:tc>
        <w:tc>
          <w:tcPr>
            <w:tcW w:w="1711" w:type="dxa"/>
            <w:hideMark/>
          </w:tcPr>
          <w:p w14:paraId="24EBC692" w14:textId="41EEB6D6"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r w:rsidRPr="00B32CBA">
              <w:t>28.8 (25.3,37.7)</w:t>
            </w:r>
          </w:p>
        </w:tc>
        <w:tc>
          <w:tcPr>
            <w:tcW w:w="1170" w:type="dxa"/>
            <w:hideMark/>
          </w:tcPr>
          <w:p w14:paraId="042D8A3D" w14:textId="7DE904EF"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r w:rsidRPr="00B32CBA">
              <w:t>0.64</w:t>
            </w:r>
          </w:p>
        </w:tc>
      </w:tr>
      <w:tr w:rsidR="00225DD1" w:rsidRPr="00B32CBA" w14:paraId="123D5720" w14:textId="77777777" w:rsidTr="007A1E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20" w:type="dxa"/>
            <w:hideMark/>
          </w:tcPr>
          <w:p w14:paraId="09BC1542" w14:textId="77777777" w:rsidR="00225DD1" w:rsidRPr="00B32CBA" w:rsidRDefault="00225DD1" w:rsidP="00225DD1">
            <w:pPr>
              <w:rPr>
                <w:b w:val="0"/>
                <w:bCs w:val="0"/>
              </w:rPr>
            </w:pPr>
            <w:r w:rsidRPr="00B32CBA">
              <w:rPr>
                <w:b w:val="0"/>
                <w:bCs w:val="0"/>
              </w:rPr>
              <w:t>Years between Splenectomy and PE </w:t>
            </w:r>
          </w:p>
        </w:tc>
        <w:tc>
          <w:tcPr>
            <w:tcW w:w="2159" w:type="dxa"/>
            <w:hideMark/>
          </w:tcPr>
          <w:p w14:paraId="0F882D11" w14:textId="211DA902" w:rsidR="00225DD1" w:rsidRPr="00B32CBA" w:rsidRDefault="006409D0" w:rsidP="007A1E3A">
            <w:pPr>
              <w:jc w:val="center"/>
              <w:cnfStyle w:val="000000100000" w:firstRow="0" w:lastRow="0" w:firstColumn="0" w:lastColumn="0" w:oddVBand="0" w:evenVBand="0" w:oddHBand="1" w:evenHBand="0" w:firstRowFirstColumn="0" w:firstRowLastColumn="0" w:lastRowFirstColumn="0" w:lastRowLastColumn="0"/>
            </w:pPr>
            <w:r>
              <w:t>-</w:t>
            </w:r>
          </w:p>
        </w:tc>
        <w:tc>
          <w:tcPr>
            <w:tcW w:w="1711" w:type="dxa"/>
            <w:hideMark/>
          </w:tcPr>
          <w:p w14:paraId="76359F78" w14:textId="17FD6EA5"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r w:rsidRPr="00B32CBA">
              <w:t>6.6 (0.2,19.1)</w:t>
            </w:r>
          </w:p>
        </w:tc>
        <w:tc>
          <w:tcPr>
            <w:tcW w:w="1170" w:type="dxa"/>
            <w:hideMark/>
          </w:tcPr>
          <w:p w14:paraId="0233A493" w14:textId="09E987AC" w:rsidR="00225DD1" w:rsidRPr="00B32CBA" w:rsidRDefault="006409D0" w:rsidP="007A1E3A">
            <w:pPr>
              <w:jc w:val="center"/>
              <w:cnfStyle w:val="000000100000" w:firstRow="0" w:lastRow="0" w:firstColumn="0" w:lastColumn="0" w:oddVBand="0" w:evenVBand="0" w:oddHBand="1" w:evenHBand="0" w:firstRowFirstColumn="0" w:firstRowLastColumn="0" w:lastRowFirstColumn="0" w:lastRowLastColumn="0"/>
            </w:pPr>
            <w:r>
              <w:t>-</w:t>
            </w:r>
          </w:p>
        </w:tc>
      </w:tr>
      <w:tr w:rsidR="00225DD1" w:rsidRPr="00B32CBA" w14:paraId="146E2544" w14:textId="77777777" w:rsidTr="007A1E3A">
        <w:trPr>
          <w:trHeight w:val="300"/>
        </w:trPr>
        <w:tc>
          <w:tcPr>
            <w:cnfStyle w:val="001000000000" w:firstRow="0" w:lastRow="0" w:firstColumn="1" w:lastColumn="0" w:oddVBand="0" w:evenVBand="0" w:oddHBand="0" w:evenHBand="0" w:firstRowFirstColumn="0" w:firstRowLastColumn="0" w:lastRowFirstColumn="0" w:lastRowLastColumn="0"/>
            <w:tcW w:w="4320" w:type="dxa"/>
            <w:hideMark/>
          </w:tcPr>
          <w:p w14:paraId="56441130" w14:textId="77777777" w:rsidR="00225DD1" w:rsidRPr="00B32CBA" w:rsidRDefault="00225DD1" w:rsidP="00225DD1">
            <w:pPr>
              <w:rPr>
                <w:b w:val="0"/>
                <w:bCs w:val="0"/>
              </w:rPr>
            </w:pPr>
            <w:r w:rsidRPr="00B32CBA">
              <w:rPr>
                <w:b w:val="0"/>
                <w:bCs w:val="0"/>
              </w:rPr>
              <w:t>Admit Location </w:t>
            </w:r>
          </w:p>
        </w:tc>
        <w:tc>
          <w:tcPr>
            <w:tcW w:w="2159" w:type="dxa"/>
            <w:hideMark/>
          </w:tcPr>
          <w:p w14:paraId="0C542F83" w14:textId="089ECB57"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p>
        </w:tc>
        <w:tc>
          <w:tcPr>
            <w:tcW w:w="1711" w:type="dxa"/>
            <w:hideMark/>
          </w:tcPr>
          <w:p w14:paraId="14AF7C99" w14:textId="4EEB75C9"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p>
        </w:tc>
        <w:tc>
          <w:tcPr>
            <w:tcW w:w="1170" w:type="dxa"/>
            <w:hideMark/>
          </w:tcPr>
          <w:p w14:paraId="2B4BC26A" w14:textId="3A128E2A"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r w:rsidRPr="00B32CBA">
              <w:t>0.54</w:t>
            </w:r>
          </w:p>
        </w:tc>
      </w:tr>
      <w:tr w:rsidR="00225DD1" w:rsidRPr="00B32CBA" w14:paraId="45B80ABB" w14:textId="77777777" w:rsidTr="007A1E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20" w:type="dxa"/>
            <w:hideMark/>
          </w:tcPr>
          <w:p w14:paraId="6098637D" w14:textId="77777777" w:rsidR="00225DD1" w:rsidRPr="00B32CBA" w:rsidRDefault="00225DD1" w:rsidP="00225DD1">
            <w:pPr>
              <w:rPr>
                <w:b w:val="0"/>
                <w:bCs w:val="0"/>
              </w:rPr>
            </w:pPr>
            <w:r w:rsidRPr="00B32CBA">
              <w:rPr>
                <w:b w:val="0"/>
                <w:bCs w:val="0"/>
              </w:rPr>
              <w:t>   ICU </w:t>
            </w:r>
          </w:p>
        </w:tc>
        <w:tc>
          <w:tcPr>
            <w:tcW w:w="2159" w:type="dxa"/>
            <w:hideMark/>
          </w:tcPr>
          <w:p w14:paraId="512D9EAE" w14:textId="74E4BB8B"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r w:rsidRPr="00B32CBA">
              <w:t>19% (19)</w:t>
            </w:r>
          </w:p>
        </w:tc>
        <w:tc>
          <w:tcPr>
            <w:tcW w:w="1711" w:type="dxa"/>
            <w:hideMark/>
          </w:tcPr>
          <w:p w14:paraId="5E2D651B" w14:textId="05FBBEFB"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r w:rsidRPr="00B32CBA">
              <w:t>12% (5)</w:t>
            </w:r>
          </w:p>
        </w:tc>
        <w:tc>
          <w:tcPr>
            <w:tcW w:w="1170" w:type="dxa"/>
            <w:hideMark/>
          </w:tcPr>
          <w:p w14:paraId="0E8CAC3B" w14:textId="25DA63D9"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p>
        </w:tc>
      </w:tr>
      <w:tr w:rsidR="00225DD1" w:rsidRPr="00B32CBA" w14:paraId="558ACAF0" w14:textId="77777777" w:rsidTr="007A1E3A">
        <w:trPr>
          <w:trHeight w:val="300"/>
        </w:trPr>
        <w:tc>
          <w:tcPr>
            <w:cnfStyle w:val="001000000000" w:firstRow="0" w:lastRow="0" w:firstColumn="1" w:lastColumn="0" w:oddVBand="0" w:evenVBand="0" w:oddHBand="0" w:evenHBand="0" w:firstRowFirstColumn="0" w:firstRowLastColumn="0" w:lastRowFirstColumn="0" w:lastRowLastColumn="0"/>
            <w:tcW w:w="4320" w:type="dxa"/>
            <w:hideMark/>
          </w:tcPr>
          <w:p w14:paraId="408083B9" w14:textId="77777777" w:rsidR="00225DD1" w:rsidRPr="00B32CBA" w:rsidRDefault="00225DD1" w:rsidP="00225DD1">
            <w:pPr>
              <w:rPr>
                <w:b w:val="0"/>
                <w:bCs w:val="0"/>
              </w:rPr>
            </w:pPr>
            <w:r w:rsidRPr="00B32CBA">
              <w:rPr>
                <w:b w:val="0"/>
                <w:bCs w:val="0"/>
              </w:rPr>
              <w:t>   Rehab </w:t>
            </w:r>
          </w:p>
        </w:tc>
        <w:tc>
          <w:tcPr>
            <w:tcW w:w="2159" w:type="dxa"/>
            <w:hideMark/>
          </w:tcPr>
          <w:p w14:paraId="1D4A173E" w14:textId="46354C4E"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r w:rsidRPr="00B32CBA">
              <w:t>1% (1)</w:t>
            </w:r>
          </w:p>
        </w:tc>
        <w:tc>
          <w:tcPr>
            <w:tcW w:w="1711" w:type="dxa"/>
            <w:hideMark/>
          </w:tcPr>
          <w:p w14:paraId="3E6A607E" w14:textId="05BD2953"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r w:rsidRPr="00B32CBA">
              <w:t>2% (1)</w:t>
            </w:r>
          </w:p>
        </w:tc>
        <w:tc>
          <w:tcPr>
            <w:tcW w:w="1170" w:type="dxa"/>
            <w:hideMark/>
          </w:tcPr>
          <w:p w14:paraId="120499BE" w14:textId="44E71896"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p>
        </w:tc>
      </w:tr>
      <w:tr w:rsidR="00225DD1" w:rsidRPr="00B32CBA" w14:paraId="1C4006B8" w14:textId="77777777" w:rsidTr="007A1E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20" w:type="dxa"/>
            <w:hideMark/>
          </w:tcPr>
          <w:p w14:paraId="48984CE0" w14:textId="77777777" w:rsidR="00225DD1" w:rsidRPr="00B32CBA" w:rsidRDefault="00225DD1" w:rsidP="00225DD1">
            <w:pPr>
              <w:rPr>
                <w:b w:val="0"/>
                <w:bCs w:val="0"/>
              </w:rPr>
            </w:pPr>
            <w:r w:rsidRPr="00B32CBA">
              <w:rPr>
                <w:b w:val="0"/>
                <w:bCs w:val="0"/>
              </w:rPr>
              <w:t>   Ward </w:t>
            </w:r>
          </w:p>
        </w:tc>
        <w:tc>
          <w:tcPr>
            <w:tcW w:w="2159" w:type="dxa"/>
            <w:hideMark/>
          </w:tcPr>
          <w:p w14:paraId="15CA189A" w14:textId="70A71E9C"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r w:rsidRPr="00B32CBA">
              <w:t>80% (80)</w:t>
            </w:r>
          </w:p>
        </w:tc>
        <w:tc>
          <w:tcPr>
            <w:tcW w:w="1711" w:type="dxa"/>
            <w:hideMark/>
          </w:tcPr>
          <w:p w14:paraId="051E7CA7" w14:textId="564E4AFF"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r w:rsidRPr="00B32CBA">
              <w:t>85% (34)</w:t>
            </w:r>
          </w:p>
        </w:tc>
        <w:tc>
          <w:tcPr>
            <w:tcW w:w="1170" w:type="dxa"/>
            <w:hideMark/>
          </w:tcPr>
          <w:p w14:paraId="7DA0C8B0" w14:textId="149FEA16"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p>
        </w:tc>
      </w:tr>
      <w:tr w:rsidR="00225DD1" w:rsidRPr="00B32CBA" w14:paraId="577EF71C" w14:textId="77777777" w:rsidTr="007A1E3A">
        <w:trPr>
          <w:trHeight w:val="300"/>
        </w:trPr>
        <w:tc>
          <w:tcPr>
            <w:cnfStyle w:val="001000000000" w:firstRow="0" w:lastRow="0" w:firstColumn="1" w:lastColumn="0" w:oddVBand="0" w:evenVBand="0" w:oddHBand="0" w:evenHBand="0" w:firstRowFirstColumn="0" w:firstRowLastColumn="0" w:lastRowFirstColumn="0" w:lastRowLastColumn="0"/>
            <w:tcW w:w="4320" w:type="dxa"/>
            <w:hideMark/>
          </w:tcPr>
          <w:p w14:paraId="5F4E8135" w14:textId="77777777" w:rsidR="00225DD1" w:rsidRPr="00B32CBA" w:rsidRDefault="00225DD1" w:rsidP="00225DD1">
            <w:pPr>
              <w:rPr>
                <w:b w:val="0"/>
                <w:bCs w:val="0"/>
              </w:rPr>
            </w:pPr>
            <w:r w:rsidRPr="00B32CBA">
              <w:rPr>
                <w:b w:val="0"/>
                <w:bCs w:val="0"/>
              </w:rPr>
              <w:t>Hospital length of stay </w:t>
            </w:r>
          </w:p>
        </w:tc>
        <w:tc>
          <w:tcPr>
            <w:tcW w:w="2159" w:type="dxa"/>
            <w:hideMark/>
          </w:tcPr>
          <w:p w14:paraId="61BFA937" w14:textId="55E4127A"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r w:rsidRPr="00B32CBA">
              <w:t>4 (3,6)</w:t>
            </w:r>
          </w:p>
        </w:tc>
        <w:tc>
          <w:tcPr>
            <w:tcW w:w="1711" w:type="dxa"/>
            <w:hideMark/>
          </w:tcPr>
          <w:p w14:paraId="10CB9074" w14:textId="29A5ACE9"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r w:rsidRPr="00B32CBA">
              <w:t>4 (2,7)</w:t>
            </w:r>
          </w:p>
        </w:tc>
        <w:tc>
          <w:tcPr>
            <w:tcW w:w="1170" w:type="dxa"/>
            <w:hideMark/>
          </w:tcPr>
          <w:p w14:paraId="6C717413" w14:textId="53E73146"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r w:rsidRPr="00B32CBA">
              <w:t>0.74</w:t>
            </w:r>
          </w:p>
        </w:tc>
      </w:tr>
      <w:tr w:rsidR="00225DD1" w:rsidRPr="00B32CBA" w14:paraId="69D209DA" w14:textId="77777777" w:rsidTr="007A1E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20" w:type="dxa"/>
            <w:hideMark/>
          </w:tcPr>
          <w:p w14:paraId="3CDAD0E7" w14:textId="77777777" w:rsidR="00225DD1" w:rsidRPr="00B32CBA" w:rsidRDefault="00225DD1" w:rsidP="00225DD1">
            <w:pPr>
              <w:rPr>
                <w:b w:val="0"/>
                <w:bCs w:val="0"/>
              </w:rPr>
            </w:pPr>
            <w:r w:rsidRPr="00B32CBA">
              <w:rPr>
                <w:b w:val="0"/>
                <w:bCs w:val="0"/>
              </w:rPr>
              <w:t>ICU length of stay </w:t>
            </w:r>
          </w:p>
        </w:tc>
        <w:tc>
          <w:tcPr>
            <w:tcW w:w="2159" w:type="dxa"/>
            <w:hideMark/>
          </w:tcPr>
          <w:p w14:paraId="318CFEB1" w14:textId="675A20F8"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r w:rsidRPr="00B32CBA">
              <w:t>0 (0,0)</w:t>
            </w:r>
          </w:p>
        </w:tc>
        <w:tc>
          <w:tcPr>
            <w:tcW w:w="1711" w:type="dxa"/>
            <w:hideMark/>
          </w:tcPr>
          <w:p w14:paraId="09139ECD" w14:textId="07AFC26F"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r w:rsidRPr="00B32CBA">
              <w:t>0 (0,0)</w:t>
            </w:r>
          </w:p>
        </w:tc>
        <w:tc>
          <w:tcPr>
            <w:tcW w:w="1170" w:type="dxa"/>
            <w:hideMark/>
          </w:tcPr>
          <w:p w14:paraId="50BFD16C" w14:textId="7CC2C4DB"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r w:rsidRPr="00B32CBA">
              <w:t>0.84</w:t>
            </w:r>
          </w:p>
        </w:tc>
      </w:tr>
    </w:tbl>
    <w:p w14:paraId="39D0E66F" w14:textId="00BA78BC" w:rsidR="00225DD1" w:rsidRPr="00B32CBA" w:rsidRDefault="00225DD1" w:rsidP="00225DD1">
      <w:pPr>
        <w:spacing w:after="0" w:line="240" w:lineRule="auto"/>
      </w:pPr>
      <w:commentRangeStart w:id="215"/>
      <w:r w:rsidRPr="00B32CBA">
        <w:t>Data are presented as median (IQR) for continuous measures and %(n) for categorical measures</w:t>
      </w:r>
      <w:commentRangeEnd w:id="215"/>
      <w:r w:rsidR="007A1E3A">
        <w:rPr>
          <w:rStyle w:val="CommentReference"/>
        </w:rPr>
        <w:commentReference w:id="215"/>
      </w:r>
      <w:r w:rsidRPr="00B32CBA">
        <w:t xml:space="preserve">. </w:t>
      </w:r>
      <w:proofErr w:type="spellStart"/>
      <w:r w:rsidRPr="00B32CBA">
        <w:t>WIlcoxon</w:t>
      </w:r>
      <w:proofErr w:type="spellEnd"/>
      <w:r w:rsidRPr="00B32CBA">
        <w:t xml:space="preserve"> Rank-sum used for continuous measures.  Chi-Square for categorical measures.  </w:t>
      </w:r>
    </w:p>
    <w:p w14:paraId="1E24FBEE" w14:textId="77777777" w:rsidR="00225DD1" w:rsidRPr="00B32CBA" w:rsidRDefault="00225DD1" w:rsidP="00225DD1">
      <w:pPr>
        <w:spacing w:after="0" w:line="240" w:lineRule="auto"/>
      </w:pPr>
      <w:r w:rsidRPr="00B32CBA">
        <w:t> </w:t>
      </w:r>
    </w:p>
    <w:p w14:paraId="0BE19781" w14:textId="2A8785CC" w:rsidR="00225DD1" w:rsidRDefault="006409D0" w:rsidP="00225DD1">
      <w:pPr>
        <w:spacing w:after="0" w:line="240" w:lineRule="auto"/>
      </w:pPr>
      <w:r>
        <w:t xml:space="preserve">Table </w:t>
      </w:r>
      <w:r w:rsidR="00911ABC">
        <w:t>4</w:t>
      </w:r>
      <w:r>
        <w:t xml:space="preserve">. Key clinical characteristics of PE presentation between the splenectomy and no splenectomy groups. </w:t>
      </w:r>
    </w:p>
    <w:p w14:paraId="29EAAE1A" w14:textId="77777777" w:rsidR="006409D0" w:rsidRPr="00B32CBA" w:rsidRDefault="006409D0" w:rsidP="00225DD1">
      <w:pPr>
        <w:spacing w:after="0" w:line="240" w:lineRule="auto"/>
      </w:pPr>
    </w:p>
    <w:tbl>
      <w:tblPr>
        <w:tblStyle w:val="PlainTable4"/>
        <w:tblW w:w="9330" w:type="dxa"/>
        <w:tblLook w:val="04A0" w:firstRow="1" w:lastRow="0" w:firstColumn="1" w:lastColumn="0" w:noHBand="0" w:noVBand="1"/>
      </w:tblPr>
      <w:tblGrid>
        <w:gridCol w:w="4320"/>
        <w:gridCol w:w="1890"/>
        <w:gridCol w:w="1800"/>
        <w:gridCol w:w="1320"/>
      </w:tblGrid>
      <w:tr w:rsidR="00225DD1" w:rsidRPr="00B32CBA" w14:paraId="3103838D" w14:textId="77777777" w:rsidTr="006409D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20" w:type="dxa"/>
            <w:hideMark/>
          </w:tcPr>
          <w:p w14:paraId="0288A8E2" w14:textId="77777777" w:rsidR="00225DD1" w:rsidRPr="00B32CBA" w:rsidRDefault="00225DD1" w:rsidP="00225DD1">
            <w:r w:rsidRPr="00B32CBA">
              <w:t> </w:t>
            </w:r>
          </w:p>
        </w:tc>
        <w:tc>
          <w:tcPr>
            <w:tcW w:w="1890" w:type="dxa"/>
            <w:hideMark/>
          </w:tcPr>
          <w:p w14:paraId="4FC38DAA" w14:textId="3EA681E0" w:rsidR="00225DD1" w:rsidRPr="00B32CBA" w:rsidRDefault="00225DD1" w:rsidP="006409D0">
            <w:pPr>
              <w:jc w:val="center"/>
              <w:cnfStyle w:val="100000000000" w:firstRow="1" w:lastRow="0" w:firstColumn="0" w:lastColumn="0" w:oddVBand="0" w:evenVBand="0" w:oddHBand="0" w:evenHBand="0" w:firstRowFirstColumn="0" w:firstRowLastColumn="0" w:lastRowFirstColumn="0" w:lastRowLastColumn="0"/>
            </w:pPr>
            <w:r w:rsidRPr="00B32CBA">
              <w:t>No Splenectomy</w:t>
            </w:r>
          </w:p>
        </w:tc>
        <w:tc>
          <w:tcPr>
            <w:tcW w:w="1800" w:type="dxa"/>
            <w:hideMark/>
          </w:tcPr>
          <w:p w14:paraId="1C1E8901" w14:textId="14D13962" w:rsidR="00225DD1" w:rsidRPr="00B32CBA" w:rsidRDefault="00225DD1" w:rsidP="006409D0">
            <w:pPr>
              <w:jc w:val="center"/>
              <w:cnfStyle w:val="100000000000" w:firstRow="1" w:lastRow="0" w:firstColumn="0" w:lastColumn="0" w:oddVBand="0" w:evenVBand="0" w:oddHBand="0" w:evenHBand="0" w:firstRowFirstColumn="0" w:firstRowLastColumn="0" w:lastRowFirstColumn="0" w:lastRowLastColumn="0"/>
            </w:pPr>
            <w:r w:rsidRPr="00B32CBA">
              <w:t>Splenectomy</w:t>
            </w:r>
          </w:p>
        </w:tc>
        <w:tc>
          <w:tcPr>
            <w:tcW w:w="1320" w:type="dxa"/>
            <w:hideMark/>
          </w:tcPr>
          <w:p w14:paraId="5A7AB877" w14:textId="39931142" w:rsidR="00225DD1" w:rsidRPr="00B32CBA" w:rsidRDefault="00225DD1" w:rsidP="006409D0">
            <w:pPr>
              <w:jc w:val="center"/>
              <w:cnfStyle w:val="100000000000" w:firstRow="1" w:lastRow="0" w:firstColumn="0" w:lastColumn="0" w:oddVBand="0" w:evenVBand="0" w:oddHBand="0" w:evenHBand="0" w:firstRowFirstColumn="0" w:firstRowLastColumn="0" w:lastRowFirstColumn="0" w:lastRowLastColumn="0"/>
            </w:pPr>
            <w:r w:rsidRPr="00B32CBA">
              <w:t>p-value</w:t>
            </w:r>
          </w:p>
        </w:tc>
      </w:tr>
      <w:tr w:rsidR="00225DD1" w:rsidRPr="00B32CBA" w14:paraId="46D3C3D9" w14:textId="77777777" w:rsidTr="006409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20" w:type="dxa"/>
            <w:hideMark/>
          </w:tcPr>
          <w:p w14:paraId="6EDA7549" w14:textId="1713FFFB" w:rsidR="00225DD1" w:rsidRPr="00B32CBA" w:rsidRDefault="006409D0" w:rsidP="00225DD1">
            <w:pPr>
              <w:rPr>
                <w:b w:val="0"/>
                <w:bCs w:val="0"/>
              </w:rPr>
            </w:pPr>
            <w:r w:rsidRPr="006409D0">
              <w:rPr>
                <w:b w:val="0"/>
                <w:bCs w:val="0"/>
              </w:rPr>
              <w:t>N</w:t>
            </w:r>
          </w:p>
        </w:tc>
        <w:tc>
          <w:tcPr>
            <w:tcW w:w="1890" w:type="dxa"/>
            <w:hideMark/>
          </w:tcPr>
          <w:p w14:paraId="4DD27325" w14:textId="5A09F4B4"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100</w:t>
            </w:r>
          </w:p>
        </w:tc>
        <w:tc>
          <w:tcPr>
            <w:tcW w:w="1800" w:type="dxa"/>
            <w:hideMark/>
          </w:tcPr>
          <w:p w14:paraId="1D983593" w14:textId="4AFD9487"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40</w:t>
            </w:r>
          </w:p>
        </w:tc>
        <w:tc>
          <w:tcPr>
            <w:tcW w:w="1320" w:type="dxa"/>
            <w:hideMark/>
          </w:tcPr>
          <w:p w14:paraId="734C07CA" w14:textId="7D37D189"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p>
        </w:tc>
      </w:tr>
      <w:tr w:rsidR="00225DD1" w:rsidRPr="00B32CBA" w14:paraId="4B4EA125" w14:textId="77777777" w:rsidTr="006409D0">
        <w:trPr>
          <w:trHeight w:val="300"/>
        </w:trPr>
        <w:tc>
          <w:tcPr>
            <w:cnfStyle w:val="001000000000" w:firstRow="0" w:lastRow="0" w:firstColumn="1" w:lastColumn="0" w:oddVBand="0" w:evenVBand="0" w:oddHBand="0" w:evenHBand="0" w:firstRowFirstColumn="0" w:firstRowLastColumn="0" w:lastRowFirstColumn="0" w:lastRowLastColumn="0"/>
            <w:tcW w:w="4320" w:type="dxa"/>
            <w:hideMark/>
          </w:tcPr>
          <w:p w14:paraId="450D3239" w14:textId="77777777" w:rsidR="00225DD1" w:rsidRPr="00B32CBA" w:rsidRDefault="00225DD1" w:rsidP="00225DD1">
            <w:pPr>
              <w:rPr>
                <w:b w:val="0"/>
                <w:bCs w:val="0"/>
              </w:rPr>
            </w:pPr>
            <w:r w:rsidRPr="00B32CBA">
              <w:rPr>
                <w:b w:val="0"/>
                <w:bCs w:val="0"/>
              </w:rPr>
              <w:t>PE severity index (PESI) </w:t>
            </w:r>
          </w:p>
        </w:tc>
        <w:tc>
          <w:tcPr>
            <w:tcW w:w="1890" w:type="dxa"/>
            <w:hideMark/>
          </w:tcPr>
          <w:p w14:paraId="264C9F1B" w14:textId="616E7472"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97 (75,120)</w:t>
            </w:r>
          </w:p>
        </w:tc>
        <w:tc>
          <w:tcPr>
            <w:tcW w:w="1800" w:type="dxa"/>
            <w:hideMark/>
          </w:tcPr>
          <w:p w14:paraId="6480A5F3" w14:textId="65762708"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89 (66,111)</w:t>
            </w:r>
          </w:p>
        </w:tc>
        <w:tc>
          <w:tcPr>
            <w:tcW w:w="1320" w:type="dxa"/>
            <w:hideMark/>
          </w:tcPr>
          <w:p w14:paraId="366B3EA2" w14:textId="00C45426"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0.097</w:t>
            </w:r>
          </w:p>
        </w:tc>
      </w:tr>
      <w:tr w:rsidR="00225DD1" w:rsidRPr="00B32CBA" w14:paraId="275AAB9C" w14:textId="77777777" w:rsidTr="006409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20" w:type="dxa"/>
            <w:hideMark/>
          </w:tcPr>
          <w:p w14:paraId="2288EF8B" w14:textId="77777777" w:rsidR="00225DD1" w:rsidRPr="00B32CBA" w:rsidRDefault="00225DD1" w:rsidP="00225DD1">
            <w:pPr>
              <w:rPr>
                <w:b w:val="0"/>
                <w:bCs w:val="0"/>
              </w:rPr>
            </w:pPr>
            <w:r w:rsidRPr="00B32CBA">
              <w:rPr>
                <w:b w:val="0"/>
                <w:bCs w:val="0"/>
              </w:rPr>
              <w:t>PA Enlargement (CT) </w:t>
            </w:r>
          </w:p>
        </w:tc>
        <w:tc>
          <w:tcPr>
            <w:tcW w:w="1890" w:type="dxa"/>
            <w:hideMark/>
          </w:tcPr>
          <w:p w14:paraId="7A5A7EEF" w14:textId="06DCDB0C"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71% (71)</w:t>
            </w:r>
          </w:p>
        </w:tc>
        <w:tc>
          <w:tcPr>
            <w:tcW w:w="1800" w:type="dxa"/>
            <w:hideMark/>
          </w:tcPr>
          <w:p w14:paraId="7CC4960D" w14:textId="61CC1966"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68% (27)</w:t>
            </w:r>
          </w:p>
        </w:tc>
        <w:tc>
          <w:tcPr>
            <w:tcW w:w="1320" w:type="dxa"/>
            <w:hideMark/>
          </w:tcPr>
          <w:p w14:paraId="1CBD5B0C" w14:textId="6DF752AE"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0.68</w:t>
            </w:r>
          </w:p>
        </w:tc>
      </w:tr>
      <w:tr w:rsidR="00225DD1" w:rsidRPr="00B32CBA" w14:paraId="51EFB532" w14:textId="77777777" w:rsidTr="006409D0">
        <w:trPr>
          <w:trHeight w:val="300"/>
        </w:trPr>
        <w:tc>
          <w:tcPr>
            <w:cnfStyle w:val="001000000000" w:firstRow="0" w:lastRow="0" w:firstColumn="1" w:lastColumn="0" w:oddVBand="0" w:evenVBand="0" w:oddHBand="0" w:evenHBand="0" w:firstRowFirstColumn="0" w:firstRowLastColumn="0" w:lastRowFirstColumn="0" w:lastRowLastColumn="0"/>
            <w:tcW w:w="4320" w:type="dxa"/>
            <w:hideMark/>
          </w:tcPr>
          <w:p w14:paraId="5C7647C0" w14:textId="77777777" w:rsidR="00225DD1" w:rsidRPr="00B32CBA" w:rsidRDefault="00225DD1" w:rsidP="00225DD1">
            <w:pPr>
              <w:rPr>
                <w:b w:val="0"/>
                <w:bCs w:val="0"/>
              </w:rPr>
            </w:pPr>
            <w:r w:rsidRPr="00B32CBA">
              <w:rPr>
                <w:b w:val="0"/>
                <w:bCs w:val="0"/>
              </w:rPr>
              <w:t>PA:AA ratio abnormal (&gt; 0.9 CT) </w:t>
            </w:r>
          </w:p>
        </w:tc>
        <w:tc>
          <w:tcPr>
            <w:tcW w:w="1890" w:type="dxa"/>
            <w:hideMark/>
          </w:tcPr>
          <w:p w14:paraId="40AB86EA" w14:textId="442BBFAB"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71% (71)</w:t>
            </w:r>
          </w:p>
        </w:tc>
        <w:tc>
          <w:tcPr>
            <w:tcW w:w="1800" w:type="dxa"/>
            <w:hideMark/>
          </w:tcPr>
          <w:p w14:paraId="0F6383A5" w14:textId="5D64D0AC"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52% (21)</w:t>
            </w:r>
          </w:p>
        </w:tc>
        <w:tc>
          <w:tcPr>
            <w:tcW w:w="1320" w:type="dxa"/>
            <w:hideMark/>
          </w:tcPr>
          <w:p w14:paraId="77BE131A" w14:textId="7FA6303F"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rPr>
                <w:b/>
                <w:bCs/>
              </w:rPr>
              <w:t>0.037</w:t>
            </w:r>
          </w:p>
        </w:tc>
      </w:tr>
      <w:tr w:rsidR="00225DD1" w:rsidRPr="00B32CBA" w14:paraId="7641077C" w14:textId="77777777" w:rsidTr="006409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20" w:type="dxa"/>
            <w:hideMark/>
          </w:tcPr>
          <w:p w14:paraId="7407169A" w14:textId="77777777" w:rsidR="00225DD1" w:rsidRPr="00B32CBA" w:rsidRDefault="00225DD1" w:rsidP="00225DD1">
            <w:pPr>
              <w:rPr>
                <w:b w:val="0"/>
                <w:bCs w:val="0"/>
              </w:rPr>
            </w:pPr>
            <w:r w:rsidRPr="00B32CBA">
              <w:rPr>
                <w:b w:val="0"/>
                <w:bCs w:val="0"/>
              </w:rPr>
              <w:lastRenderedPageBreak/>
              <w:t>RV to LV ratio (CT) </w:t>
            </w:r>
          </w:p>
        </w:tc>
        <w:tc>
          <w:tcPr>
            <w:tcW w:w="1890" w:type="dxa"/>
            <w:hideMark/>
          </w:tcPr>
          <w:p w14:paraId="4EFB112C" w14:textId="2595D1F5"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1.07 (0.88,1.31)</w:t>
            </w:r>
          </w:p>
        </w:tc>
        <w:tc>
          <w:tcPr>
            <w:tcW w:w="1800" w:type="dxa"/>
            <w:hideMark/>
          </w:tcPr>
          <w:p w14:paraId="10CEAF50" w14:textId="7FA45B39"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1.07 (0.94,1.35)</w:t>
            </w:r>
          </w:p>
        </w:tc>
        <w:tc>
          <w:tcPr>
            <w:tcW w:w="1320" w:type="dxa"/>
            <w:hideMark/>
          </w:tcPr>
          <w:p w14:paraId="642839DF" w14:textId="5F4C94E3"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0.31</w:t>
            </w:r>
          </w:p>
        </w:tc>
      </w:tr>
      <w:tr w:rsidR="00225DD1" w:rsidRPr="00B32CBA" w14:paraId="33DEECCC" w14:textId="77777777" w:rsidTr="006409D0">
        <w:trPr>
          <w:trHeight w:val="300"/>
        </w:trPr>
        <w:tc>
          <w:tcPr>
            <w:cnfStyle w:val="001000000000" w:firstRow="0" w:lastRow="0" w:firstColumn="1" w:lastColumn="0" w:oddVBand="0" w:evenVBand="0" w:oddHBand="0" w:evenHBand="0" w:firstRowFirstColumn="0" w:firstRowLastColumn="0" w:lastRowFirstColumn="0" w:lastRowLastColumn="0"/>
            <w:tcW w:w="4320" w:type="dxa"/>
            <w:hideMark/>
          </w:tcPr>
          <w:p w14:paraId="37C91A55" w14:textId="77777777" w:rsidR="00225DD1" w:rsidRPr="00B32CBA" w:rsidRDefault="00225DD1" w:rsidP="00225DD1">
            <w:pPr>
              <w:rPr>
                <w:b w:val="0"/>
                <w:bCs w:val="0"/>
              </w:rPr>
            </w:pPr>
            <w:r w:rsidRPr="00B32CBA">
              <w:rPr>
                <w:b w:val="0"/>
                <w:bCs w:val="0"/>
              </w:rPr>
              <w:t>RV to LV ratio abnormal (&gt;1 by CT) </w:t>
            </w:r>
          </w:p>
        </w:tc>
        <w:tc>
          <w:tcPr>
            <w:tcW w:w="1890" w:type="dxa"/>
            <w:hideMark/>
          </w:tcPr>
          <w:p w14:paraId="3903F324" w14:textId="17F8B9FC"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55% (55)</w:t>
            </w:r>
          </w:p>
        </w:tc>
        <w:tc>
          <w:tcPr>
            <w:tcW w:w="1800" w:type="dxa"/>
            <w:hideMark/>
          </w:tcPr>
          <w:p w14:paraId="679371C2" w14:textId="3C03B324"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70% (28)</w:t>
            </w:r>
          </w:p>
        </w:tc>
        <w:tc>
          <w:tcPr>
            <w:tcW w:w="1320" w:type="dxa"/>
            <w:hideMark/>
          </w:tcPr>
          <w:p w14:paraId="1E801CD5" w14:textId="74FC4790"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0.10</w:t>
            </w:r>
          </w:p>
        </w:tc>
      </w:tr>
      <w:tr w:rsidR="00225DD1" w:rsidRPr="00B32CBA" w14:paraId="1864FA5F" w14:textId="77777777" w:rsidTr="006409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20" w:type="dxa"/>
            <w:hideMark/>
          </w:tcPr>
          <w:p w14:paraId="0A2F2AA6" w14:textId="77777777" w:rsidR="00225DD1" w:rsidRPr="00B32CBA" w:rsidRDefault="00225DD1" w:rsidP="00225DD1">
            <w:pPr>
              <w:rPr>
                <w:b w:val="0"/>
                <w:bCs w:val="0"/>
              </w:rPr>
            </w:pPr>
            <w:r w:rsidRPr="00B32CBA">
              <w:rPr>
                <w:b w:val="0"/>
                <w:bCs w:val="0"/>
              </w:rPr>
              <w:t>Troponin (max) </w:t>
            </w:r>
          </w:p>
        </w:tc>
        <w:tc>
          <w:tcPr>
            <w:tcW w:w="1890" w:type="dxa"/>
            <w:hideMark/>
          </w:tcPr>
          <w:p w14:paraId="4E83E24B" w14:textId="0D525734"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0.01 (0.01,0.08)</w:t>
            </w:r>
          </w:p>
        </w:tc>
        <w:tc>
          <w:tcPr>
            <w:tcW w:w="1800" w:type="dxa"/>
            <w:hideMark/>
          </w:tcPr>
          <w:p w14:paraId="348D35BB" w14:textId="2AE80AFB"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0.01 (0.01,0.03)</w:t>
            </w:r>
          </w:p>
        </w:tc>
        <w:tc>
          <w:tcPr>
            <w:tcW w:w="1320" w:type="dxa"/>
            <w:hideMark/>
          </w:tcPr>
          <w:p w14:paraId="285322A6" w14:textId="22FA15A7"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0.067</w:t>
            </w:r>
          </w:p>
        </w:tc>
      </w:tr>
      <w:tr w:rsidR="00225DD1" w:rsidRPr="00B32CBA" w14:paraId="68BD4955" w14:textId="77777777" w:rsidTr="006409D0">
        <w:trPr>
          <w:trHeight w:val="300"/>
        </w:trPr>
        <w:tc>
          <w:tcPr>
            <w:cnfStyle w:val="001000000000" w:firstRow="0" w:lastRow="0" w:firstColumn="1" w:lastColumn="0" w:oddVBand="0" w:evenVBand="0" w:oddHBand="0" w:evenHBand="0" w:firstRowFirstColumn="0" w:firstRowLastColumn="0" w:lastRowFirstColumn="0" w:lastRowLastColumn="0"/>
            <w:tcW w:w="4320" w:type="dxa"/>
            <w:hideMark/>
          </w:tcPr>
          <w:p w14:paraId="74E5CD99" w14:textId="77777777" w:rsidR="00225DD1" w:rsidRPr="00B32CBA" w:rsidRDefault="00225DD1" w:rsidP="00225DD1">
            <w:pPr>
              <w:rPr>
                <w:b w:val="0"/>
                <w:bCs w:val="0"/>
              </w:rPr>
            </w:pPr>
            <w:r w:rsidRPr="00B32CBA">
              <w:rPr>
                <w:b w:val="0"/>
                <w:bCs w:val="0"/>
              </w:rPr>
              <w:t>BNP (max) </w:t>
            </w:r>
          </w:p>
        </w:tc>
        <w:tc>
          <w:tcPr>
            <w:tcW w:w="1890" w:type="dxa"/>
            <w:hideMark/>
          </w:tcPr>
          <w:p w14:paraId="2F0D648A" w14:textId="6F1D72AB"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62 (18,306)</w:t>
            </w:r>
          </w:p>
        </w:tc>
        <w:tc>
          <w:tcPr>
            <w:tcW w:w="1800" w:type="dxa"/>
            <w:hideMark/>
          </w:tcPr>
          <w:p w14:paraId="2FD6C2A6" w14:textId="57C50381"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49 (24,110)</w:t>
            </w:r>
          </w:p>
        </w:tc>
        <w:tc>
          <w:tcPr>
            <w:tcW w:w="1320" w:type="dxa"/>
            <w:hideMark/>
          </w:tcPr>
          <w:p w14:paraId="5CF61CD7" w14:textId="3C244F98"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0.70</w:t>
            </w:r>
          </w:p>
        </w:tc>
      </w:tr>
      <w:tr w:rsidR="00225DD1" w:rsidRPr="00B32CBA" w14:paraId="573FBFD2" w14:textId="77777777" w:rsidTr="006409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20" w:type="dxa"/>
            <w:hideMark/>
          </w:tcPr>
          <w:p w14:paraId="40B32AEE" w14:textId="77777777" w:rsidR="00225DD1" w:rsidRPr="00B32CBA" w:rsidRDefault="00225DD1" w:rsidP="00225DD1">
            <w:pPr>
              <w:rPr>
                <w:b w:val="0"/>
                <w:bCs w:val="0"/>
              </w:rPr>
            </w:pPr>
            <w:r w:rsidRPr="00B32CBA">
              <w:rPr>
                <w:b w:val="0"/>
                <w:bCs w:val="0"/>
              </w:rPr>
              <w:t>Peripheral PE </w:t>
            </w:r>
          </w:p>
        </w:tc>
        <w:tc>
          <w:tcPr>
            <w:tcW w:w="1890" w:type="dxa"/>
            <w:hideMark/>
          </w:tcPr>
          <w:p w14:paraId="3482B943" w14:textId="580E4AFE"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37% (37)</w:t>
            </w:r>
          </w:p>
        </w:tc>
        <w:tc>
          <w:tcPr>
            <w:tcW w:w="1800" w:type="dxa"/>
            <w:hideMark/>
          </w:tcPr>
          <w:p w14:paraId="160A2026" w14:textId="375FC4C5"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52% (21)</w:t>
            </w:r>
          </w:p>
        </w:tc>
        <w:tc>
          <w:tcPr>
            <w:tcW w:w="1320" w:type="dxa"/>
            <w:hideMark/>
          </w:tcPr>
          <w:p w14:paraId="1D801F5C" w14:textId="700C92E1"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0.093</w:t>
            </w:r>
          </w:p>
        </w:tc>
      </w:tr>
      <w:tr w:rsidR="00225DD1" w:rsidRPr="00B32CBA" w14:paraId="003B4208" w14:textId="77777777" w:rsidTr="006409D0">
        <w:trPr>
          <w:trHeight w:val="300"/>
        </w:trPr>
        <w:tc>
          <w:tcPr>
            <w:cnfStyle w:val="001000000000" w:firstRow="0" w:lastRow="0" w:firstColumn="1" w:lastColumn="0" w:oddVBand="0" w:evenVBand="0" w:oddHBand="0" w:evenHBand="0" w:firstRowFirstColumn="0" w:firstRowLastColumn="0" w:lastRowFirstColumn="0" w:lastRowLastColumn="0"/>
            <w:tcW w:w="4320" w:type="dxa"/>
            <w:hideMark/>
          </w:tcPr>
          <w:p w14:paraId="43AECC5B" w14:textId="77777777" w:rsidR="00225DD1" w:rsidRPr="00B32CBA" w:rsidRDefault="00225DD1" w:rsidP="00225DD1">
            <w:pPr>
              <w:rPr>
                <w:b w:val="0"/>
                <w:bCs w:val="0"/>
              </w:rPr>
            </w:pPr>
            <w:proofErr w:type="spellStart"/>
            <w:r w:rsidRPr="00B32CBA">
              <w:rPr>
                <w:b w:val="0"/>
                <w:bCs w:val="0"/>
              </w:rPr>
              <w:t>Qanadli</w:t>
            </w:r>
            <w:proofErr w:type="spellEnd"/>
            <w:r w:rsidRPr="00B32CBA">
              <w:rPr>
                <w:b w:val="0"/>
                <w:bCs w:val="0"/>
              </w:rPr>
              <w:t xml:space="preserve"> Score (Avg) </w:t>
            </w:r>
          </w:p>
        </w:tc>
        <w:tc>
          <w:tcPr>
            <w:tcW w:w="1890" w:type="dxa"/>
            <w:hideMark/>
          </w:tcPr>
          <w:p w14:paraId="23E29C92" w14:textId="2D6BAF5C"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0.22 (0.08,0.48)</w:t>
            </w:r>
          </w:p>
        </w:tc>
        <w:tc>
          <w:tcPr>
            <w:tcW w:w="1800" w:type="dxa"/>
            <w:hideMark/>
          </w:tcPr>
          <w:p w14:paraId="479D5AE4" w14:textId="17332C60"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0.13 (0.06,0.34)</w:t>
            </w:r>
          </w:p>
        </w:tc>
        <w:tc>
          <w:tcPr>
            <w:tcW w:w="1320" w:type="dxa"/>
            <w:hideMark/>
          </w:tcPr>
          <w:p w14:paraId="7AB4AC19" w14:textId="213A0B16"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0.32</w:t>
            </w:r>
          </w:p>
        </w:tc>
      </w:tr>
      <w:tr w:rsidR="00225DD1" w:rsidRPr="00B32CBA" w14:paraId="17BD3BB2" w14:textId="77777777" w:rsidTr="006409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20" w:type="dxa"/>
            <w:hideMark/>
          </w:tcPr>
          <w:p w14:paraId="7C60E5A0" w14:textId="77777777" w:rsidR="00225DD1" w:rsidRPr="00B32CBA" w:rsidRDefault="00225DD1" w:rsidP="00225DD1">
            <w:pPr>
              <w:rPr>
                <w:b w:val="0"/>
                <w:bCs w:val="0"/>
              </w:rPr>
            </w:pPr>
            <w:r w:rsidRPr="00B32CBA">
              <w:rPr>
                <w:b w:val="0"/>
                <w:bCs w:val="0"/>
              </w:rPr>
              <w:t>Duration of Symptoms ≥ 2 weeks </w:t>
            </w:r>
          </w:p>
        </w:tc>
        <w:tc>
          <w:tcPr>
            <w:tcW w:w="1890" w:type="dxa"/>
            <w:hideMark/>
          </w:tcPr>
          <w:p w14:paraId="2C561839" w14:textId="4AC804E9"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8% (8)</w:t>
            </w:r>
          </w:p>
        </w:tc>
        <w:tc>
          <w:tcPr>
            <w:tcW w:w="1800" w:type="dxa"/>
            <w:hideMark/>
          </w:tcPr>
          <w:p w14:paraId="7DEC168C" w14:textId="76714824"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20% (8)</w:t>
            </w:r>
          </w:p>
        </w:tc>
        <w:tc>
          <w:tcPr>
            <w:tcW w:w="1320" w:type="dxa"/>
            <w:hideMark/>
          </w:tcPr>
          <w:p w14:paraId="652A02E0" w14:textId="72E983B0"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rPr>
                <w:b/>
                <w:bCs/>
              </w:rPr>
              <w:t>0.044</w:t>
            </w:r>
          </w:p>
        </w:tc>
      </w:tr>
      <w:tr w:rsidR="00225DD1" w:rsidRPr="00B32CBA" w14:paraId="590434DB" w14:textId="77777777" w:rsidTr="006409D0">
        <w:trPr>
          <w:trHeight w:val="300"/>
        </w:trPr>
        <w:tc>
          <w:tcPr>
            <w:cnfStyle w:val="001000000000" w:firstRow="0" w:lastRow="0" w:firstColumn="1" w:lastColumn="0" w:oddVBand="0" w:evenVBand="0" w:oddHBand="0" w:evenHBand="0" w:firstRowFirstColumn="0" w:firstRowLastColumn="0" w:lastRowFirstColumn="0" w:lastRowLastColumn="0"/>
            <w:tcW w:w="4320" w:type="dxa"/>
            <w:hideMark/>
          </w:tcPr>
          <w:p w14:paraId="51A7D9DB" w14:textId="77777777" w:rsidR="00225DD1" w:rsidRPr="00B32CBA" w:rsidRDefault="00225DD1" w:rsidP="00225DD1">
            <w:pPr>
              <w:rPr>
                <w:b w:val="0"/>
                <w:bCs w:val="0"/>
              </w:rPr>
            </w:pPr>
            <w:r w:rsidRPr="00B32CBA">
              <w:rPr>
                <w:b w:val="0"/>
                <w:bCs w:val="0"/>
              </w:rPr>
              <w:t>DVT workup (within 2 weeks) </w:t>
            </w:r>
          </w:p>
        </w:tc>
        <w:tc>
          <w:tcPr>
            <w:tcW w:w="1890" w:type="dxa"/>
            <w:hideMark/>
          </w:tcPr>
          <w:p w14:paraId="2F5D7742" w14:textId="036DE576"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68% (68)</w:t>
            </w:r>
          </w:p>
        </w:tc>
        <w:tc>
          <w:tcPr>
            <w:tcW w:w="1800" w:type="dxa"/>
            <w:hideMark/>
          </w:tcPr>
          <w:p w14:paraId="2FB4EA81" w14:textId="2A089059"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57% (23)</w:t>
            </w:r>
          </w:p>
        </w:tc>
        <w:tc>
          <w:tcPr>
            <w:tcW w:w="1320" w:type="dxa"/>
            <w:hideMark/>
          </w:tcPr>
          <w:p w14:paraId="4A95344C" w14:textId="25966DD1"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0.24</w:t>
            </w:r>
          </w:p>
        </w:tc>
      </w:tr>
      <w:tr w:rsidR="00225DD1" w:rsidRPr="00B32CBA" w14:paraId="7D5F113C" w14:textId="77777777" w:rsidTr="006409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20" w:type="dxa"/>
            <w:hideMark/>
          </w:tcPr>
          <w:p w14:paraId="116C88F5" w14:textId="77777777" w:rsidR="00225DD1" w:rsidRPr="00B32CBA" w:rsidRDefault="00225DD1" w:rsidP="00225DD1">
            <w:pPr>
              <w:rPr>
                <w:b w:val="0"/>
                <w:bCs w:val="0"/>
              </w:rPr>
            </w:pPr>
            <w:r w:rsidRPr="00B32CBA">
              <w:rPr>
                <w:b w:val="0"/>
                <w:bCs w:val="0"/>
              </w:rPr>
              <w:t>DVT found  </w:t>
            </w:r>
          </w:p>
        </w:tc>
        <w:tc>
          <w:tcPr>
            <w:tcW w:w="1890" w:type="dxa"/>
            <w:hideMark/>
          </w:tcPr>
          <w:p w14:paraId="0BCED8DA" w14:textId="16FFA958"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71% (48)</w:t>
            </w:r>
          </w:p>
        </w:tc>
        <w:tc>
          <w:tcPr>
            <w:tcW w:w="1800" w:type="dxa"/>
            <w:hideMark/>
          </w:tcPr>
          <w:p w14:paraId="1961DF5E" w14:textId="69105435"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35% (8)</w:t>
            </w:r>
          </w:p>
        </w:tc>
        <w:tc>
          <w:tcPr>
            <w:tcW w:w="1320" w:type="dxa"/>
            <w:hideMark/>
          </w:tcPr>
          <w:p w14:paraId="5AC2C727" w14:textId="327B5AC8"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rPr>
                <w:b/>
                <w:bCs/>
              </w:rPr>
              <w:t>0.002</w:t>
            </w:r>
          </w:p>
        </w:tc>
      </w:tr>
    </w:tbl>
    <w:p w14:paraId="4325247B" w14:textId="7C723AA3" w:rsidR="00225DD1" w:rsidRDefault="00225DD1" w:rsidP="00225DD1">
      <w:pPr>
        <w:spacing w:after="0" w:line="240" w:lineRule="auto"/>
      </w:pPr>
      <w:commentRangeStart w:id="216"/>
      <w:r w:rsidRPr="00B32CBA">
        <w:t xml:space="preserve">Data are presented as median (IQR) for continuous measures and %(n) for categorical measures.  </w:t>
      </w:r>
      <w:commentRangeEnd w:id="216"/>
      <w:r w:rsidR="006409D0">
        <w:rPr>
          <w:rStyle w:val="CommentReference"/>
        </w:rPr>
        <w:commentReference w:id="216"/>
      </w:r>
      <w:proofErr w:type="spellStart"/>
      <w:r w:rsidRPr="00B32CBA">
        <w:t>WIlcoxon</w:t>
      </w:r>
      <w:proofErr w:type="spellEnd"/>
      <w:r w:rsidRPr="00B32CBA">
        <w:t xml:space="preserve"> Rank-sum used for continuous measures and Chi-Square for categorical measures.  PA enlargement defined as PA measured &gt;27mm in females and &gt; 29mm in males.   RV = Right ventricle.  LV = Left ventricle.  RVSP= Right ventricular systolic pressure.  DVT= Deep venous thrombus.  BNP = Brain natriuretic peptide. </w:t>
      </w:r>
    </w:p>
    <w:p w14:paraId="392F21A7" w14:textId="77777777" w:rsidR="009F3AA3" w:rsidRDefault="009F3AA3" w:rsidP="00225DD1">
      <w:pPr>
        <w:spacing w:after="0" w:line="240" w:lineRule="auto"/>
      </w:pPr>
    </w:p>
    <w:p w14:paraId="685F9D46" w14:textId="6C6ECF54" w:rsidR="009F3AA3" w:rsidRPr="00B32CBA" w:rsidRDefault="009F3AA3" w:rsidP="00225DD1">
      <w:pPr>
        <w:spacing w:after="0" w:line="240" w:lineRule="auto"/>
      </w:pPr>
      <w:r w:rsidRPr="009F3AA3">
        <w:rPr>
          <w:noProof/>
        </w:rPr>
        <w:drawing>
          <wp:inline distT="0" distB="0" distL="0" distR="0" wp14:anchorId="15E8721F" wp14:editId="4B50570F">
            <wp:extent cx="5486400" cy="3619500"/>
            <wp:effectExtent l="0" t="0" r="0" b="0"/>
            <wp:docPr id="1033920371" name="Picture 2"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19500"/>
                    </a:xfrm>
                    <a:prstGeom prst="rect">
                      <a:avLst/>
                    </a:prstGeom>
                    <a:noFill/>
                    <a:ln>
                      <a:noFill/>
                    </a:ln>
                  </pic:spPr>
                </pic:pic>
              </a:graphicData>
            </a:graphic>
          </wp:inline>
        </w:drawing>
      </w:r>
      <w:r w:rsidRPr="009F3AA3">
        <w:rPr>
          <w:lang w:val="en"/>
        </w:rPr>
        <w:br/>
        <w:t xml:space="preserve">Figure 1: Logistic </w:t>
      </w:r>
      <w:proofErr w:type="gramStart"/>
      <w:r w:rsidRPr="009F3AA3">
        <w:rPr>
          <w:lang w:val="en"/>
        </w:rPr>
        <w:t>Regression </w:t>
      </w:r>
      <w:r w:rsidRPr="009F3AA3">
        <w:t> </w:t>
      </w:r>
      <w:r>
        <w:t>comparing</w:t>
      </w:r>
      <w:proofErr w:type="gramEnd"/>
      <w:r>
        <w:t xml:space="preserve"> peripheral and central PE between </w:t>
      </w:r>
      <w:proofErr w:type="spellStart"/>
      <w:r>
        <w:t>substudy</w:t>
      </w:r>
      <w:proofErr w:type="spellEnd"/>
      <w:r>
        <w:t xml:space="preserve"> 2 groups</w:t>
      </w:r>
    </w:p>
    <w:p w14:paraId="02F55BED" w14:textId="77777777" w:rsidR="00225DD1" w:rsidRPr="00B32CBA" w:rsidRDefault="00225DD1" w:rsidP="00225DD1">
      <w:pPr>
        <w:spacing w:after="0" w:line="240" w:lineRule="auto"/>
      </w:pPr>
      <w:r w:rsidRPr="00B32CBA">
        <w:t> </w:t>
      </w:r>
    </w:p>
    <w:p w14:paraId="5FC257CF" w14:textId="77777777" w:rsidR="009251EB" w:rsidRDefault="009251EB" w:rsidP="00225DD1">
      <w:pPr>
        <w:spacing w:after="0" w:line="240" w:lineRule="auto"/>
      </w:pPr>
    </w:p>
    <w:p w14:paraId="102BC055" w14:textId="673D10A1" w:rsidR="009251EB" w:rsidRDefault="009251EB">
      <w:r>
        <w:br w:type="page"/>
      </w:r>
    </w:p>
    <w:p w14:paraId="2CB3EAD9" w14:textId="3C58F108" w:rsidR="009251EB" w:rsidRDefault="009251EB" w:rsidP="00225DD1">
      <w:pPr>
        <w:spacing w:after="0" w:line="240" w:lineRule="auto"/>
        <w:rPr>
          <w:b/>
          <w:bCs/>
        </w:rPr>
      </w:pPr>
      <w:r w:rsidRPr="009251EB">
        <w:rPr>
          <w:b/>
          <w:bCs/>
        </w:rPr>
        <w:lastRenderedPageBreak/>
        <w:t>References</w:t>
      </w:r>
    </w:p>
    <w:p w14:paraId="685EE0A2" w14:textId="77777777" w:rsidR="009251EB" w:rsidRPr="009251EB" w:rsidRDefault="009251EB" w:rsidP="00225DD1">
      <w:pPr>
        <w:spacing w:after="0" w:line="240" w:lineRule="auto"/>
        <w:rPr>
          <w:b/>
          <w:bCs/>
        </w:rPr>
      </w:pPr>
    </w:p>
    <w:p w14:paraId="7D559F8A" w14:textId="77777777" w:rsidR="009251EB" w:rsidRPr="009251EB" w:rsidRDefault="009251EB" w:rsidP="009251EB">
      <w:pPr>
        <w:pStyle w:val="EndNoteBibliography"/>
        <w:spacing w:after="0"/>
        <w:ind w:left="720" w:hanging="720"/>
      </w:pPr>
      <w:r>
        <w:fldChar w:fldCharType="begin"/>
      </w:r>
      <w:r>
        <w:instrText xml:space="preserve"> ADDIN EN.REFLIST </w:instrText>
      </w:r>
      <w:r>
        <w:fldChar w:fldCharType="separate"/>
      </w:r>
      <w:r w:rsidRPr="009251EB">
        <w:t xml:space="preserve">1. Mahmud E, Madani MM, Kim NH, Poch D, Ang L, Behnamfar O, Patel MP, Auger WR. Chronic Thromboembolic Pulmonary Hypertension: Evolving Therapeutic Approaches for Operable and Inoperable Disease. </w:t>
      </w:r>
      <w:r w:rsidRPr="00226E15">
        <w:rPr>
          <w:i/>
        </w:rPr>
        <w:t xml:space="preserve">J Am Coll Cardiol </w:t>
      </w:r>
      <w:r w:rsidRPr="009251EB">
        <w:t>2018; 71: 2468-2486.</w:t>
      </w:r>
    </w:p>
    <w:p w14:paraId="69F3433F" w14:textId="77777777" w:rsidR="009251EB" w:rsidRPr="009251EB" w:rsidRDefault="009251EB" w:rsidP="009251EB">
      <w:pPr>
        <w:pStyle w:val="EndNoteBibliography"/>
        <w:spacing w:after="0"/>
        <w:ind w:left="720" w:hanging="720"/>
      </w:pPr>
      <w:r w:rsidRPr="009251EB">
        <w:t xml:space="preserve">2. Pepke-Zaba J, Delcroix M, Lang I, Mayer E, Jansa P, Ambroz D, Treacy C, D'Armini AM, Morsolini M, Snijder R, Bresser P, Torbicki A, Kristensen B, Lewczuk J, Simkova I, Barbera JA, de Perrot M, Hoeper MM, Gaine S, Speich R, Gomez-Sanchez MA, Kovacs G, Hamid AM, Jais X, Simonneau G. Chronic thromboembolic pulmonary hypertension (CTEPH): results from an international prospective registry. </w:t>
      </w:r>
      <w:r w:rsidRPr="00226E15">
        <w:rPr>
          <w:i/>
        </w:rPr>
        <w:t xml:space="preserve">Circulation </w:t>
      </w:r>
      <w:r w:rsidRPr="009251EB">
        <w:t>2011; 124: 1973-1981.</w:t>
      </w:r>
    </w:p>
    <w:p w14:paraId="1F5D35C2" w14:textId="77777777" w:rsidR="009251EB" w:rsidRPr="009251EB" w:rsidRDefault="009251EB" w:rsidP="009251EB">
      <w:pPr>
        <w:pStyle w:val="EndNoteBibliography"/>
        <w:spacing w:after="0"/>
        <w:ind w:left="720" w:hanging="720"/>
      </w:pPr>
      <w:r w:rsidRPr="009251EB">
        <w:t xml:space="preserve">3. Lang IM, Pesavento R, Bonderman D, Yuan JX. Risk factors and basic mechanisms of chronic thromboembolic pulmonary hypertension: a current understanding. </w:t>
      </w:r>
      <w:r w:rsidRPr="00226E15">
        <w:rPr>
          <w:i/>
        </w:rPr>
        <w:t xml:space="preserve">Eur Respir J </w:t>
      </w:r>
      <w:r w:rsidRPr="009251EB">
        <w:t>2013; 41: 462-468.</w:t>
      </w:r>
    </w:p>
    <w:p w14:paraId="55E67C8C" w14:textId="77777777" w:rsidR="009251EB" w:rsidRPr="009251EB" w:rsidRDefault="009251EB" w:rsidP="009251EB">
      <w:pPr>
        <w:pStyle w:val="EndNoteBibliography"/>
        <w:spacing w:after="0"/>
        <w:ind w:left="720" w:hanging="720"/>
      </w:pPr>
      <w:r w:rsidRPr="009251EB">
        <w:t xml:space="preserve">4. Bonderman D, Wilkens H, Wakounig S, Schafers HJ, Jansa P, Lindner J, Simkova I, Martischnig AM, Dudczak J, Sadushi R, Skoro-Sajer N, Klepetko W, Lang IM. Risk factors for chronic thromboembolic pulmonary hypertension. </w:t>
      </w:r>
      <w:r w:rsidRPr="00226E15">
        <w:rPr>
          <w:i/>
        </w:rPr>
        <w:t xml:space="preserve">Eur Respir J </w:t>
      </w:r>
      <w:r w:rsidRPr="009251EB">
        <w:t>2009; 33: 325-331.</w:t>
      </w:r>
    </w:p>
    <w:p w14:paraId="49FBB1D8" w14:textId="77777777" w:rsidR="009251EB" w:rsidRPr="009251EB" w:rsidRDefault="009251EB" w:rsidP="009251EB">
      <w:pPr>
        <w:pStyle w:val="EndNoteBibliography"/>
        <w:spacing w:after="0"/>
        <w:ind w:left="720" w:hanging="720"/>
      </w:pPr>
      <w:r w:rsidRPr="009251EB">
        <w:t xml:space="preserve">5. Dodson MW, Cirulis MM, Li H, Yue Z, Brown LM, Elliott CG. Frequency of Thrombotic Risk Factors in Patients with Chronic Thromboembolic Pulmonary Hypertension and Acute Pulmonary Embolism: A Case-Control Study. </w:t>
      </w:r>
      <w:r w:rsidRPr="00226E15">
        <w:rPr>
          <w:i/>
        </w:rPr>
        <w:t xml:space="preserve">Clin Appl Thromb Hemost </w:t>
      </w:r>
      <w:r w:rsidRPr="009251EB">
        <w:t>2022; 28: 10760296211073277.</w:t>
      </w:r>
    </w:p>
    <w:p w14:paraId="72BD7CF5" w14:textId="77777777" w:rsidR="009251EB" w:rsidRPr="009251EB" w:rsidRDefault="009251EB" w:rsidP="009251EB">
      <w:pPr>
        <w:pStyle w:val="EndNoteBibliography"/>
        <w:spacing w:after="0"/>
        <w:ind w:left="720" w:hanging="720"/>
      </w:pPr>
      <w:r w:rsidRPr="009251EB">
        <w:t xml:space="preserve">6. Kristinsson SY, Gridley G, Hoover RN, Check D, Landgren O. Long-term risks after splenectomy among 8,149 cancer-free American veterans: a cohort study with up to 27 years follow-up. </w:t>
      </w:r>
      <w:r w:rsidRPr="00226E15">
        <w:rPr>
          <w:i/>
        </w:rPr>
        <w:t xml:space="preserve">Haematologica </w:t>
      </w:r>
      <w:r w:rsidRPr="009251EB">
        <w:t>2014; 99: 392-398.</w:t>
      </w:r>
    </w:p>
    <w:p w14:paraId="39E957C0" w14:textId="77777777" w:rsidR="009251EB" w:rsidRPr="009251EB" w:rsidRDefault="009251EB" w:rsidP="009251EB">
      <w:pPr>
        <w:pStyle w:val="EndNoteBibliography"/>
        <w:spacing w:after="0"/>
        <w:ind w:left="720" w:hanging="720"/>
      </w:pPr>
      <w:r w:rsidRPr="009251EB">
        <w:t xml:space="preserve">7. Lin JN, Chen HJ, Lin MC, Lai CH, Lin HH, Yang CH, Kao CH. Risk of venous thromboembolism in patients with splenic injury and splenectomy. A nationwide cohort study. </w:t>
      </w:r>
      <w:r w:rsidRPr="00226E15">
        <w:rPr>
          <w:i/>
        </w:rPr>
        <w:t xml:space="preserve">Thromb Haemost </w:t>
      </w:r>
      <w:r w:rsidRPr="009251EB">
        <w:t>2016; 115: 176-183.</w:t>
      </w:r>
    </w:p>
    <w:p w14:paraId="7C0FADB4" w14:textId="77777777" w:rsidR="009251EB" w:rsidRPr="009251EB" w:rsidRDefault="009251EB" w:rsidP="009251EB">
      <w:pPr>
        <w:pStyle w:val="EndNoteBibliography"/>
        <w:spacing w:after="0"/>
        <w:ind w:left="720" w:hanging="720"/>
      </w:pPr>
      <w:r w:rsidRPr="009251EB">
        <w:t xml:space="preserve">8. Thomsen RW, Schoonen WM, Farkas DK, Riis A, Fryzek JP, Sorensen HT. Risk of venous thromboembolism in splenectomized patients compared with the general population and appendectomized patients: a 10-year nationwide cohort study. </w:t>
      </w:r>
      <w:r w:rsidRPr="00226E15">
        <w:rPr>
          <w:i/>
        </w:rPr>
        <w:t xml:space="preserve">J Thromb Haemost </w:t>
      </w:r>
      <w:r w:rsidRPr="009251EB">
        <w:t>2010; 8: 1413-1416.</w:t>
      </w:r>
    </w:p>
    <w:p w14:paraId="261B8B53" w14:textId="77777777" w:rsidR="009251EB" w:rsidRPr="009251EB" w:rsidRDefault="009251EB" w:rsidP="009251EB">
      <w:pPr>
        <w:pStyle w:val="EndNoteBibliography"/>
        <w:spacing w:after="0"/>
        <w:ind w:left="720" w:hanging="720"/>
      </w:pPr>
      <w:r w:rsidRPr="009251EB">
        <w:t xml:space="preserve">9. Bonderman D, Jakowitsch J, Adlbrecht C, Schemper M, Kyrle PA, Schonauer V, Exner M, Klepetko W, Kneussl MP, Maurer G, Lang I. Medical conditions increasing the risk of chronic thromboembolic pulmonary hypertension. </w:t>
      </w:r>
      <w:r w:rsidRPr="00226E15">
        <w:rPr>
          <w:i/>
        </w:rPr>
        <w:t xml:space="preserve">Thromb Haemost </w:t>
      </w:r>
      <w:r w:rsidRPr="009251EB">
        <w:t>2005; 93: 512-516.</w:t>
      </w:r>
    </w:p>
    <w:p w14:paraId="103D933C" w14:textId="77777777" w:rsidR="009251EB" w:rsidRPr="009251EB" w:rsidRDefault="009251EB" w:rsidP="009251EB">
      <w:pPr>
        <w:pStyle w:val="EndNoteBibliography"/>
        <w:spacing w:after="0"/>
        <w:ind w:left="720" w:hanging="720"/>
      </w:pPr>
      <w:r w:rsidRPr="009251EB">
        <w:t xml:space="preserve">10. Martinez C, Wallenhorst C, Teal S, Cohen AT, Peacock AJ. Incidence and risk factors of chronic thromboembolic pulmonary hypertension following venous thromboembolism, a population-based cohort study in England. </w:t>
      </w:r>
      <w:r w:rsidRPr="00226E15">
        <w:rPr>
          <w:i/>
        </w:rPr>
        <w:t xml:space="preserve">Pulm Circ </w:t>
      </w:r>
      <w:r w:rsidRPr="009251EB">
        <w:t>2018; 8: 2045894018791358.</w:t>
      </w:r>
    </w:p>
    <w:p w14:paraId="244CF97D" w14:textId="77777777" w:rsidR="009251EB" w:rsidRPr="009251EB" w:rsidRDefault="009251EB" w:rsidP="009251EB">
      <w:pPr>
        <w:pStyle w:val="EndNoteBibliography"/>
        <w:spacing w:after="0"/>
        <w:ind w:left="720" w:hanging="720"/>
      </w:pPr>
      <w:r w:rsidRPr="009251EB">
        <w:t xml:space="preserve">11. Klok FA, Dzikowska-Diduch O, Kostrubiec M, Vliegen HW, Pruszczyk P, Hasenfuss G, Huisman MV, Konstantinides S, Lankeit M. Derivation of a clinical prediction score </w:t>
      </w:r>
      <w:r w:rsidRPr="009251EB">
        <w:lastRenderedPageBreak/>
        <w:t xml:space="preserve">for chronic thromboembolic pulmonary hypertension after acute pulmonary embolism. </w:t>
      </w:r>
      <w:r w:rsidRPr="00226E15">
        <w:rPr>
          <w:i/>
        </w:rPr>
        <w:t xml:space="preserve">J Thromb Haemost </w:t>
      </w:r>
      <w:r w:rsidRPr="009251EB">
        <w:t>2016; 14: 121-128.</w:t>
      </w:r>
    </w:p>
    <w:p w14:paraId="46ECD243" w14:textId="77777777" w:rsidR="009251EB" w:rsidRPr="009251EB" w:rsidRDefault="009251EB" w:rsidP="009251EB">
      <w:pPr>
        <w:pStyle w:val="EndNoteBibliography"/>
        <w:spacing w:after="0"/>
        <w:ind w:left="720" w:hanging="720"/>
      </w:pPr>
      <w:r w:rsidRPr="009251EB">
        <w:t xml:space="preserve">12. Bonderman D, Skoro-Sajer N, Jakowitsch J, Adlbrecht C, Dunkler D, Taghavi S, Klepetko W, Kneussl M, Lang IM. Predictors of outcome in chronic thromboembolic pulmonary hypertension. </w:t>
      </w:r>
      <w:r w:rsidRPr="00226E15">
        <w:rPr>
          <w:i/>
        </w:rPr>
        <w:t xml:space="preserve">Circulation </w:t>
      </w:r>
      <w:r w:rsidRPr="009251EB">
        <w:t>2007; 115: 2153-2158.</w:t>
      </w:r>
    </w:p>
    <w:p w14:paraId="3C839076" w14:textId="4CF12BAB" w:rsidR="00CE0C9C" w:rsidRPr="009251EB" w:rsidRDefault="009251EB" w:rsidP="00226E15">
      <w:pPr>
        <w:pStyle w:val="EndNoteBibliography"/>
        <w:ind w:left="720" w:hanging="720"/>
      </w:pPr>
      <w:r w:rsidRPr="009251EB">
        <w:t xml:space="preserve">13. Condliffe R, Kiely DG, Gibbs JS, Corris PA, Peacock AJ, Jenkins DP, Goldsmith K, Coghlan JG, Pepke-Zaba J. Prognostic and aetiological factors in chronic thromboembolic pulmonary hypertension. </w:t>
      </w:r>
      <w:r w:rsidRPr="00226E15">
        <w:rPr>
          <w:i/>
        </w:rPr>
        <w:t xml:space="preserve">Eur Respir J </w:t>
      </w:r>
      <w:r w:rsidRPr="009251EB">
        <w:t>2009; 33: 332-338.</w:t>
      </w:r>
    </w:p>
    <w:p w14:paraId="78206628" w14:textId="77777777" w:rsidR="00283703" w:rsidRPr="00226E15" w:rsidRDefault="009251EB" w:rsidP="00283703">
      <w:pPr>
        <w:pStyle w:val="EndNoteBibliography"/>
        <w:spacing w:after="0"/>
        <w:ind w:left="720" w:hanging="720"/>
        <w:rPr>
          <w:ins w:id="217" w:author="Darren White [2]" w:date="2025-06-11T12:40:00Z" w16du:dateUtc="2025-06-11T19:40:00Z"/>
        </w:rPr>
      </w:pPr>
      <w:r>
        <w:fldChar w:fldCharType="end"/>
      </w:r>
      <w:ins w:id="218" w:author="Darren White [2]" w:date="2025-06-11T12:40:00Z" w16du:dateUtc="2025-06-11T19:40:00Z">
        <w:r w:rsidR="00283703">
          <w:t xml:space="preserve">14. Frey M, Alias S, Winter M, Bassam R et al.  </w:t>
        </w:r>
        <w:r w:rsidR="00283703" w:rsidRPr="00CE0C9C">
          <w:t>Splenectomy is modifying the vascular remodeling of thrombosis</w:t>
        </w:r>
        <w:r w:rsidR="00283703" w:rsidRPr="009B3E67">
          <w:rPr>
            <w:i/>
            <w:iCs/>
          </w:rPr>
          <w:t>.  Journal of the AHA.</w:t>
        </w:r>
        <w:r w:rsidR="00283703" w:rsidRPr="00226E15">
          <w:t xml:space="preserve"> 2014; e000772</w:t>
        </w:r>
      </w:ins>
    </w:p>
    <w:p w14:paraId="0DFC14E7" w14:textId="77777777" w:rsidR="00283703" w:rsidRDefault="00283703" w:rsidP="00283703">
      <w:pPr>
        <w:pStyle w:val="EndNoteBibliography"/>
        <w:spacing w:after="0"/>
        <w:ind w:left="720" w:hanging="720"/>
        <w:rPr>
          <w:ins w:id="219" w:author="Darren White [2]" w:date="2025-06-11T12:40:00Z" w16du:dateUtc="2025-06-11T19:40:00Z"/>
        </w:rPr>
      </w:pPr>
      <w:ins w:id="220" w:author="Darren White [2]" w:date="2025-06-11T12:40:00Z" w16du:dateUtc="2025-06-11T19:40:00Z">
        <w:r w:rsidRPr="00226E15">
          <w:t>15. Kimmig</w:t>
        </w:r>
        <w:r>
          <w:t xml:space="preserve"> LM</w:t>
        </w:r>
        <w:r w:rsidRPr="00226E15">
          <w:t>, Palevsky</w:t>
        </w:r>
        <w:r>
          <w:t xml:space="preserve"> HI</w:t>
        </w:r>
        <w:r w:rsidRPr="00226E15">
          <w:t xml:space="preserve">. “Review of the Association between Splenectomy and Chronic Thromboembolic Pulmonary Hypertension.” </w:t>
        </w:r>
        <w:r w:rsidRPr="00226E15">
          <w:rPr>
            <w:i/>
            <w:iCs/>
          </w:rPr>
          <w:t>Annals of the American Thoracic Society</w:t>
        </w:r>
        <w:r>
          <w:rPr>
            <w:i/>
            <w:iCs/>
          </w:rPr>
          <w:t xml:space="preserve"> </w:t>
        </w:r>
        <w:r w:rsidRPr="00226E15">
          <w:t>2016</w:t>
        </w:r>
        <w:r>
          <w:t>;</w:t>
        </w:r>
        <w:r w:rsidRPr="00226E15">
          <w:t xml:space="preserve"> </w:t>
        </w:r>
        <w:r>
          <w:t xml:space="preserve">6: </w:t>
        </w:r>
        <w:r w:rsidRPr="00226E15">
          <w:t>945–</w:t>
        </w:r>
        <w:r>
          <w:t>9</w:t>
        </w:r>
        <w:r w:rsidRPr="00226E15">
          <w:t xml:space="preserve">54. </w:t>
        </w:r>
      </w:ins>
    </w:p>
    <w:p w14:paraId="3FAF393B" w14:textId="7059CD85" w:rsidR="00283703" w:rsidRPr="00262D89" w:rsidDel="00283703" w:rsidRDefault="00283703" w:rsidP="00283703">
      <w:pPr>
        <w:pStyle w:val="EndNoteBibliography"/>
        <w:spacing w:after="0"/>
        <w:ind w:left="720" w:hanging="720"/>
        <w:rPr>
          <w:del w:id="221" w:author="Darren White [2]" w:date="2025-06-11T12:37:00Z" w16du:dateUtc="2025-06-11T19:37:00Z"/>
          <w:rFonts w:ascii="Times New Roman" w:eastAsia="Times New Roman" w:hAnsi="Times New Roman" w:cs="Times New Roman"/>
          <w:kern w:val="0"/>
          <w14:ligatures w14:val="none"/>
        </w:rPr>
      </w:pPr>
      <w:ins w:id="222" w:author="Darren White [2]" w:date="2025-06-11T12:40:00Z" w16du:dateUtc="2025-06-11T19:40:00Z">
        <w:r>
          <w:t>16.</w:t>
        </w:r>
        <w:r w:rsidRPr="00262D89">
          <w:rPr>
            <w:rFonts w:ascii="Times New Roman" w:eastAsia="Times New Roman" w:hAnsi="Times New Roman" w:cs="Times New Roman"/>
            <w:kern w:val="0"/>
            <w14:ligatures w14:val="none"/>
          </w:rPr>
          <w:t>Qanadli SD, El Hajjam</w:t>
        </w:r>
        <w:r>
          <w:rPr>
            <w:rFonts w:ascii="Times New Roman" w:eastAsia="Times New Roman" w:hAnsi="Times New Roman" w:cs="Times New Roman"/>
            <w:kern w:val="0"/>
            <w14:ligatures w14:val="none"/>
          </w:rPr>
          <w:t xml:space="preserve"> M</w:t>
        </w:r>
        <w:r w:rsidRPr="00262D89">
          <w:rPr>
            <w:rFonts w:ascii="Times New Roman" w:eastAsia="Times New Roman" w:hAnsi="Times New Roman" w:cs="Times New Roman"/>
            <w:kern w:val="0"/>
            <w14:ligatures w14:val="none"/>
          </w:rPr>
          <w:t>, Vieillard-Baron</w:t>
        </w:r>
        <w:r>
          <w:rPr>
            <w:rFonts w:ascii="Times New Roman" w:eastAsia="Times New Roman" w:hAnsi="Times New Roman" w:cs="Times New Roman"/>
            <w:kern w:val="0"/>
            <w14:ligatures w14:val="none"/>
          </w:rPr>
          <w:t xml:space="preserve"> </w:t>
        </w:r>
        <w:r w:rsidRPr="00262D89">
          <w:rPr>
            <w:rFonts w:ascii="Times New Roman" w:eastAsia="Times New Roman" w:hAnsi="Times New Roman" w:cs="Times New Roman"/>
            <w:kern w:val="0"/>
            <w14:ligatures w14:val="none"/>
          </w:rPr>
          <w:t>A, Joseph</w:t>
        </w:r>
        <w:r>
          <w:rPr>
            <w:rFonts w:ascii="Times New Roman" w:eastAsia="Times New Roman" w:hAnsi="Times New Roman" w:cs="Times New Roman"/>
            <w:kern w:val="0"/>
            <w14:ligatures w14:val="none"/>
          </w:rPr>
          <w:t xml:space="preserve"> T</w:t>
        </w:r>
        <w:r w:rsidRPr="00262D89">
          <w:rPr>
            <w:rFonts w:ascii="Times New Roman" w:eastAsia="Times New Roman" w:hAnsi="Times New Roman" w:cs="Times New Roman"/>
            <w:kern w:val="0"/>
            <w14:ligatures w14:val="none"/>
          </w:rPr>
          <w:t>, Mesurolle</w:t>
        </w:r>
        <w:r>
          <w:rPr>
            <w:rFonts w:ascii="Times New Roman" w:eastAsia="Times New Roman" w:hAnsi="Times New Roman" w:cs="Times New Roman"/>
            <w:kern w:val="0"/>
            <w14:ligatures w14:val="none"/>
          </w:rPr>
          <w:t xml:space="preserve"> B</w:t>
        </w:r>
        <w:r w:rsidRPr="00262D89">
          <w:rPr>
            <w:rFonts w:ascii="Times New Roman" w:eastAsia="Times New Roman" w:hAnsi="Times New Roman" w:cs="Times New Roman"/>
            <w:kern w:val="0"/>
            <w14:ligatures w14:val="none"/>
          </w:rPr>
          <w:t>, Oliva</w:t>
        </w:r>
        <w:r>
          <w:rPr>
            <w:rFonts w:ascii="Times New Roman" w:eastAsia="Times New Roman" w:hAnsi="Times New Roman" w:cs="Times New Roman"/>
            <w:kern w:val="0"/>
            <w14:ligatures w14:val="none"/>
          </w:rPr>
          <w:t xml:space="preserve"> VL</w:t>
        </w:r>
        <w:r w:rsidRPr="00262D89">
          <w:rPr>
            <w:rFonts w:ascii="Times New Roman" w:eastAsia="Times New Roman" w:hAnsi="Times New Roman" w:cs="Times New Roman"/>
            <w:kern w:val="0"/>
            <w14:ligatures w14:val="none"/>
          </w:rPr>
          <w:t>, Barré</w:t>
        </w:r>
        <w:r>
          <w:rPr>
            <w:rFonts w:ascii="Times New Roman" w:eastAsia="Times New Roman" w:hAnsi="Times New Roman" w:cs="Times New Roman"/>
            <w:kern w:val="0"/>
            <w14:ligatures w14:val="none"/>
          </w:rPr>
          <w:t xml:space="preserve"> O</w:t>
        </w:r>
        <w:r w:rsidRPr="00262D89">
          <w:rPr>
            <w:rFonts w:ascii="Times New Roman" w:eastAsia="Times New Roman" w:hAnsi="Times New Roman" w:cs="Times New Roman"/>
            <w:kern w:val="0"/>
            <w14:ligatures w14:val="none"/>
          </w:rPr>
          <w:t>, Bruckert</w:t>
        </w:r>
        <w:r>
          <w:rPr>
            <w:rFonts w:ascii="Times New Roman" w:eastAsia="Times New Roman" w:hAnsi="Times New Roman" w:cs="Times New Roman"/>
            <w:kern w:val="0"/>
            <w14:ligatures w14:val="none"/>
          </w:rPr>
          <w:t xml:space="preserve"> F</w:t>
        </w:r>
        <w:r w:rsidRPr="00262D89">
          <w:rPr>
            <w:rFonts w:ascii="Times New Roman" w:eastAsia="Times New Roman" w:hAnsi="Times New Roman" w:cs="Times New Roman"/>
            <w:kern w:val="0"/>
            <w14:ligatures w14:val="none"/>
          </w:rPr>
          <w:t>, Dubourg</w:t>
        </w:r>
        <w:r>
          <w:rPr>
            <w:rFonts w:ascii="Times New Roman" w:eastAsia="Times New Roman" w:hAnsi="Times New Roman" w:cs="Times New Roman"/>
            <w:kern w:val="0"/>
            <w14:ligatures w14:val="none"/>
          </w:rPr>
          <w:t xml:space="preserve"> O</w:t>
        </w:r>
        <w:r w:rsidRPr="00262D89">
          <w:rPr>
            <w:rFonts w:ascii="Times New Roman" w:eastAsia="Times New Roman" w:hAnsi="Times New Roman" w:cs="Times New Roman"/>
            <w:kern w:val="0"/>
            <w14:ligatures w14:val="none"/>
          </w:rPr>
          <w:t>, Lacombe</w:t>
        </w:r>
        <w:r>
          <w:rPr>
            <w:rFonts w:ascii="Times New Roman" w:eastAsia="Times New Roman" w:hAnsi="Times New Roman" w:cs="Times New Roman"/>
            <w:kern w:val="0"/>
            <w14:ligatures w14:val="none"/>
          </w:rPr>
          <w:t xml:space="preserve"> P</w:t>
        </w:r>
        <w:r w:rsidRPr="00262D89">
          <w:rPr>
            <w:rFonts w:ascii="Times New Roman" w:eastAsia="Times New Roman" w:hAnsi="Times New Roman" w:cs="Times New Roman"/>
            <w:kern w:val="0"/>
            <w14:ligatures w14:val="none"/>
          </w:rPr>
          <w:t xml:space="preserve">. “New CT Index to Quantify Arterial Obstruction in Pulmonary Embolism: Comparison with Angiographic Index and Echocardiography.” </w:t>
        </w:r>
        <w:r w:rsidRPr="00262D89">
          <w:rPr>
            <w:rFonts w:ascii="Times New Roman" w:eastAsia="Times New Roman" w:hAnsi="Times New Roman" w:cs="Times New Roman"/>
            <w:i/>
            <w:iCs/>
            <w:kern w:val="0"/>
            <w14:ligatures w14:val="none"/>
          </w:rPr>
          <w:t>AJR. American Journal of Roentgenology</w:t>
        </w:r>
        <w:r w:rsidRPr="00262D89">
          <w:rPr>
            <w:rFonts w:ascii="Times New Roman" w:eastAsia="Times New Roman" w:hAnsi="Times New Roman" w:cs="Times New Roman"/>
            <w:kern w:val="0"/>
            <w14:ligatures w14:val="none"/>
          </w:rPr>
          <w:t xml:space="preserve"> 2001</w:t>
        </w:r>
        <w:r>
          <w:rPr>
            <w:rFonts w:ascii="Times New Roman" w:eastAsia="Times New Roman" w:hAnsi="Times New Roman" w:cs="Times New Roman"/>
            <w:kern w:val="0"/>
            <w14:ligatures w14:val="none"/>
          </w:rPr>
          <w:t>; 6</w:t>
        </w:r>
        <w:r w:rsidRPr="00262D89">
          <w:rPr>
            <w:rFonts w:ascii="Times New Roman" w:eastAsia="Times New Roman" w:hAnsi="Times New Roman" w:cs="Times New Roman"/>
            <w:kern w:val="0"/>
            <w14:ligatures w14:val="none"/>
          </w:rPr>
          <w:t xml:space="preserve"> 1415–</w:t>
        </w:r>
        <w:r>
          <w:rPr>
            <w:rFonts w:ascii="Times New Roman" w:eastAsia="Times New Roman" w:hAnsi="Times New Roman" w:cs="Times New Roman"/>
            <w:kern w:val="0"/>
            <w14:ligatures w14:val="none"/>
          </w:rPr>
          <w:t>14</w:t>
        </w:r>
        <w:r w:rsidRPr="00262D89">
          <w:rPr>
            <w:rFonts w:ascii="Times New Roman" w:eastAsia="Times New Roman" w:hAnsi="Times New Roman" w:cs="Times New Roman"/>
            <w:kern w:val="0"/>
            <w14:ligatures w14:val="none"/>
          </w:rPr>
          <w:t xml:space="preserve">20. </w:t>
        </w:r>
      </w:ins>
      <w:r w:rsidR="00262D89" w:rsidRPr="00262D89">
        <w:rPr>
          <w:rFonts w:ascii="Times New Roman" w:eastAsia="Times New Roman" w:hAnsi="Times New Roman" w:cs="Times New Roman"/>
          <w:kern w:val="0"/>
          <w14:ligatures w14:val="none"/>
        </w:rPr>
        <w:t xml:space="preserve"> </w:t>
      </w:r>
    </w:p>
    <w:p w14:paraId="671110B1" w14:textId="77777777" w:rsidR="006812BB" w:rsidRDefault="00283703" w:rsidP="006812BB">
      <w:pPr>
        <w:pStyle w:val="EndNoteBibliography"/>
        <w:spacing w:after="0"/>
        <w:ind w:left="720" w:hanging="720"/>
        <w:rPr>
          <w:ins w:id="223" w:author="Darren White [2]" w:date="2025-06-11T12:47:00Z" w16du:dateUtc="2025-06-11T19:47:00Z"/>
          <w:rFonts w:ascii="Times New Roman" w:eastAsia="Times New Roman" w:hAnsi="Times New Roman" w:cs="Times New Roman"/>
          <w:kern w:val="0"/>
          <w14:ligatures w14:val="none"/>
        </w:rPr>
      </w:pPr>
      <w:ins w:id="224" w:author="Darren White [2]" w:date="2025-06-11T12:38:00Z" w16du:dateUtc="2025-06-11T19:38:00Z">
        <w:r>
          <w:rPr>
            <w:rFonts w:ascii="Times New Roman" w:eastAsia="Times New Roman" w:hAnsi="Times New Roman" w:cs="Times New Roman"/>
            <w:kern w:val="0"/>
            <w14:ligatures w14:val="none"/>
          </w:rPr>
          <w:t>17. S</w:t>
        </w:r>
      </w:ins>
      <w:ins w:id="225" w:author="Darren White [2]" w:date="2025-06-11T12:37:00Z" w16du:dateUtc="2025-06-11T19:37:00Z">
        <w:r w:rsidRPr="00283703">
          <w:rPr>
            <w:rFonts w:ascii="Times New Roman" w:eastAsia="Times New Roman" w:hAnsi="Times New Roman" w:cs="Times New Roman"/>
            <w:kern w:val="0"/>
            <w14:ligatures w14:val="none"/>
          </w:rPr>
          <w:t>carpato</w:t>
        </w:r>
      </w:ins>
      <w:ins w:id="226" w:author="Darren White [2]" w:date="2025-06-11T12:39:00Z" w16du:dateUtc="2025-06-11T19:39:00Z">
        <w:r>
          <w:rPr>
            <w:rFonts w:ascii="Times New Roman" w:eastAsia="Times New Roman" w:hAnsi="Times New Roman" w:cs="Times New Roman"/>
            <w:kern w:val="0"/>
            <w14:ligatures w14:val="none"/>
          </w:rPr>
          <w:t xml:space="preserve"> </w:t>
        </w:r>
      </w:ins>
      <w:ins w:id="227" w:author="Darren White [2]" w:date="2025-06-11T12:38:00Z" w16du:dateUtc="2025-06-11T19:38:00Z">
        <w:r>
          <w:rPr>
            <w:rFonts w:ascii="Times New Roman" w:eastAsia="Times New Roman" w:hAnsi="Times New Roman" w:cs="Times New Roman"/>
            <w:kern w:val="0"/>
            <w14:ligatures w14:val="none"/>
          </w:rPr>
          <w:t>B</w:t>
        </w:r>
      </w:ins>
      <w:ins w:id="228" w:author="Darren White [2]" w:date="2025-06-11T12:37:00Z" w16du:dateUtc="2025-06-11T19:37:00Z">
        <w:r w:rsidRPr="00283703">
          <w:rPr>
            <w:rFonts w:ascii="Times New Roman" w:eastAsia="Times New Roman" w:hAnsi="Times New Roman" w:cs="Times New Roman"/>
            <w:kern w:val="0"/>
            <w14:ligatures w14:val="none"/>
          </w:rPr>
          <w:t>M, Locke</w:t>
        </w:r>
      </w:ins>
      <w:ins w:id="229" w:author="Darren White [2]" w:date="2025-06-11T12:38:00Z" w16du:dateUtc="2025-06-11T19:38:00Z">
        <w:r>
          <w:rPr>
            <w:rFonts w:ascii="Times New Roman" w:eastAsia="Times New Roman" w:hAnsi="Times New Roman" w:cs="Times New Roman"/>
            <w:kern w:val="0"/>
            <w14:ligatures w14:val="none"/>
          </w:rPr>
          <w:t xml:space="preserve"> BW</w:t>
        </w:r>
      </w:ins>
      <w:ins w:id="230" w:author="Darren White [2]" w:date="2025-06-11T12:37:00Z" w16du:dateUtc="2025-06-11T19:37:00Z">
        <w:r w:rsidRPr="00283703">
          <w:rPr>
            <w:rFonts w:ascii="Times New Roman" w:eastAsia="Times New Roman" w:hAnsi="Times New Roman" w:cs="Times New Roman"/>
            <w:kern w:val="0"/>
            <w14:ligatures w14:val="none"/>
          </w:rPr>
          <w:t>, Bledsoe</w:t>
        </w:r>
      </w:ins>
      <w:ins w:id="231" w:author="Darren White [2]" w:date="2025-06-11T12:38:00Z" w16du:dateUtc="2025-06-11T19:38:00Z">
        <w:r>
          <w:rPr>
            <w:rFonts w:ascii="Times New Roman" w:eastAsia="Times New Roman" w:hAnsi="Times New Roman" w:cs="Times New Roman"/>
            <w:kern w:val="0"/>
            <w14:ligatures w14:val="none"/>
          </w:rPr>
          <w:t xml:space="preserve"> J</w:t>
        </w:r>
      </w:ins>
      <w:ins w:id="232" w:author="Darren White [2]" w:date="2025-06-11T12:37:00Z" w16du:dateUtc="2025-06-11T19:37:00Z">
        <w:r w:rsidRPr="00283703">
          <w:rPr>
            <w:rFonts w:ascii="Times New Roman" w:eastAsia="Times New Roman" w:hAnsi="Times New Roman" w:cs="Times New Roman"/>
            <w:kern w:val="0"/>
            <w14:ligatures w14:val="none"/>
          </w:rPr>
          <w:t>, Knox</w:t>
        </w:r>
      </w:ins>
      <w:ins w:id="233" w:author="Darren White [2]" w:date="2025-06-11T12:38:00Z" w16du:dateUtc="2025-06-11T19:38:00Z">
        <w:r>
          <w:rPr>
            <w:rFonts w:ascii="Times New Roman" w:eastAsia="Times New Roman" w:hAnsi="Times New Roman" w:cs="Times New Roman"/>
            <w:kern w:val="0"/>
            <w14:ligatures w14:val="none"/>
          </w:rPr>
          <w:t xml:space="preserve"> DB</w:t>
        </w:r>
      </w:ins>
      <w:ins w:id="234" w:author="Darren White [2]" w:date="2025-06-11T12:37:00Z" w16du:dateUtc="2025-06-11T19:37:00Z">
        <w:r w:rsidRPr="00283703">
          <w:rPr>
            <w:rFonts w:ascii="Times New Roman" w:eastAsia="Times New Roman" w:hAnsi="Times New Roman" w:cs="Times New Roman"/>
            <w:kern w:val="0"/>
            <w14:ligatures w14:val="none"/>
          </w:rPr>
          <w:t>, Conner</w:t>
        </w:r>
      </w:ins>
      <w:ins w:id="235" w:author="Darren White [2]" w:date="2025-06-11T12:39:00Z" w16du:dateUtc="2025-06-11T19:39:00Z">
        <w:r>
          <w:rPr>
            <w:rFonts w:ascii="Times New Roman" w:eastAsia="Times New Roman" w:hAnsi="Times New Roman" w:cs="Times New Roman"/>
            <w:kern w:val="0"/>
            <w14:ligatures w14:val="none"/>
          </w:rPr>
          <w:t xml:space="preserve"> K</w:t>
        </w:r>
      </w:ins>
      <w:ins w:id="236" w:author="Darren White [2]" w:date="2025-06-11T12:37:00Z" w16du:dateUtc="2025-06-11T19:37:00Z">
        <w:r w:rsidRPr="00283703">
          <w:rPr>
            <w:rFonts w:ascii="Times New Roman" w:eastAsia="Times New Roman" w:hAnsi="Times New Roman" w:cs="Times New Roman"/>
            <w:kern w:val="0"/>
            <w14:ligatures w14:val="none"/>
          </w:rPr>
          <w:t>, Stoddard</w:t>
        </w:r>
      </w:ins>
      <w:ins w:id="237" w:author="Darren White [2]" w:date="2025-06-11T12:39:00Z" w16du:dateUtc="2025-06-11T19:39:00Z">
        <w:r>
          <w:rPr>
            <w:rFonts w:ascii="Times New Roman" w:eastAsia="Times New Roman" w:hAnsi="Times New Roman" w:cs="Times New Roman"/>
            <w:kern w:val="0"/>
            <w14:ligatures w14:val="none"/>
          </w:rPr>
          <w:t xml:space="preserve"> GJ</w:t>
        </w:r>
      </w:ins>
      <w:ins w:id="238" w:author="Darren White [2]" w:date="2025-06-11T12:37:00Z" w16du:dateUtc="2025-06-11T19:37:00Z">
        <w:r w:rsidRPr="00283703">
          <w:rPr>
            <w:rFonts w:ascii="Times New Roman" w:eastAsia="Times New Roman" w:hAnsi="Times New Roman" w:cs="Times New Roman"/>
            <w:kern w:val="0"/>
            <w14:ligatures w14:val="none"/>
          </w:rPr>
          <w:t>, Cirulis</w:t>
        </w:r>
      </w:ins>
      <w:ins w:id="239" w:author="Darren White [2]" w:date="2025-06-11T12:39:00Z" w16du:dateUtc="2025-06-11T19:39:00Z">
        <w:r>
          <w:rPr>
            <w:rFonts w:ascii="Times New Roman" w:eastAsia="Times New Roman" w:hAnsi="Times New Roman" w:cs="Times New Roman"/>
            <w:kern w:val="0"/>
            <w14:ligatures w14:val="none"/>
          </w:rPr>
          <w:t xml:space="preserve"> MM</w:t>
        </w:r>
      </w:ins>
      <w:ins w:id="240" w:author="Darren White [2]" w:date="2025-06-11T12:37:00Z" w16du:dateUtc="2025-06-11T19:37:00Z">
        <w:r w:rsidRPr="00283703">
          <w:rPr>
            <w:rFonts w:ascii="Times New Roman" w:eastAsia="Times New Roman" w:hAnsi="Times New Roman" w:cs="Times New Roman"/>
            <w:kern w:val="0"/>
            <w14:ligatures w14:val="none"/>
          </w:rPr>
          <w:t>, Elliott</w:t>
        </w:r>
      </w:ins>
      <w:ins w:id="241" w:author="Darren White [2]" w:date="2025-06-11T12:39:00Z" w16du:dateUtc="2025-06-11T19:39:00Z">
        <w:r>
          <w:rPr>
            <w:rFonts w:ascii="Times New Roman" w:eastAsia="Times New Roman" w:hAnsi="Times New Roman" w:cs="Times New Roman"/>
            <w:kern w:val="0"/>
            <w14:ligatures w14:val="none"/>
          </w:rPr>
          <w:t xml:space="preserve"> CG</w:t>
        </w:r>
      </w:ins>
      <w:ins w:id="242" w:author="Darren White [2]" w:date="2025-06-11T12:37:00Z" w16du:dateUtc="2025-06-11T19:37:00Z">
        <w:r w:rsidRPr="00283703">
          <w:rPr>
            <w:rFonts w:ascii="Times New Roman" w:eastAsia="Times New Roman" w:hAnsi="Times New Roman" w:cs="Times New Roman"/>
            <w:kern w:val="0"/>
            <w14:ligatures w14:val="none"/>
          </w:rPr>
          <w:t>, Dodson</w:t>
        </w:r>
      </w:ins>
      <w:ins w:id="243" w:author="Darren White [2]" w:date="2025-06-11T12:39:00Z" w16du:dateUtc="2025-06-11T19:39:00Z">
        <w:r>
          <w:rPr>
            <w:rFonts w:ascii="Times New Roman" w:eastAsia="Times New Roman" w:hAnsi="Times New Roman" w:cs="Times New Roman"/>
            <w:kern w:val="0"/>
            <w14:ligatures w14:val="none"/>
          </w:rPr>
          <w:t xml:space="preserve"> MW</w:t>
        </w:r>
      </w:ins>
      <w:ins w:id="244" w:author="Darren White [2]" w:date="2025-06-11T12:37:00Z" w16du:dateUtc="2025-06-11T19:37:00Z">
        <w:r w:rsidRPr="00283703">
          <w:rPr>
            <w:rFonts w:ascii="Times New Roman" w:eastAsia="Times New Roman" w:hAnsi="Times New Roman" w:cs="Times New Roman"/>
            <w:kern w:val="0"/>
            <w14:ligatures w14:val="none"/>
          </w:rPr>
          <w:t xml:space="preserve">. “The Association between Pulmonary Artery Enlargement and Mortality in an Emergency Department Population Undergoing Computed Tomography Pulmonary Angiography.” </w:t>
        </w:r>
        <w:r w:rsidRPr="00283703">
          <w:rPr>
            <w:rFonts w:ascii="Times New Roman" w:eastAsia="Times New Roman" w:hAnsi="Times New Roman" w:cs="Times New Roman"/>
            <w:i/>
            <w:iCs/>
            <w:kern w:val="0"/>
            <w14:ligatures w14:val="none"/>
          </w:rPr>
          <w:t>Pulmonary Circulation</w:t>
        </w:r>
        <w:r w:rsidRPr="00283703">
          <w:rPr>
            <w:rFonts w:ascii="Times New Roman" w:eastAsia="Times New Roman" w:hAnsi="Times New Roman" w:cs="Times New Roman"/>
            <w:kern w:val="0"/>
            <w14:ligatures w14:val="none"/>
          </w:rPr>
          <w:t xml:space="preserve"> 2023</w:t>
        </w:r>
      </w:ins>
      <w:ins w:id="245" w:author="Darren White [2]" w:date="2025-06-11T12:39:00Z" w16du:dateUtc="2025-06-11T19:39:00Z">
        <w:r>
          <w:rPr>
            <w:rFonts w:ascii="Times New Roman" w:eastAsia="Times New Roman" w:hAnsi="Times New Roman" w:cs="Times New Roman"/>
            <w:kern w:val="0"/>
            <w14:ligatures w14:val="none"/>
          </w:rPr>
          <w:t>; 13</w:t>
        </w:r>
      </w:ins>
      <w:ins w:id="246" w:author="Darren White [2]" w:date="2025-06-11T12:37:00Z" w16du:dateUtc="2025-06-11T19:37:00Z">
        <w:r w:rsidRPr="00283703">
          <w:rPr>
            <w:rFonts w:ascii="Times New Roman" w:eastAsia="Times New Roman" w:hAnsi="Times New Roman" w:cs="Times New Roman"/>
            <w:kern w:val="0"/>
            <w14:ligatures w14:val="none"/>
          </w:rPr>
          <w:t xml:space="preserve">: e12225. </w:t>
        </w:r>
      </w:ins>
    </w:p>
    <w:p w14:paraId="49F6F39B" w14:textId="4E96EF4E" w:rsidR="006812BB" w:rsidRPr="006812BB" w:rsidRDefault="006812BB" w:rsidP="006812BB">
      <w:pPr>
        <w:pStyle w:val="EndNoteBibliography"/>
        <w:spacing w:after="0"/>
        <w:ind w:left="720" w:hanging="720"/>
        <w:rPr>
          <w:ins w:id="247" w:author="Darren White [2]" w:date="2025-06-11T12:44:00Z" w16du:dateUtc="2025-06-11T19:44:00Z"/>
          <w:rFonts w:ascii="Times New Roman" w:eastAsia="Times New Roman" w:hAnsi="Times New Roman" w:cs="Times New Roman"/>
          <w:kern w:val="0"/>
          <w14:ligatures w14:val="none"/>
        </w:rPr>
      </w:pPr>
      <w:ins w:id="248" w:author="Darren White [2]" w:date="2025-06-11T12:43:00Z" w16du:dateUtc="2025-06-11T19:43:00Z">
        <w:r>
          <w:rPr>
            <w:rFonts w:ascii="Times New Roman" w:eastAsia="Times New Roman" w:hAnsi="Times New Roman" w:cs="Times New Roman"/>
            <w:kern w:val="0"/>
            <w14:ligatures w14:val="none"/>
          </w:rPr>
          <w:t>18.</w:t>
        </w:r>
      </w:ins>
      <w:ins w:id="249" w:author="Darren White [2]" w:date="2025-06-11T12:44:00Z" w16du:dateUtc="2025-06-11T19:44:00Z">
        <w:r w:rsidRPr="006812BB">
          <w:t xml:space="preserve"> </w:t>
        </w:r>
        <w:r w:rsidRPr="006812BB">
          <w:rPr>
            <w:rFonts w:ascii="Times New Roman" w:eastAsia="Times New Roman" w:hAnsi="Times New Roman" w:cs="Times New Roman"/>
            <w:kern w:val="0"/>
            <w14:ligatures w14:val="none"/>
          </w:rPr>
          <w:t>Dupont</w:t>
        </w:r>
      </w:ins>
      <w:ins w:id="250" w:author="Darren White [2]" w:date="2025-06-11T12:47:00Z" w16du:dateUtc="2025-06-11T19:47:00Z">
        <w:r>
          <w:rPr>
            <w:rFonts w:ascii="Times New Roman" w:eastAsia="Times New Roman" w:hAnsi="Times New Roman" w:cs="Times New Roman"/>
            <w:kern w:val="0"/>
            <w14:ligatures w14:val="none"/>
          </w:rPr>
          <w:t xml:space="preserve"> M</w:t>
        </w:r>
      </w:ins>
      <w:ins w:id="251" w:author="Darren White [2]" w:date="2025-06-11T12:44:00Z" w16du:dateUtc="2025-06-11T19:44:00Z">
        <w:r w:rsidRPr="006812BB">
          <w:rPr>
            <w:rFonts w:ascii="Times New Roman" w:eastAsia="Times New Roman" w:hAnsi="Times New Roman" w:cs="Times New Roman"/>
            <w:kern w:val="0"/>
            <w14:ligatures w14:val="none"/>
          </w:rPr>
          <w:t>, Drăgean</w:t>
        </w:r>
      </w:ins>
      <w:ins w:id="252" w:author="Darren White [2]" w:date="2025-06-11T12:48:00Z" w16du:dateUtc="2025-06-11T19:48:00Z">
        <w:r>
          <w:rPr>
            <w:rFonts w:ascii="Times New Roman" w:eastAsia="Times New Roman" w:hAnsi="Times New Roman" w:cs="Times New Roman"/>
            <w:kern w:val="0"/>
            <w14:ligatures w14:val="none"/>
          </w:rPr>
          <w:t xml:space="preserve"> CA</w:t>
        </w:r>
      </w:ins>
      <w:ins w:id="253" w:author="Darren White [2]" w:date="2025-06-11T12:44:00Z" w16du:dateUtc="2025-06-11T19:44:00Z">
        <w:r w:rsidRPr="006812BB">
          <w:rPr>
            <w:rFonts w:ascii="Times New Roman" w:eastAsia="Times New Roman" w:hAnsi="Times New Roman" w:cs="Times New Roman"/>
            <w:kern w:val="0"/>
            <w14:ligatures w14:val="none"/>
          </w:rPr>
          <w:t>, Coche</w:t>
        </w:r>
      </w:ins>
      <w:ins w:id="254" w:author="Darren White [2]" w:date="2025-06-11T12:49:00Z" w16du:dateUtc="2025-06-11T19:49:00Z">
        <w:r>
          <w:rPr>
            <w:rFonts w:ascii="Times New Roman" w:eastAsia="Times New Roman" w:hAnsi="Times New Roman" w:cs="Times New Roman"/>
            <w:kern w:val="0"/>
            <w14:ligatures w14:val="none"/>
          </w:rPr>
          <w:t xml:space="preserve"> EE</w:t>
        </w:r>
      </w:ins>
      <w:ins w:id="255" w:author="Darren White [2]" w:date="2025-06-11T12:44:00Z" w16du:dateUtc="2025-06-11T19:44:00Z">
        <w:r w:rsidRPr="006812BB">
          <w:rPr>
            <w:rFonts w:ascii="Times New Roman" w:eastAsia="Times New Roman" w:hAnsi="Times New Roman" w:cs="Times New Roman"/>
            <w:kern w:val="0"/>
            <w14:ligatures w14:val="none"/>
          </w:rPr>
          <w:t xml:space="preserve">. “Right Ventricle Function Assessment by MDCT.” </w:t>
        </w:r>
        <w:r w:rsidRPr="006812BB">
          <w:rPr>
            <w:rFonts w:ascii="Times New Roman" w:eastAsia="Times New Roman" w:hAnsi="Times New Roman" w:cs="Times New Roman"/>
            <w:i/>
            <w:iCs/>
            <w:kern w:val="0"/>
            <w14:ligatures w14:val="none"/>
          </w:rPr>
          <w:t>American Journal of Roentgenology</w:t>
        </w:r>
        <w:r w:rsidRPr="006812BB">
          <w:rPr>
            <w:rFonts w:ascii="Times New Roman" w:eastAsia="Times New Roman" w:hAnsi="Times New Roman" w:cs="Times New Roman"/>
            <w:kern w:val="0"/>
            <w14:ligatures w14:val="none"/>
          </w:rPr>
          <w:t xml:space="preserve"> 2011</w:t>
        </w:r>
      </w:ins>
      <w:ins w:id="256" w:author="Darren White [2]" w:date="2025-06-11T12:49:00Z" w16du:dateUtc="2025-06-11T19:49:00Z">
        <w:r>
          <w:rPr>
            <w:rFonts w:ascii="Times New Roman" w:eastAsia="Times New Roman" w:hAnsi="Times New Roman" w:cs="Times New Roman"/>
            <w:kern w:val="0"/>
            <w14:ligatures w14:val="none"/>
          </w:rPr>
          <w:t>; 1</w:t>
        </w:r>
      </w:ins>
      <w:ins w:id="257" w:author="Darren White [2]" w:date="2025-06-11T12:44:00Z" w16du:dateUtc="2025-06-11T19:44:00Z">
        <w:r w:rsidRPr="006812BB">
          <w:rPr>
            <w:rFonts w:ascii="Times New Roman" w:eastAsia="Times New Roman" w:hAnsi="Times New Roman" w:cs="Times New Roman"/>
            <w:kern w:val="0"/>
            <w14:ligatures w14:val="none"/>
          </w:rPr>
          <w:t>: 77–86.</w:t>
        </w:r>
      </w:ins>
    </w:p>
    <w:p w14:paraId="18090E64" w14:textId="21EC6950" w:rsidR="006812BB" w:rsidRPr="00283703" w:rsidRDefault="006812BB" w:rsidP="006812BB">
      <w:pPr>
        <w:pStyle w:val="EndNoteBibliography"/>
        <w:spacing w:after="0"/>
        <w:ind w:left="720" w:hanging="720"/>
        <w:rPr>
          <w:ins w:id="258" w:author="Darren White [2]" w:date="2025-06-11T12:37:00Z" w16du:dateUtc="2025-06-11T19:37:00Z"/>
          <w:rFonts w:ascii="Times New Roman" w:eastAsia="Times New Roman" w:hAnsi="Times New Roman" w:cs="Times New Roman"/>
          <w:kern w:val="0"/>
          <w14:ligatures w14:val="none"/>
        </w:rPr>
      </w:pPr>
    </w:p>
    <w:p w14:paraId="541AE0CA" w14:textId="77777777" w:rsidR="00CE0C9C" w:rsidRPr="00CE0C9C" w:rsidRDefault="00CE0C9C" w:rsidP="00226E15">
      <w:pPr>
        <w:pStyle w:val="EndNoteBibliography"/>
        <w:spacing w:after="0"/>
        <w:ind w:left="720" w:hanging="720"/>
      </w:pPr>
    </w:p>
    <w:sectPr w:rsidR="00CE0C9C" w:rsidRPr="00CE0C9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rian Locke" w:date="2025-06-13T16:39:00Z" w:initials="BL">
    <w:p w14:paraId="4DF56355" w14:textId="77777777" w:rsidR="00C37B3C" w:rsidRDefault="00883B6C" w:rsidP="00C37B3C">
      <w:r>
        <w:rPr>
          <w:rStyle w:val="CommentReference"/>
        </w:rPr>
        <w:annotationRef/>
      </w:r>
      <w:r w:rsidR="00C37B3C">
        <w:rPr>
          <w:sz w:val="20"/>
          <w:szCs w:val="20"/>
        </w:rPr>
        <w:t xml:space="preserve">Since we don’t really look at genetic and environmental risks, I’d rephrase this as readers might then expect us to have done that type of study. </w:t>
      </w:r>
    </w:p>
  </w:comment>
  <w:comment w:id="3" w:author="Mark Dodson" w:date="2025-05-01T09:43:00Z" w:initials="MD">
    <w:p w14:paraId="1E97AA77" w14:textId="777194D8" w:rsidR="00225DD1" w:rsidRDefault="00225DD1" w:rsidP="00225DD1">
      <w:pPr>
        <w:pStyle w:val="CommentText"/>
      </w:pPr>
      <w:r>
        <w:rPr>
          <w:rStyle w:val="CommentReference"/>
        </w:rPr>
        <w:annotationRef/>
      </w:r>
      <w:r>
        <w:t>Is there any reason not to simplify things and remove the unprovoked PE cohort so this is just a 3-arm substudy?</w:t>
      </w:r>
    </w:p>
  </w:comment>
  <w:comment w:id="4" w:author="Darren White" w:date="2025-05-02T17:28:00Z" w:initials="DW">
    <w:p w14:paraId="55F0EBCB" w14:textId="77777777" w:rsidR="007E07C8" w:rsidRDefault="007E07C8" w:rsidP="007E07C8">
      <w:pPr>
        <w:pStyle w:val="CommentText"/>
      </w:pPr>
      <w:r>
        <w:rPr>
          <w:rStyle w:val="CommentReference"/>
        </w:rPr>
        <w:annotationRef/>
      </w:r>
      <w:r>
        <w:t xml:space="preserve">I think we could do that, simplifies things in explanation a bit and this combined study is already fairly complicated.  It looked like the unprovoked group wasn’t different than the ALL-PE group  </w:t>
      </w:r>
    </w:p>
  </w:comment>
  <w:comment w:id="5" w:author="Mark Dodson" w:date="2025-05-05T14:53:00Z" w:initials="MD">
    <w:p w14:paraId="10124C6D" w14:textId="77777777" w:rsidR="006B499D" w:rsidRDefault="006B499D" w:rsidP="006B499D">
      <w:pPr>
        <w:pStyle w:val="CommentText"/>
      </w:pPr>
      <w:r>
        <w:rPr>
          <w:rStyle w:val="CommentReference"/>
        </w:rPr>
        <w:annotationRef/>
      </w:r>
      <w:r>
        <w:t xml:space="preserve">In thinking through it more, it may be helpful to leave the unprovoked PE group, if for no other reason than it is the same cohort of patients from which we got the PE/no splenectomy group for substudy 2. </w:t>
      </w:r>
    </w:p>
  </w:comment>
  <w:comment w:id="8" w:author="Brian Locke" w:date="2025-06-13T16:44:00Z" w:initials="BL">
    <w:p w14:paraId="0770751F" w14:textId="77777777" w:rsidR="00883B6C" w:rsidRDefault="00883B6C" w:rsidP="00883B6C">
      <w:r>
        <w:rPr>
          <w:rStyle w:val="CommentReference"/>
        </w:rPr>
        <w:annotationRef/>
      </w:r>
      <w:r>
        <w:rPr>
          <w:sz w:val="20"/>
          <w:szCs w:val="20"/>
        </w:rPr>
        <w:t xml:space="preserve">The actual number of patients identified by each criteria goes in the results (1st paragraph). Keep the criteria in the methods, but cover how many patients were identified and included in the results. </w:t>
      </w:r>
    </w:p>
  </w:comment>
  <w:comment w:id="9" w:author="Brian Locke" w:date="2025-06-13T16:44:00Z" w:initials="BL">
    <w:p w14:paraId="6C4D61E6" w14:textId="77777777" w:rsidR="00883B6C" w:rsidRDefault="00883B6C" w:rsidP="00883B6C">
      <w:r>
        <w:rPr>
          <w:rStyle w:val="CommentReference"/>
        </w:rPr>
        <w:annotationRef/>
      </w:r>
      <w:r>
        <w:rPr>
          <w:sz w:val="20"/>
          <w:szCs w:val="20"/>
        </w:rPr>
        <w:t>move to results</w:t>
      </w:r>
    </w:p>
  </w:comment>
  <w:comment w:id="10" w:author="Brian Locke" w:date="2025-06-13T16:59:00Z" w:initials="BL">
    <w:p w14:paraId="73FC5C5B" w14:textId="77777777" w:rsidR="008041E0" w:rsidRDefault="008041E0" w:rsidP="008041E0">
      <w:r>
        <w:rPr>
          <w:rStyle w:val="CommentReference"/>
        </w:rPr>
        <w:annotationRef/>
      </w:r>
      <w:r>
        <w:rPr>
          <w:sz w:val="20"/>
          <w:szCs w:val="20"/>
        </w:rPr>
        <w:t xml:space="preserve">Adding the hyphen and capitalization is a style preference but I think helps to flag that it’s referring to specific group names, rather than general descriptions. Feel free to revert if you dislike or disagree abt making it clearer. </w:t>
      </w:r>
    </w:p>
  </w:comment>
  <w:comment w:id="13" w:author="Brian Locke" w:date="2025-06-13T16:45:00Z" w:initials="BL">
    <w:p w14:paraId="7213A45B" w14:textId="6C9F101D" w:rsidR="00883B6C" w:rsidRDefault="00883B6C" w:rsidP="00883B6C">
      <w:r>
        <w:rPr>
          <w:rStyle w:val="CommentReference"/>
        </w:rPr>
        <w:annotationRef/>
      </w:r>
      <w:r>
        <w:rPr>
          <w:sz w:val="20"/>
          <w:szCs w:val="20"/>
        </w:rPr>
        <w:t>results</w:t>
      </w:r>
    </w:p>
  </w:comment>
  <w:comment w:id="18" w:author="Brian Locke" w:date="2025-06-13T16:45:00Z" w:initials="BL">
    <w:p w14:paraId="63625ACE" w14:textId="77777777" w:rsidR="00883B6C" w:rsidRDefault="00883B6C" w:rsidP="00883B6C">
      <w:r>
        <w:rPr>
          <w:rStyle w:val="CommentReference"/>
        </w:rPr>
        <w:annotationRef/>
      </w:r>
      <w:r>
        <w:rPr>
          <w:sz w:val="20"/>
          <w:szCs w:val="20"/>
        </w:rPr>
        <w:t>results</w:t>
      </w:r>
    </w:p>
  </w:comment>
  <w:comment w:id="27" w:author="Brian Locke" w:date="2025-06-13T16:46:00Z" w:initials="BL">
    <w:p w14:paraId="0E10261E" w14:textId="77777777" w:rsidR="00883B6C" w:rsidRDefault="00883B6C" w:rsidP="00883B6C">
      <w:r>
        <w:rPr>
          <w:rStyle w:val="CommentReference"/>
        </w:rPr>
        <w:annotationRef/>
      </w:r>
      <w:r>
        <w:rPr>
          <w:sz w:val="20"/>
          <w:szCs w:val="20"/>
        </w:rPr>
        <w:t>similarly - cover the inclusion and exclusion criteria here, but state how many were actually identified in the results</w:t>
      </w:r>
    </w:p>
  </w:comment>
  <w:comment w:id="28" w:author="Mark Dodson" w:date="2025-05-01T09:38:00Z" w:initials="MD">
    <w:p w14:paraId="5CC97124" w14:textId="659E8B7C" w:rsidR="004D4C4B" w:rsidRDefault="004D4C4B" w:rsidP="004D4C4B">
      <w:pPr>
        <w:pStyle w:val="CommentText"/>
      </w:pPr>
      <w:r>
        <w:rPr>
          <w:rStyle w:val="CommentReference"/>
        </w:rPr>
        <w:annotationRef/>
      </w:r>
      <w:r>
        <w:t>We may consider breaking this subsection into two different subsections:</w:t>
      </w:r>
    </w:p>
    <w:p w14:paraId="37066312" w14:textId="77777777" w:rsidR="004D4C4B" w:rsidRDefault="004D4C4B" w:rsidP="004D4C4B">
      <w:pPr>
        <w:pStyle w:val="CommentText"/>
        <w:numPr>
          <w:ilvl w:val="0"/>
          <w:numId w:val="9"/>
        </w:numPr>
      </w:pPr>
      <w:r>
        <w:t>Data collection (ie defining the variables collected and how they were collected)</w:t>
      </w:r>
    </w:p>
    <w:p w14:paraId="10B130EA" w14:textId="77777777" w:rsidR="004D4C4B" w:rsidRDefault="004D4C4B" w:rsidP="004D4C4B">
      <w:pPr>
        <w:pStyle w:val="CommentText"/>
      </w:pPr>
      <w:r>
        <w:t xml:space="preserve">2. Statistical analysis. </w:t>
      </w:r>
    </w:p>
  </w:comment>
  <w:comment w:id="29" w:author="Darren White" w:date="2025-05-02T17:32:00Z" w:initials="DW">
    <w:p w14:paraId="2C721E92" w14:textId="77777777" w:rsidR="00CF07FD" w:rsidRDefault="00CF07FD" w:rsidP="00CF07FD">
      <w:pPr>
        <w:pStyle w:val="CommentText"/>
      </w:pPr>
      <w:r>
        <w:rPr>
          <w:rStyle w:val="CommentReference"/>
        </w:rPr>
        <w:annotationRef/>
      </w:r>
      <w:r>
        <w:t xml:space="preserve">I can do this if were all agreed it makes sense.  </w:t>
      </w:r>
    </w:p>
  </w:comment>
  <w:comment w:id="30" w:author="Brian Locke" w:date="2025-06-13T17:06:00Z" w:initials="BL">
    <w:p w14:paraId="39DDE6F5" w14:textId="77777777" w:rsidR="005A2874" w:rsidRDefault="005A2874" w:rsidP="005A2874">
      <w:r>
        <w:rPr>
          <w:rStyle w:val="CommentReference"/>
        </w:rPr>
        <w:annotationRef/>
      </w:r>
      <w:r>
        <w:rPr>
          <w:sz w:val="20"/>
          <w:szCs w:val="20"/>
        </w:rPr>
        <w:t>add description of the exploratory analysis</w:t>
      </w:r>
    </w:p>
  </w:comment>
  <w:comment w:id="42" w:author="Brian Locke" w:date="2025-06-13T16:48:00Z" w:initials="BL">
    <w:p w14:paraId="1E7DFDC4" w14:textId="14281733" w:rsidR="00883B6C" w:rsidRDefault="00883B6C" w:rsidP="00883B6C">
      <w:r>
        <w:rPr>
          <w:rStyle w:val="CommentReference"/>
        </w:rPr>
        <w:annotationRef/>
      </w:r>
      <w:r>
        <w:rPr>
          <w:sz w:val="20"/>
          <w:szCs w:val="20"/>
        </w:rPr>
        <w:t>would mention that inter-rater agreement was assessed using Cohen’s Kappa here, then move the actual resulting agreement to the results.</w:t>
      </w:r>
    </w:p>
  </w:comment>
  <w:comment w:id="76" w:author="BRIAN LOCKE" w:date="2025-05-04T19:36:00Z" w:initials="">
    <w:p w14:paraId="23D7A687" w14:textId="2D67DE6C" w:rsidR="00E83050" w:rsidRDefault="00E83050" w:rsidP="00E83050">
      <w:r>
        <w:rPr>
          <w:rStyle w:val="CommentReference"/>
        </w:rPr>
        <w:annotationRef/>
      </w:r>
      <w:r>
        <w:rPr>
          <w:sz w:val="20"/>
          <w:szCs w:val="20"/>
        </w:rPr>
        <w:t>Would probably go with the same “Substudy 1” naming convention in the Results - the closer you can mirror exactly how things are worded in the Methods, the better</w:t>
      </w:r>
    </w:p>
  </w:comment>
  <w:comment w:id="92" w:author="Brian Locke" w:date="2025-06-13T16:55:00Z" w:initials="BL">
    <w:p w14:paraId="334C655C" w14:textId="77777777" w:rsidR="008041E0" w:rsidRDefault="008041E0" w:rsidP="008041E0">
      <w:r>
        <w:rPr>
          <w:rStyle w:val="CommentReference"/>
        </w:rPr>
        <w:annotationRef/>
      </w:r>
      <w:r>
        <w:rPr>
          <w:sz w:val="20"/>
          <w:szCs w:val="20"/>
        </w:rPr>
        <w:t xml:space="preserve">add similar summary of No PE Group? </w:t>
      </w:r>
    </w:p>
  </w:comment>
  <w:comment w:id="125" w:author="Brian Locke" w:date="2025-06-13T17:04:00Z" w:initials="BL">
    <w:p w14:paraId="0BF72F0E" w14:textId="77777777" w:rsidR="005A2874" w:rsidRDefault="005A2874" w:rsidP="005A2874">
      <w:r>
        <w:rPr>
          <w:rStyle w:val="CommentReference"/>
        </w:rPr>
        <w:annotationRef/>
      </w:r>
      <w:r>
        <w:rPr>
          <w:sz w:val="20"/>
          <w:szCs w:val="20"/>
        </w:rPr>
        <w:t xml:space="preserve">I’d just say no statistically signficant difference. Or - if you really want to highlight for narrative purposes you could say they were numerically younger but not statistically signficant… b/c there’s no trend. </w:t>
      </w:r>
    </w:p>
  </w:comment>
  <w:comment w:id="127" w:author="Brian Locke" w:date="2025-06-13T17:05:00Z" w:initials="BL">
    <w:p w14:paraId="2EDE83B3" w14:textId="77777777" w:rsidR="005A2874" w:rsidRDefault="005A2874" w:rsidP="005A2874">
      <w:r>
        <w:rPr>
          <w:rStyle w:val="CommentReference"/>
        </w:rPr>
        <w:annotationRef/>
      </w:r>
      <w:r>
        <w:rPr>
          <w:sz w:val="20"/>
          <w:szCs w:val="20"/>
        </w:rPr>
        <w:t>Need to explain this analysis in the methods</w:t>
      </w:r>
    </w:p>
  </w:comment>
  <w:comment w:id="132" w:author="Brian Locke" w:date="2025-06-13T17:08:00Z" w:initials="BL">
    <w:p w14:paraId="7D0D200F" w14:textId="77777777" w:rsidR="005A2874" w:rsidRDefault="005A2874" w:rsidP="005A2874">
      <w:r>
        <w:rPr>
          <w:rStyle w:val="CommentReference"/>
        </w:rPr>
        <w:annotationRef/>
      </w:r>
      <w:r>
        <w:rPr>
          <w:sz w:val="20"/>
          <w:szCs w:val="20"/>
        </w:rPr>
        <w:t>suggested deleting the initial paragraph because you already covered the rationalein the intro and methods</w:t>
      </w:r>
    </w:p>
  </w:comment>
  <w:comment w:id="137" w:author="Brian Locke" w:date="2025-06-13T17:08:00Z" w:initials="BL">
    <w:p w14:paraId="6B4C67CD" w14:textId="77777777" w:rsidR="005A2874" w:rsidRDefault="005A2874" w:rsidP="005A2874">
      <w:r>
        <w:rPr>
          <w:rStyle w:val="CommentReference"/>
        </w:rPr>
        <w:annotationRef/>
      </w:r>
      <w:r>
        <w:rPr>
          <w:sz w:val="20"/>
          <w:szCs w:val="20"/>
        </w:rPr>
        <w:t xml:space="preserve">Is this all table 5? or did this get moved to supplement? </w:t>
      </w:r>
    </w:p>
  </w:comment>
  <w:comment w:id="138" w:author="Mark Dodson" w:date="2025-05-01T10:26:00Z" w:initials="MD">
    <w:p w14:paraId="40EAFE30" w14:textId="2CD7C0FC" w:rsidR="006409D0" w:rsidRDefault="006409D0" w:rsidP="006409D0">
      <w:pPr>
        <w:pStyle w:val="CommentText"/>
      </w:pPr>
      <w:r>
        <w:rPr>
          <w:rStyle w:val="CommentReference"/>
        </w:rPr>
        <w:annotationRef/>
      </w:r>
      <w:r>
        <w:t xml:space="preserve">I would recommend removing PA/AA ratio. We don’t think it is a meaningful difference and it leads into a side-track conversation about differences in their aorta sizes. </w:t>
      </w:r>
    </w:p>
  </w:comment>
  <w:comment w:id="139" w:author="Darren White" w:date="2025-05-02T17:40:00Z" w:initials="DW">
    <w:p w14:paraId="247F5FAF" w14:textId="77777777" w:rsidR="00224ED8" w:rsidRDefault="00CF07FD" w:rsidP="00224ED8">
      <w:pPr>
        <w:pStyle w:val="CommentText"/>
      </w:pPr>
      <w:r>
        <w:rPr>
          <w:rStyle w:val="CommentReference"/>
        </w:rPr>
        <w:annotationRef/>
      </w:r>
      <w:r w:rsidR="00224ED8">
        <w:t>So should I just remove the fact that we looked at PA/AA ratios from everything in the study?  I thought PA/AA ratio was generally considered a more valuable/accurate measure for PH determination.  Wouldn’t reviewers ask why we didn’t do this instead of PA diameter if we are including PA diameter?</w:t>
      </w:r>
    </w:p>
  </w:comment>
  <w:comment w:id="140" w:author="Brian Locke" w:date="2025-06-13T17:09:00Z" w:initials="BL">
    <w:p w14:paraId="653DE44F" w14:textId="77777777" w:rsidR="005A2874" w:rsidRDefault="005A2874" w:rsidP="005A2874">
      <w:r>
        <w:rPr>
          <w:rStyle w:val="CommentReference"/>
        </w:rPr>
        <w:annotationRef/>
      </w:r>
      <w:r>
        <w:rPr>
          <w:sz w:val="20"/>
          <w:szCs w:val="20"/>
        </w:rPr>
        <w:t>I’m good either wya, but would move the interpretation to the discussion if you keep it.</w:t>
      </w:r>
    </w:p>
  </w:comment>
  <w:comment w:id="141" w:author="Mark Dodson" w:date="2025-05-01T10:30:00Z" w:initials="MD">
    <w:p w14:paraId="4284C645" w14:textId="31C20B05" w:rsidR="006409D0" w:rsidRDefault="006409D0" w:rsidP="006409D0">
      <w:pPr>
        <w:pStyle w:val="CommentText"/>
      </w:pPr>
      <w:r>
        <w:rPr>
          <w:rStyle w:val="CommentReference"/>
        </w:rPr>
        <w:annotationRef/>
      </w:r>
      <w:r>
        <w:t xml:space="preserve">Need to address that in unadjusted analyses in Table 6, there does not appear to be a statistically significant difference in central vs. peripheral location. </w:t>
      </w:r>
    </w:p>
  </w:comment>
  <w:comment w:id="143" w:author="Brian Locke" w:date="2025-06-13T17:10:00Z" w:initials="BL">
    <w:p w14:paraId="11E1CD40" w14:textId="77777777" w:rsidR="005A2874" w:rsidRDefault="005A2874" w:rsidP="005A2874">
      <w:r>
        <w:rPr>
          <w:rStyle w:val="CommentReference"/>
        </w:rPr>
        <w:annotationRef/>
      </w:r>
      <w:r>
        <w:rPr>
          <w:sz w:val="20"/>
          <w:szCs w:val="20"/>
        </w:rPr>
        <w:t>don’t see a table 6</w:t>
      </w:r>
    </w:p>
  </w:comment>
  <w:comment w:id="144" w:author="Mark Dodson" w:date="2025-05-01T10:29:00Z" w:initials="MD">
    <w:p w14:paraId="2ADE5FE6" w14:textId="3289DECE" w:rsidR="006409D0" w:rsidRDefault="006409D0" w:rsidP="006409D0">
      <w:pPr>
        <w:pStyle w:val="CommentText"/>
      </w:pPr>
      <w:r>
        <w:rPr>
          <w:rStyle w:val="CommentReference"/>
        </w:rPr>
        <w:annotationRef/>
      </w:r>
      <w:r>
        <w:t xml:space="preserve">This needs to be better explained. I’m not totally sure what is meant. </w:t>
      </w:r>
    </w:p>
  </w:comment>
  <w:comment w:id="145" w:author="Darren White" w:date="2025-05-02T17:49:00Z" w:initials="DW">
    <w:p w14:paraId="0061C409" w14:textId="77777777" w:rsidR="006257AF" w:rsidRDefault="00224ED8" w:rsidP="006257AF">
      <w:pPr>
        <w:pStyle w:val="CommentText"/>
      </w:pPr>
      <w:r>
        <w:rPr>
          <w:rStyle w:val="CommentReference"/>
        </w:rPr>
        <w:annotationRef/>
      </w:r>
      <w:r w:rsidR="006257AF">
        <w:t xml:space="preserve">I felt like I needed to include it as it was part of our figure 1 (which is missing from here) but I am not sure if it adds anything when we already have similar data in Table 5/6.    </w:t>
      </w:r>
    </w:p>
  </w:comment>
  <w:comment w:id="146" w:author="Brian Locke" w:date="2025-06-13T17:11:00Z" w:initials="BL">
    <w:p w14:paraId="79C8A68E" w14:textId="77777777" w:rsidR="005A2874" w:rsidRDefault="005A2874" w:rsidP="005A2874">
      <w:r>
        <w:rPr>
          <w:rStyle w:val="CommentReference"/>
        </w:rPr>
        <w:annotationRef/>
      </w:r>
      <w:r>
        <w:rPr>
          <w:sz w:val="20"/>
          <w:szCs w:val="20"/>
        </w:rPr>
        <w:t>I think you can take it out since we’re not necessarily interested in the independent influence of those factors</w:t>
      </w:r>
    </w:p>
  </w:comment>
  <w:comment w:id="147" w:author="Brian Locke" w:date="2025-06-13T17:16:00Z" w:initials="BL">
    <w:p w14:paraId="08FA575E" w14:textId="77777777" w:rsidR="00807039" w:rsidRDefault="00807039" w:rsidP="00807039">
      <w:r>
        <w:rPr>
          <w:rStyle w:val="CommentReference"/>
        </w:rPr>
        <w:annotationRef/>
      </w:r>
      <w:r>
        <w:rPr>
          <w:sz w:val="20"/>
          <w:szCs w:val="20"/>
        </w:rPr>
        <w:t xml:space="preserve">I might phrase this whole section as: </w:t>
      </w:r>
      <w:r>
        <w:rPr>
          <w:color w:val="111111"/>
          <w:sz w:val="20"/>
          <w:szCs w:val="20"/>
        </w:rPr>
        <w:t>After adjusting for age, sex, and BMI, patients with prior splenectomy were more likely to have peripheral PE; the association was not seen in the unadjusted analysis. Clot burden as assessed by Qanadli score was similar in both groups.</w:t>
      </w:r>
    </w:p>
  </w:comment>
  <w:comment w:id="148" w:author="Brian Locke" w:date="2025-06-13T17:12:00Z" w:initials="BL">
    <w:p w14:paraId="009E8367" w14:textId="23197630" w:rsidR="005A2874" w:rsidRDefault="005A2874" w:rsidP="005A2874">
      <w:r>
        <w:rPr>
          <w:rStyle w:val="CommentReference"/>
        </w:rPr>
        <w:annotationRef/>
      </w:r>
      <w:r>
        <w:rPr>
          <w:sz w:val="20"/>
          <w:szCs w:val="20"/>
        </w:rPr>
        <w:t>table numbers.</w:t>
      </w:r>
    </w:p>
  </w:comment>
  <w:comment w:id="149" w:author="Brian Locke" w:date="2025-06-13T17:16:00Z" w:initials="BL">
    <w:p w14:paraId="77BD2274" w14:textId="77777777" w:rsidR="00807039" w:rsidRDefault="00807039" w:rsidP="00807039">
      <w:r>
        <w:rPr>
          <w:rStyle w:val="CommentReference"/>
        </w:rPr>
        <w:annotationRef/>
      </w:r>
      <w:r>
        <w:rPr>
          <w:sz w:val="20"/>
          <w:szCs w:val="20"/>
        </w:rPr>
        <w:t>would just cover this with 1 sentence - either from the last paragraph or this one.</w:t>
      </w:r>
    </w:p>
  </w:comment>
  <w:comment w:id="150" w:author="Brian Locke" w:date="2025-06-13T17:24:00Z" w:initials="BL">
    <w:p w14:paraId="3BD0E9FA" w14:textId="77777777" w:rsidR="00957159" w:rsidRDefault="00957159" w:rsidP="00957159">
      <w:r>
        <w:rPr>
          <w:rStyle w:val="CommentReference"/>
        </w:rPr>
        <w:annotationRef/>
      </w:r>
      <w:r>
        <w:rPr>
          <w:sz w:val="20"/>
          <w:szCs w:val="20"/>
        </w:rPr>
        <w:t>I think a synthesizing overall conclusion statement addressing our hypothesis would add impact… something like: “In this pair of substudies, we show that the odds of a prior splenectomy is higher in patients with CTEPH than in patients with acute PE, and that patients with splenectomy often show unique findings (more peripheral location, insidious onset) consistent with early CTEPH development at the time of their acute PE diagnosis. Together, these findings suggest splectomized status may predispose to CTEPH though separate mechanisms than solely raising clot risk.”. Then, you could break down the individual substudy findings and reference prior literature as you’ve done.</w:t>
      </w:r>
    </w:p>
  </w:comment>
  <w:comment w:id="152" w:author="Brian Locke" w:date="2025-06-13T17:28:00Z" w:initials="BL">
    <w:p w14:paraId="12381B60" w14:textId="77777777" w:rsidR="00957159" w:rsidRDefault="00957159" w:rsidP="00957159">
      <w:r>
        <w:rPr>
          <w:rStyle w:val="CommentReference"/>
        </w:rPr>
        <w:annotationRef/>
      </w:r>
      <w:r>
        <w:rPr>
          <w:sz w:val="20"/>
          <w:szCs w:val="20"/>
        </w:rPr>
        <w:t>our data doesn’t really show that tho? All-PE and Unprovoked-PE have numerically higher but not statistically signifcantly higher odds of prior splenectomy… you could say.. while prior research shows that Splenectomy is a risk factor for VTE, our work shows that the excess risk of CTEPH is much stronger.</w:t>
      </w:r>
    </w:p>
  </w:comment>
  <w:comment w:id="153" w:author="Brian Locke" w:date="2025-06-13T17:29:00Z" w:initials="BL">
    <w:p w14:paraId="393BDFF1" w14:textId="77777777" w:rsidR="00957159" w:rsidRDefault="00957159" w:rsidP="00957159">
      <w:r>
        <w:rPr>
          <w:rStyle w:val="CommentReference"/>
        </w:rPr>
        <w:annotationRef/>
      </w:r>
      <w:r>
        <w:rPr>
          <w:sz w:val="20"/>
          <w:szCs w:val="20"/>
        </w:rPr>
        <w:t>Has anyone ever looked at CTEPH - splenectomy risk before? If so I’d talk about here… and if not, you could make the point that we’re the first to weigh in.</w:t>
      </w:r>
    </w:p>
  </w:comment>
  <w:comment w:id="154" w:author="Mark Dodson" w:date="2025-05-05T15:02:00Z" w:initials="MD">
    <w:p w14:paraId="57659462" w14:textId="2EB7050B" w:rsidR="00616E0F" w:rsidRDefault="00616E0F" w:rsidP="00616E0F">
      <w:pPr>
        <w:pStyle w:val="CommentText"/>
      </w:pPr>
      <w:r>
        <w:rPr>
          <w:rStyle w:val="CommentReference"/>
        </w:rPr>
        <w:annotationRef/>
      </w:r>
      <w:r>
        <w:t xml:space="preserve">This probably deserves further discussion in its own paragraph rather than being thrown in here. </w:t>
      </w:r>
    </w:p>
  </w:comment>
  <w:comment w:id="155" w:author="Brian Locke" w:date="2025-06-13T17:30:00Z" w:initials="BL">
    <w:p w14:paraId="73C155AD" w14:textId="77777777" w:rsidR="00957159" w:rsidRDefault="00957159" w:rsidP="00957159">
      <w:r>
        <w:rPr>
          <w:rStyle w:val="CommentReference"/>
        </w:rPr>
        <w:annotationRef/>
      </w:r>
      <w:r>
        <w:rPr>
          <w:sz w:val="20"/>
          <w:szCs w:val="20"/>
        </w:rPr>
        <w:t xml:space="preserve">adjusted the hedges because we do believe that the adjusted analysis is the correct one. </w:t>
      </w:r>
    </w:p>
  </w:comment>
  <w:comment w:id="185" w:author="Mark Dodson" w:date="2025-05-05T15:03:00Z" w:initials="MD">
    <w:p w14:paraId="4A501D57" w14:textId="6F519756" w:rsidR="00616E0F" w:rsidRDefault="00616E0F" w:rsidP="00616E0F">
      <w:pPr>
        <w:pStyle w:val="CommentText"/>
      </w:pPr>
      <w:r>
        <w:rPr>
          <w:rStyle w:val="CommentReference"/>
        </w:rPr>
        <w:annotationRef/>
      </w:r>
      <w:r>
        <w:t xml:space="preserve">I know this came from my earlier draft, but I don’t really think it adds much in this manuscript. </w:t>
      </w:r>
    </w:p>
  </w:comment>
  <w:comment w:id="186" w:author="Brian Locke" w:date="2025-06-13T17:32:00Z" w:initials="BL">
    <w:p w14:paraId="155790E1" w14:textId="77777777" w:rsidR="009E69AB" w:rsidRDefault="00957159" w:rsidP="009E69AB">
      <w:r>
        <w:rPr>
          <w:rStyle w:val="CommentReference"/>
        </w:rPr>
        <w:annotationRef/>
      </w:r>
      <w:r w:rsidR="009E69AB">
        <w:rPr>
          <w:sz w:val="20"/>
          <w:szCs w:val="20"/>
        </w:rPr>
        <w:t xml:space="preserve">I don’t think we reported this? If keeping, would add that we assessed this to the methods and results.  But I would remove this paragaph. </w:t>
      </w:r>
    </w:p>
  </w:comment>
  <w:comment w:id="187" w:author="Brian Locke" w:date="2025-06-13T17:37:00Z" w:initials="BL">
    <w:p w14:paraId="161960ED" w14:textId="77777777" w:rsidR="009E69AB" w:rsidRDefault="009E69AB" w:rsidP="009E69AB">
      <w:r>
        <w:rPr>
          <w:rStyle w:val="CommentReference"/>
        </w:rPr>
        <w:annotationRef/>
      </w:r>
      <w:r>
        <w:rPr>
          <w:sz w:val="20"/>
          <w:szCs w:val="20"/>
        </w:rPr>
        <w:t xml:space="preserve">I’d keep the lack of blinding and predominantly white demographics but remove the rest of the weaknesses. Then I’d add: 1. for both the case-control and matched cohort studies, each group comes from slightly different base populations which may effect comparability of the groups, and 2. we are limited in our ability to characterize groups in substudy 1. </w:t>
      </w:r>
    </w:p>
  </w:comment>
  <w:comment w:id="188" w:author="Brian Locke" w:date="2025-06-13T17:41:00Z" w:initials="BL">
    <w:p w14:paraId="3EB99EBD" w14:textId="77777777" w:rsidR="009E69AB" w:rsidRDefault="009E69AB" w:rsidP="009E69AB">
      <w:r>
        <w:rPr>
          <w:rStyle w:val="CommentReference"/>
        </w:rPr>
        <w:annotationRef/>
      </w:r>
      <w:r>
        <w:rPr>
          <w:sz w:val="20"/>
          <w:szCs w:val="20"/>
        </w:rPr>
        <w:t xml:space="preserve">I think we could use this as an opportunity to propose more concrete next studies that address the limitations we have. If Mark has any in mind or underway putting them here might be nice - but otherwise you could make a specific call for further hemodynamic or radiographic characterization at the time of PE or CTEPH diagnosis; or longitudinal assessments of patients with Splenectomy and acute PE to evaluate whether there is evolution to CTEPH or not. </w:t>
      </w:r>
    </w:p>
  </w:comment>
  <w:comment w:id="210" w:author="Brian Locke" w:date="2025-06-13T17:45:00Z" w:initials="BL">
    <w:p w14:paraId="127CE7C9" w14:textId="77777777" w:rsidR="008775CF" w:rsidRDefault="008775CF" w:rsidP="008775CF">
      <w:r>
        <w:rPr>
          <w:rStyle w:val="CommentReference"/>
        </w:rPr>
        <w:annotationRef/>
      </w:r>
      <w:r>
        <w:rPr>
          <w:sz w:val="20"/>
          <w:szCs w:val="20"/>
        </w:rPr>
        <w:t xml:space="preserve">switched this up so that we end with our implied finding rather than hopes. </w:t>
      </w:r>
    </w:p>
  </w:comment>
  <w:comment w:id="215" w:author="Mark Dodson" w:date="2025-05-01T10:16:00Z" w:initials="MD">
    <w:p w14:paraId="57071006" w14:textId="576597A5" w:rsidR="007A1E3A" w:rsidRDefault="007A1E3A" w:rsidP="007A1E3A">
      <w:pPr>
        <w:pStyle w:val="CommentText"/>
      </w:pPr>
      <w:r>
        <w:rPr>
          <w:rStyle w:val="CommentReference"/>
        </w:rPr>
        <w:annotationRef/>
      </w:r>
      <w:r>
        <w:t xml:space="preserve">Should use median (IQR) for all continuous variables and define in each row as done for preceding tables. </w:t>
      </w:r>
    </w:p>
  </w:comment>
  <w:comment w:id="216" w:author="Mark Dodson" w:date="2025-05-01T10:21:00Z" w:initials="MD">
    <w:p w14:paraId="41568937" w14:textId="77777777" w:rsidR="006409D0" w:rsidRDefault="006409D0" w:rsidP="006409D0">
      <w:pPr>
        <w:pStyle w:val="CommentText"/>
      </w:pPr>
      <w:r>
        <w:rPr>
          <w:rStyle w:val="CommentReference"/>
        </w:rPr>
        <w:annotationRef/>
      </w:r>
      <w:r>
        <w:t xml:space="preserve">Same comment about defining each row as median (IQR) as for table above.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DF56355" w15:done="0"/>
  <w15:commentEx w15:paraId="1E97AA77" w15:done="1"/>
  <w15:commentEx w15:paraId="55F0EBCB" w15:paraIdParent="1E97AA77" w15:done="1"/>
  <w15:commentEx w15:paraId="10124C6D" w15:paraIdParent="1E97AA77" w15:done="1"/>
  <w15:commentEx w15:paraId="0770751F" w15:done="0"/>
  <w15:commentEx w15:paraId="6C4D61E6" w15:done="0"/>
  <w15:commentEx w15:paraId="73FC5C5B" w15:done="0"/>
  <w15:commentEx w15:paraId="7213A45B" w15:done="0"/>
  <w15:commentEx w15:paraId="63625ACE" w15:done="0"/>
  <w15:commentEx w15:paraId="0E10261E" w15:done="0"/>
  <w15:commentEx w15:paraId="10B130EA" w15:done="1"/>
  <w15:commentEx w15:paraId="2C721E92" w15:paraIdParent="10B130EA" w15:done="1"/>
  <w15:commentEx w15:paraId="39DDE6F5" w15:done="0"/>
  <w15:commentEx w15:paraId="1E7DFDC4" w15:done="0"/>
  <w15:commentEx w15:paraId="23D7A687" w15:done="1"/>
  <w15:commentEx w15:paraId="334C655C" w15:done="0"/>
  <w15:commentEx w15:paraId="0BF72F0E" w15:done="0"/>
  <w15:commentEx w15:paraId="2EDE83B3" w15:done="0"/>
  <w15:commentEx w15:paraId="7D0D200F" w15:done="0"/>
  <w15:commentEx w15:paraId="6B4C67CD" w15:done="0"/>
  <w15:commentEx w15:paraId="40EAFE30" w15:done="0"/>
  <w15:commentEx w15:paraId="247F5FAF" w15:paraIdParent="40EAFE30" w15:done="0"/>
  <w15:commentEx w15:paraId="653DE44F" w15:paraIdParent="40EAFE30" w15:done="0"/>
  <w15:commentEx w15:paraId="4284C645" w15:done="1"/>
  <w15:commentEx w15:paraId="11E1CD40" w15:done="0"/>
  <w15:commentEx w15:paraId="2ADE5FE6" w15:done="0"/>
  <w15:commentEx w15:paraId="0061C409" w15:paraIdParent="2ADE5FE6" w15:done="0"/>
  <w15:commentEx w15:paraId="79C8A68E" w15:paraIdParent="2ADE5FE6" w15:done="0"/>
  <w15:commentEx w15:paraId="08FA575E" w15:paraIdParent="2ADE5FE6" w15:done="0"/>
  <w15:commentEx w15:paraId="009E8367" w15:done="0"/>
  <w15:commentEx w15:paraId="77BD2274" w15:done="0"/>
  <w15:commentEx w15:paraId="3BD0E9FA" w15:done="0"/>
  <w15:commentEx w15:paraId="12381B60" w15:done="0"/>
  <w15:commentEx w15:paraId="393BDFF1" w15:paraIdParent="12381B60" w15:done="0"/>
  <w15:commentEx w15:paraId="57659462" w15:done="1"/>
  <w15:commentEx w15:paraId="73C155AD" w15:done="0"/>
  <w15:commentEx w15:paraId="4A501D57" w15:done="1"/>
  <w15:commentEx w15:paraId="155790E1" w15:done="0"/>
  <w15:commentEx w15:paraId="161960ED" w15:done="0"/>
  <w15:commentEx w15:paraId="3EB99EBD" w15:done="0"/>
  <w15:commentEx w15:paraId="127CE7C9" w15:done="0"/>
  <w15:commentEx w15:paraId="57071006" w15:done="1"/>
  <w15:commentEx w15:paraId="4156893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5BA80D9" w16cex:dateUtc="2025-06-13T22:39:00Z"/>
  <w16cex:commentExtensible w16cex:durableId="653E8715" w16cex:dateUtc="2025-05-01T15:43:00Z"/>
  <w16cex:commentExtensible w16cex:durableId="4CBDB4D2" w16cex:dateUtc="2025-05-02T23:28:00Z"/>
  <w16cex:commentExtensible w16cex:durableId="461D774F" w16cex:dateUtc="2025-05-05T20:53:00Z"/>
  <w16cex:commentExtensible w16cex:durableId="3B85F41A" w16cex:dateUtc="2025-06-13T22:44:00Z"/>
  <w16cex:commentExtensible w16cex:durableId="523A06DB" w16cex:dateUtc="2025-06-13T22:44:00Z"/>
  <w16cex:commentExtensible w16cex:durableId="2F69AB82" w16cex:dateUtc="2025-06-13T22:59:00Z"/>
  <w16cex:commentExtensible w16cex:durableId="07BCE34E" w16cex:dateUtc="2025-06-13T22:45:00Z"/>
  <w16cex:commentExtensible w16cex:durableId="2F306A45" w16cex:dateUtc="2025-06-13T22:45:00Z"/>
  <w16cex:commentExtensible w16cex:durableId="21018E88" w16cex:dateUtc="2025-06-13T22:46:00Z"/>
  <w16cex:commentExtensible w16cex:durableId="18304587" w16cex:dateUtc="2025-05-01T15:38:00Z"/>
  <w16cex:commentExtensible w16cex:durableId="132A88D9" w16cex:dateUtc="2025-05-02T23:32:00Z"/>
  <w16cex:commentExtensible w16cex:durableId="7F3C093C" w16cex:dateUtc="2025-06-13T23:06:00Z"/>
  <w16cex:commentExtensible w16cex:durableId="75C2A8C7" w16cex:dateUtc="2025-06-13T22:48:00Z"/>
  <w16cex:commentExtensible w16cex:durableId="7E8ADD45" w16cex:dateUtc="2025-05-05T01:36:00Z"/>
  <w16cex:commentExtensible w16cex:durableId="6261A4A1" w16cex:dateUtc="2025-06-13T22:55:00Z"/>
  <w16cex:commentExtensible w16cex:durableId="5F51C8EF" w16cex:dateUtc="2025-06-13T23:04:00Z"/>
  <w16cex:commentExtensible w16cex:durableId="5ED0E31E" w16cex:dateUtc="2025-06-13T23:05:00Z"/>
  <w16cex:commentExtensible w16cex:durableId="781FCB00" w16cex:dateUtc="2025-06-13T23:08:00Z"/>
  <w16cex:commentExtensible w16cex:durableId="7F9051EE" w16cex:dateUtc="2025-06-13T23:08:00Z"/>
  <w16cex:commentExtensible w16cex:durableId="3ED550FD" w16cex:dateUtc="2025-05-01T16:26:00Z"/>
  <w16cex:commentExtensible w16cex:durableId="39C161A8" w16cex:dateUtc="2025-05-02T23:40:00Z"/>
  <w16cex:commentExtensible w16cex:durableId="5E8F6EE5" w16cex:dateUtc="2025-06-13T23:09:00Z"/>
  <w16cex:commentExtensible w16cex:durableId="574066ED" w16cex:dateUtc="2025-05-01T16:30:00Z"/>
  <w16cex:commentExtensible w16cex:durableId="27FD8357" w16cex:dateUtc="2025-06-13T23:10:00Z"/>
  <w16cex:commentExtensible w16cex:durableId="301891A4" w16cex:dateUtc="2025-05-01T16:29:00Z"/>
  <w16cex:commentExtensible w16cex:durableId="0CB08C66" w16cex:dateUtc="2025-05-02T23:49:00Z"/>
  <w16cex:commentExtensible w16cex:durableId="1617E2AD" w16cex:dateUtc="2025-06-13T23:11:00Z"/>
  <w16cex:commentExtensible w16cex:durableId="7922DEDF" w16cex:dateUtc="2025-06-13T23:16:00Z"/>
  <w16cex:commentExtensible w16cex:durableId="006FB172" w16cex:dateUtc="2025-06-13T23:12:00Z"/>
  <w16cex:commentExtensible w16cex:durableId="0A29BA9F" w16cex:dateUtc="2025-06-13T23:16:00Z"/>
  <w16cex:commentExtensible w16cex:durableId="3649FBBD" w16cex:dateUtc="2025-06-13T23:24:00Z"/>
  <w16cex:commentExtensible w16cex:durableId="22EB6ABD" w16cex:dateUtc="2025-06-13T23:28:00Z"/>
  <w16cex:commentExtensible w16cex:durableId="6B8C8FFC" w16cex:dateUtc="2025-06-13T23:29:00Z"/>
  <w16cex:commentExtensible w16cex:durableId="62317018" w16cex:dateUtc="2025-05-05T21:02:00Z"/>
  <w16cex:commentExtensible w16cex:durableId="28892F12" w16cex:dateUtc="2025-06-13T23:30:00Z"/>
  <w16cex:commentExtensible w16cex:durableId="449D99FA" w16cex:dateUtc="2025-05-05T21:03:00Z"/>
  <w16cex:commentExtensible w16cex:durableId="39DC102C" w16cex:dateUtc="2025-06-13T23:32:00Z"/>
  <w16cex:commentExtensible w16cex:durableId="336EBB01" w16cex:dateUtc="2025-06-13T23:37:00Z"/>
  <w16cex:commentExtensible w16cex:durableId="0DB66397" w16cex:dateUtc="2025-06-13T23:41:00Z"/>
  <w16cex:commentExtensible w16cex:durableId="1465D8E0" w16cex:dateUtc="2025-06-13T23:45:00Z"/>
  <w16cex:commentExtensible w16cex:durableId="5960D615" w16cex:dateUtc="2025-05-01T16:16:00Z"/>
  <w16cex:commentExtensible w16cex:durableId="2F5C3F51" w16cex:dateUtc="2025-05-01T1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DF56355" w16cid:durableId="75BA80D9"/>
  <w16cid:commentId w16cid:paraId="1E97AA77" w16cid:durableId="653E8715"/>
  <w16cid:commentId w16cid:paraId="55F0EBCB" w16cid:durableId="4CBDB4D2"/>
  <w16cid:commentId w16cid:paraId="10124C6D" w16cid:durableId="461D774F"/>
  <w16cid:commentId w16cid:paraId="0770751F" w16cid:durableId="3B85F41A"/>
  <w16cid:commentId w16cid:paraId="6C4D61E6" w16cid:durableId="523A06DB"/>
  <w16cid:commentId w16cid:paraId="73FC5C5B" w16cid:durableId="2F69AB82"/>
  <w16cid:commentId w16cid:paraId="7213A45B" w16cid:durableId="07BCE34E"/>
  <w16cid:commentId w16cid:paraId="63625ACE" w16cid:durableId="2F306A45"/>
  <w16cid:commentId w16cid:paraId="0E10261E" w16cid:durableId="21018E88"/>
  <w16cid:commentId w16cid:paraId="10B130EA" w16cid:durableId="18304587"/>
  <w16cid:commentId w16cid:paraId="2C721E92" w16cid:durableId="132A88D9"/>
  <w16cid:commentId w16cid:paraId="39DDE6F5" w16cid:durableId="7F3C093C"/>
  <w16cid:commentId w16cid:paraId="1E7DFDC4" w16cid:durableId="75C2A8C7"/>
  <w16cid:commentId w16cid:paraId="23D7A687" w16cid:durableId="7E8ADD45"/>
  <w16cid:commentId w16cid:paraId="334C655C" w16cid:durableId="6261A4A1"/>
  <w16cid:commentId w16cid:paraId="0BF72F0E" w16cid:durableId="5F51C8EF"/>
  <w16cid:commentId w16cid:paraId="2EDE83B3" w16cid:durableId="5ED0E31E"/>
  <w16cid:commentId w16cid:paraId="7D0D200F" w16cid:durableId="781FCB00"/>
  <w16cid:commentId w16cid:paraId="6B4C67CD" w16cid:durableId="7F9051EE"/>
  <w16cid:commentId w16cid:paraId="40EAFE30" w16cid:durableId="3ED550FD"/>
  <w16cid:commentId w16cid:paraId="247F5FAF" w16cid:durableId="39C161A8"/>
  <w16cid:commentId w16cid:paraId="653DE44F" w16cid:durableId="5E8F6EE5"/>
  <w16cid:commentId w16cid:paraId="4284C645" w16cid:durableId="574066ED"/>
  <w16cid:commentId w16cid:paraId="11E1CD40" w16cid:durableId="27FD8357"/>
  <w16cid:commentId w16cid:paraId="2ADE5FE6" w16cid:durableId="301891A4"/>
  <w16cid:commentId w16cid:paraId="0061C409" w16cid:durableId="0CB08C66"/>
  <w16cid:commentId w16cid:paraId="79C8A68E" w16cid:durableId="1617E2AD"/>
  <w16cid:commentId w16cid:paraId="08FA575E" w16cid:durableId="7922DEDF"/>
  <w16cid:commentId w16cid:paraId="009E8367" w16cid:durableId="006FB172"/>
  <w16cid:commentId w16cid:paraId="77BD2274" w16cid:durableId="0A29BA9F"/>
  <w16cid:commentId w16cid:paraId="3BD0E9FA" w16cid:durableId="3649FBBD"/>
  <w16cid:commentId w16cid:paraId="12381B60" w16cid:durableId="22EB6ABD"/>
  <w16cid:commentId w16cid:paraId="393BDFF1" w16cid:durableId="6B8C8FFC"/>
  <w16cid:commentId w16cid:paraId="57659462" w16cid:durableId="62317018"/>
  <w16cid:commentId w16cid:paraId="73C155AD" w16cid:durableId="28892F12"/>
  <w16cid:commentId w16cid:paraId="4A501D57" w16cid:durableId="449D99FA"/>
  <w16cid:commentId w16cid:paraId="155790E1" w16cid:durableId="39DC102C"/>
  <w16cid:commentId w16cid:paraId="161960ED" w16cid:durableId="336EBB01"/>
  <w16cid:commentId w16cid:paraId="3EB99EBD" w16cid:durableId="0DB66397"/>
  <w16cid:commentId w16cid:paraId="127CE7C9" w16cid:durableId="1465D8E0"/>
  <w16cid:commentId w16cid:paraId="57071006" w16cid:durableId="5960D615"/>
  <w16cid:commentId w16cid:paraId="41568937" w16cid:durableId="2F5C3F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B9F083" w14:textId="77777777" w:rsidR="00081C14" w:rsidRDefault="00081C14" w:rsidP="00CE0C9C">
      <w:pPr>
        <w:spacing w:after="0" w:line="240" w:lineRule="auto"/>
      </w:pPr>
      <w:r>
        <w:separator/>
      </w:r>
    </w:p>
  </w:endnote>
  <w:endnote w:type="continuationSeparator" w:id="0">
    <w:p w14:paraId="178B4F7F" w14:textId="77777777" w:rsidR="00081C14" w:rsidRDefault="00081C14" w:rsidP="00CE0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44B13A" w14:textId="77777777" w:rsidR="00081C14" w:rsidRDefault="00081C14" w:rsidP="00CE0C9C">
      <w:pPr>
        <w:spacing w:after="0" w:line="240" w:lineRule="auto"/>
      </w:pPr>
      <w:r>
        <w:separator/>
      </w:r>
    </w:p>
  </w:footnote>
  <w:footnote w:type="continuationSeparator" w:id="0">
    <w:p w14:paraId="720E52D9" w14:textId="77777777" w:rsidR="00081C14" w:rsidRDefault="00081C14" w:rsidP="00CE0C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92A46"/>
    <w:multiLevelType w:val="multilevel"/>
    <w:tmpl w:val="0960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9F663E"/>
    <w:multiLevelType w:val="multilevel"/>
    <w:tmpl w:val="3E92C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2165B9"/>
    <w:multiLevelType w:val="multilevel"/>
    <w:tmpl w:val="8C22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F7078D"/>
    <w:multiLevelType w:val="hybridMultilevel"/>
    <w:tmpl w:val="D50EF8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CF620F"/>
    <w:multiLevelType w:val="multilevel"/>
    <w:tmpl w:val="6D248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A00B02"/>
    <w:multiLevelType w:val="hybridMultilevel"/>
    <w:tmpl w:val="147C29B0"/>
    <w:lvl w:ilvl="0" w:tplc="C43E320E">
      <w:start w:val="1"/>
      <w:numFmt w:val="decimal"/>
      <w:lvlText w:val="%1."/>
      <w:lvlJc w:val="left"/>
      <w:pPr>
        <w:ind w:left="1020" w:hanging="360"/>
      </w:pPr>
    </w:lvl>
    <w:lvl w:ilvl="1" w:tplc="89B0A8A8">
      <w:start w:val="1"/>
      <w:numFmt w:val="decimal"/>
      <w:lvlText w:val="%2."/>
      <w:lvlJc w:val="left"/>
      <w:pPr>
        <w:ind w:left="1020" w:hanging="360"/>
      </w:pPr>
    </w:lvl>
    <w:lvl w:ilvl="2" w:tplc="CFFC75F6">
      <w:start w:val="1"/>
      <w:numFmt w:val="decimal"/>
      <w:lvlText w:val="%3."/>
      <w:lvlJc w:val="left"/>
      <w:pPr>
        <w:ind w:left="1020" w:hanging="360"/>
      </w:pPr>
    </w:lvl>
    <w:lvl w:ilvl="3" w:tplc="C1BCCA88">
      <w:start w:val="1"/>
      <w:numFmt w:val="decimal"/>
      <w:lvlText w:val="%4."/>
      <w:lvlJc w:val="left"/>
      <w:pPr>
        <w:ind w:left="1020" w:hanging="360"/>
      </w:pPr>
    </w:lvl>
    <w:lvl w:ilvl="4" w:tplc="8034AC04">
      <w:start w:val="1"/>
      <w:numFmt w:val="decimal"/>
      <w:lvlText w:val="%5."/>
      <w:lvlJc w:val="left"/>
      <w:pPr>
        <w:ind w:left="1020" w:hanging="360"/>
      </w:pPr>
    </w:lvl>
    <w:lvl w:ilvl="5" w:tplc="85D6DBA0">
      <w:start w:val="1"/>
      <w:numFmt w:val="decimal"/>
      <w:lvlText w:val="%6."/>
      <w:lvlJc w:val="left"/>
      <w:pPr>
        <w:ind w:left="1020" w:hanging="360"/>
      </w:pPr>
    </w:lvl>
    <w:lvl w:ilvl="6" w:tplc="06FE9FC0">
      <w:start w:val="1"/>
      <w:numFmt w:val="decimal"/>
      <w:lvlText w:val="%7."/>
      <w:lvlJc w:val="left"/>
      <w:pPr>
        <w:ind w:left="1020" w:hanging="360"/>
      </w:pPr>
    </w:lvl>
    <w:lvl w:ilvl="7" w:tplc="16A40DA4">
      <w:start w:val="1"/>
      <w:numFmt w:val="decimal"/>
      <w:lvlText w:val="%8."/>
      <w:lvlJc w:val="left"/>
      <w:pPr>
        <w:ind w:left="1020" w:hanging="360"/>
      </w:pPr>
    </w:lvl>
    <w:lvl w:ilvl="8" w:tplc="B4E65A28">
      <w:start w:val="1"/>
      <w:numFmt w:val="decimal"/>
      <w:lvlText w:val="%9."/>
      <w:lvlJc w:val="left"/>
      <w:pPr>
        <w:ind w:left="1020" w:hanging="360"/>
      </w:pPr>
    </w:lvl>
  </w:abstractNum>
  <w:abstractNum w:abstractNumId="6" w15:restartNumberingAfterBreak="0">
    <w:nsid w:val="5D8213EF"/>
    <w:multiLevelType w:val="multilevel"/>
    <w:tmpl w:val="B9EE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C670FF"/>
    <w:multiLevelType w:val="multilevel"/>
    <w:tmpl w:val="7CEA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1803FA"/>
    <w:multiLevelType w:val="multilevel"/>
    <w:tmpl w:val="863E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7A1693"/>
    <w:multiLevelType w:val="multilevel"/>
    <w:tmpl w:val="8558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3E647C"/>
    <w:multiLevelType w:val="multilevel"/>
    <w:tmpl w:val="7C04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6E73C4D"/>
    <w:multiLevelType w:val="multilevel"/>
    <w:tmpl w:val="0650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829838">
    <w:abstractNumId w:val="2"/>
  </w:num>
  <w:num w:numId="2" w16cid:durableId="454493743">
    <w:abstractNumId w:val="10"/>
  </w:num>
  <w:num w:numId="3" w16cid:durableId="1359771163">
    <w:abstractNumId w:val="0"/>
  </w:num>
  <w:num w:numId="4" w16cid:durableId="1424573310">
    <w:abstractNumId w:val="11"/>
  </w:num>
  <w:num w:numId="5" w16cid:durableId="988939295">
    <w:abstractNumId w:val="9"/>
  </w:num>
  <w:num w:numId="6" w16cid:durableId="1439637735">
    <w:abstractNumId w:val="8"/>
  </w:num>
  <w:num w:numId="7" w16cid:durableId="865212029">
    <w:abstractNumId w:val="4"/>
  </w:num>
  <w:num w:numId="8" w16cid:durableId="1618177621">
    <w:abstractNumId w:val="7"/>
  </w:num>
  <w:num w:numId="9" w16cid:durableId="211311261">
    <w:abstractNumId w:val="5"/>
  </w:num>
  <w:num w:numId="10" w16cid:durableId="1177303673">
    <w:abstractNumId w:val="3"/>
  </w:num>
  <w:num w:numId="11" w16cid:durableId="135463418">
    <w:abstractNumId w:val="1"/>
  </w:num>
  <w:num w:numId="12" w16cid:durableId="205025629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ian Locke">
    <w15:presenceInfo w15:providerId="Windows Live" w15:userId="0f5bdfad153c6e22"/>
  </w15:person>
  <w15:person w15:author="Mark Dodson">
    <w15:presenceInfo w15:providerId="AD" w15:userId="S::Mark.Dodson@imail.org::80bd1207-3b35-4764-8421-9674dea5bf52"/>
  </w15:person>
  <w15:person w15:author="Darren White">
    <w15:presenceInfo w15:providerId="AD" w15:userId="S::u0900211@umail.utah.edu::28b4ca66-6b3c-4e59-8d79-869a1c227eb3"/>
  </w15:person>
  <w15:person w15:author="Darren White [2]">
    <w15:presenceInfo w15:providerId="Windows Live" w15:userId="ab1c3a1c4915efed"/>
  </w15:person>
  <w15:person w15:author="BRIAN LOCKE">
    <w15:presenceInfo w15:providerId="AD" w15:userId="S::u0476159@umail.utah.edu::6b682560-f349-4700-93d6-cc89da2ba4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mer J Resp Crit Care Med&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f2vesve6es0t6erttiv5adc5f05d00w5w5a&quot;&gt;CTEPH and VTE&lt;record-ids&gt;&lt;item&gt;23&lt;/item&gt;&lt;item&gt;37&lt;/item&gt;&lt;item&gt;40&lt;/item&gt;&lt;item&gt;95&lt;/item&gt;&lt;item&gt;119&lt;/item&gt;&lt;item&gt;130&lt;/item&gt;&lt;item&gt;132&lt;/item&gt;&lt;item&gt;139&lt;/item&gt;&lt;item&gt;153&lt;/item&gt;&lt;item&gt;172&lt;/item&gt;&lt;item&gt;173&lt;/item&gt;&lt;item&gt;205&lt;/item&gt;&lt;item&gt;216&lt;/item&gt;&lt;/record-ids&gt;&lt;/item&gt;&lt;/Libraries&gt;"/>
  </w:docVars>
  <w:rsids>
    <w:rsidRoot w:val="00B32CBA"/>
    <w:rsid w:val="00064FD7"/>
    <w:rsid w:val="00071FD7"/>
    <w:rsid w:val="00081C14"/>
    <w:rsid w:val="000E41F2"/>
    <w:rsid w:val="000F7FD0"/>
    <w:rsid w:val="00122750"/>
    <w:rsid w:val="00224ED8"/>
    <w:rsid w:val="00225DD1"/>
    <w:rsid w:val="00226E15"/>
    <w:rsid w:val="00262D89"/>
    <w:rsid w:val="00283703"/>
    <w:rsid w:val="00306702"/>
    <w:rsid w:val="00332D64"/>
    <w:rsid w:val="003B34E6"/>
    <w:rsid w:val="004D4C4B"/>
    <w:rsid w:val="004D76DE"/>
    <w:rsid w:val="004E5544"/>
    <w:rsid w:val="004E7FD9"/>
    <w:rsid w:val="00536C32"/>
    <w:rsid w:val="00542D76"/>
    <w:rsid w:val="005A2874"/>
    <w:rsid w:val="006137A5"/>
    <w:rsid w:val="00616E0F"/>
    <w:rsid w:val="006257AF"/>
    <w:rsid w:val="00630A46"/>
    <w:rsid w:val="006409D0"/>
    <w:rsid w:val="00657A1A"/>
    <w:rsid w:val="006812BB"/>
    <w:rsid w:val="006B499D"/>
    <w:rsid w:val="006B7C8B"/>
    <w:rsid w:val="006C0D2F"/>
    <w:rsid w:val="006C28FF"/>
    <w:rsid w:val="007A1E3A"/>
    <w:rsid w:val="007E07C8"/>
    <w:rsid w:val="007E7132"/>
    <w:rsid w:val="008041E0"/>
    <w:rsid w:val="00807039"/>
    <w:rsid w:val="0081664C"/>
    <w:rsid w:val="008501CA"/>
    <w:rsid w:val="008775CF"/>
    <w:rsid w:val="00883B6C"/>
    <w:rsid w:val="008A4E1F"/>
    <w:rsid w:val="008A57D7"/>
    <w:rsid w:val="00911ABC"/>
    <w:rsid w:val="009251EB"/>
    <w:rsid w:val="00957159"/>
    <w:rsid w:val="009705FE"/>
    <w:rsid w:val="0099436B"/>
    <w:rsid w:val="009B3E67"/>
    <w:rsid w:val="009C0810"/>
    <w:rsid w:val="009E69AB"/>
    <w:rsid w:val="009F3AA3"/>
    <w:rsid w:val="00A47675"/>
    <w:rsid w:val="00B30358"/>
    <w:rsid w:val="00B32CBA"/>
    <w:rsid w:val="00B3329C"/>
    <w:rsid w:val="00B453E2"/>
    <w:rsid w:val="00B653CF"/>
    <w:rsid w:val="00BA37C3"/>
    <w:rsid w:val="00BD6775"/>
    <w:rsid w:val="00C02AD1"/>
    <w:rsid w:val="00C168EB"/>
    <w:rsid w:val="00C37B3C"/>
    <w:rsid w:val="00C55B0F"/>
    <w:rsid w:val="00C70400"/>
    <w:rsid w:val="00C81BD2"/>
    <w:rsid w:val="00CB0CDB"/>
    <w:rsid w:val="00CC3F48"/>
    <w:rsid w:val="00CE0C9C"/>
    <w:rsid w:val="00CF07FD"/>
    <w:rsid w:val="00DF0F70"/>
    <w:rsid w:val="00E41406"/>
    <w:rsid w:val="00E83050"/>
    <w:rsid w:val="00E83F4F"/>
    <w:rsid w:val="00E914A5"/>
    <w:rsid w:val="00F24C43"/>
    <w:rsid w:val="00FE243A"/>
    <w:rsid w:val="1AD5868A"/>
    <w:rsid w:val="6A616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687B3"/>
  <w15:chartTrackingRefBased/>
  <w15:docId w15:val="{82823CDA-4C17-4FE9-8E86-99630BCED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C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2C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2C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2C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2C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2C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2C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2C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2C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C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2C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2C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2C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2C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2C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2C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2C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2CBA"/>
    <w:rPr>
      <w:rFonts w:eastAsiaTheme="majorEastAsia" w:cstheme="majorBidi"/>
      <w:color w:val="272727" w:themeColor="text1" w:themeTint="D8"/>
    </w:rPr>
  </w:style>
  <w:style w:type="paragraph" w:styleId="Title">
    <w:name w:val="Title"/>
    <w:basedOn w:val="Normal"/>
    <w:next w:val="Normal"/>
    <w:link w:val="TitleChar"/>
    <w:uiPriority w:val="10"/>
    <w:qFormat/>
    <w:rsid w:val="00B32C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2C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2C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2C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2CBA"/>
    <w:pPr>
      <w:spacing w:before="160"/>
      <w:jc w:val="center"/>
    </w:pPr>
    <w:rPr>
      <w:i/>
      <w:iCs/>
      <w:color w:val="404040" w:themeColor="text1" w:themeTint="BF"/>
    </w:rPr>
  </w:style>
  <w:style w:type="character" w:customStyle="1" w:styleId="QuoteChar">
    <w:name w:val="Quote Char"/>
    <w:basedOn w:val="DefaultParagraphFont"/>
    <w:link w:val="Quote"/>
    <w:uiPriority w:val="29"/>
    <w:rsid w:val="00B32CBA"/>
    <w:rPr>
      <w:i/>
      <w:iCs/>
      <w:color w:val="404040" w:themeColor="text1" w:themeTint="BF"/>
    </w:rPr>
  </w:style>
  <w:style w:type="paragraph" w:styleId="ListParagraph">
    <w:name w:val="List Paragraph"/>
    <w:basedOn w:val="Normal"/>
    <w:uiPriority w:val="34"/>
    <w:qFormat/>
    <w:rsid w:val="00B32CBA"/>
    <w:pPr>
      <w:ind w:left="720"/>
      <w:contextualSpacing/>
    </w:pPr>
  </w:style>
  <w:style w:type="character" w:styleId="IntenseEmphasis">
    <w:name w:val="Intense Emphasis"/>
    <w:basedOn w:val="DefaultParagraphFont"/>
    <w:uiPriority w:val="21"/>
    <w:qFormat/>
    <w:rsid w:val="00B32CBA"/>
    <w:rPr>
      <w:i/>
      <w:iCs/>
      <w:color w:val="0F4761" w:themeColor="accent1" w:themeShade="BF"/>
    </w:rPr>
  </w:style>
  <w:style w:type="paragraph" w:styleId="IntenseQuote">
    <w:name w:val="Intense Quote"/>
    <w:basedOn w:val="Normal"/>
    <w:next w:val="Normal"/>
    <w:link w:val="IntenseQuoteChar"/>
    <w:uiPriority w:val="30"/>
    <w:qFormat/>
    <w:rsid w:val="00B32C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2CBA"/>
    <w:rPr>
      <w:i/>
      <w:iCs/>
      <w:color w:val="0F4761" w:themeColor="accent1" w:themeShade="BF"/>
    </w:rPr>
  </w:style>
  <w:style w:type="character" w:styleId="IntenseReference">
    <w:name w:val="Intense Reference"/>
    <w:basedOn w:val="DefaultParagraphFont"/>
    <w:uiPriority w:val="32"/>
    <w:qFormat/>
    <w:rsid w:val="00B32CBA"/>
    <w:rPr>
      <w:b/>
      <w:bCs/>
      <w:smallCaps/>
      <w:color w:val="0F4761" w:themeColor="accent1" w:themeShade="BF"/>
      <w:spacing w:val="5"/>
    </w:rPr>
  </w:style>
  <w:style w:type="character" w:styleId="CommentReference">
    <w:name w:val="annotation reference"/>
    <w:basedOn w:val="DefaultParagraphFont"/>
    <w:uiPriority w:val="99"/>
    <w:semiHidden/>
    <w:unhideWhenUsed/>
    <w:rsid w:val="0081664C"/>
    <w:rPr>
      <w:sz w:val="16"/>
      <w:szCs w:val="16"/>
    </w:rPr>
  </w:style>
  <w:style w:type="paragraph" w:styleId="CommentText">
    <w:name w:val="annotation text"/>
    <w:basedOn w:val="Normal"/>
    <w:link w:val="CommentTextChar"/>
    <w:uiPriority w:val="99"/>
    <w:unhideWhenUsed/>
    <w:rsid w:val="0081664C"/>
    <w:pPr>
      <w:spacing w:line="240" w:lineRule="auto"/>
    </w:pPr>
    <w:rPr>
      <w:sz w:val="20"/>
      <w:szCs w:val="20"/>
    </w:rPr>
  </w:style>
  <w:style w:type="character" w:customStyle="1" w:styleId="CommentTextChar">
    <w:name w:val="Comment Text Char"/>
    <w:basedOn w:val="DefaultParagraphFont"/>
    <w:link w:val="CommentText"/>
    <w:uiPriority w:val="99"/>
    <w:rsid w:val="0081664C"/>
    <w:rPr>
      <w:sz w:val="20"/>
      <w:szCs w:val="20"/>
    </w:rPr>
  </w:style>
  <w:style w:type="paragraph" w:styleId="CommentSubject">
    <w:name w:val="annotation subject"/>
    <w:basedOn w:val="CommentText"/>
    <w:next w:val="CommentText"/>
    <w:link w:val="CommentSubjectChar"/>
    <w:uiPriority w:val="99"/>
    <w:semiHidden/>
    <w:unhideWhenUsed/>
    <w:rsid w:val="0081664C"/>
    <w:rPr>
      <w:b/>
      <w:bCs/>
    </w:rPr>
  </w:style>
  <w:style w:type="character" w:customStyle="1" w:styleId="CommentSubjectChar">
    <w:name w:val="Comment Subject Char"/>
    <w:basedOn w:val="CommentTextChar"/>
    <w:link w:val="CommentSubject"/>
    <w:uiPriority w:val="99"/>
    <w:semiHidden/>
    <w:rsid w:val="0081664C"/>
    <w:rPr>
      <w:b/>
      <w:bCs/>
      <w:sz w:val="20"/>
      <w:szCs w:val="20"/>
    </w:rPr>
  </w:style>
  <w:style w:type="table" w:styleId="PlainTable4">
    <w:name w:val="Plain Table 4"/>
    <w:basedOn w:val="TableNormal"/>
    <w:uiPriority w:val="44"/>
    <w:rsid w:val="007A1E3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B653CF"/>
    <w:pPr>
      <w:spacing w:after="0" w:line="240" w:lineRule="auto"/>
    </w:pPr>
  </w:style>
  <w:style w:type="paragraph" w:customStyle="1" w:styleId="paragraph">
    <w:name w:val="paragraph"/>
    <w:basedOn w:val="Normal"/>
    <w:rsid w:val="00DF0F7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DF0F70"/>
  </w:style>
  <w:style w:type="character" w:customStyle="1" w:styleId="eop">
    <w:name w:val="eop"/>
    <w:basedOn w:val="DefaultParagraphFont"/>
    <w:rsid w:val="00DF0F70"/>
  </w:style>
  <w:style w:type="paragraph" w:customStyle="1" w:styleId="EndNoteBibliographyTitle">
    <w:name w:val="EndNote Bibliography Title"/>
    <w:basedOn w:val="Normal"/>
    <w:link w:val="EndNoteBibliographyTitleChar"/>
    <w:rsid w:val="009251EB"/>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9251EB"/>
    <w:rPr>
      <w:rFonts w:ascii="Aptos" w:hAnsi="Aptos"/>
      <w:noProof/>
    </w:rPr>
  </w:style>
  <w:style w:type="paragraph" w:customStyle="1" w:styleId="EndNoteBibliography">
    <w:name w:val="EndNote Bibliography"/>
    <w:basedOn w:val="Normal"/>
    <w:link w:val="EndNoteBibliographyChar"/>
    <w:rsid w:val="009251EB"/>
    <w:pPr>
      <w:spacing w:line="240" w:lineRule="auto"/>
    </w:pPr>
    <w:rPr>
      <w:rFonts w:ascii="Aptos" w:hAnsi="Aptos"/>
      <w:noProof/>
    </w:rPr>
  </w:style>
  <w:style w:type="character" w:customStyle="1" w:styleId="EndNoteBibliographyChar">
    <w:name w:val="EndNote Bibliography Char"/>
    <w:basedOn w:val="DefaultParagraphFont"/>
    <w:link w:val="EndNoteBibliography"/>
    <w:rsid w:val="009251EB"/>
    <w:rPr>
      <w:rFonts w:ascii="Aptos" w:hAnsi="Aptos"/>
      <w:noProof/>
    </w:rPr>
  </w:style>
  <w:style w:type="paragraph" w:styleId="FootnoteText">
    <w:name w:val="footnote text"/>
    <w:basedOn w:val="Normal"/>
    <w:link w:val="FootnoteTextChar"/>
    <w:uiPriority w:val="99"/>
    <w:semiHidden/>
    <w:unhideWhenUsed/>
    <w:rsid w:val="00CE0C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E0C9C"/>
    <w:rPr>
      <w:sz w:val="20"/>
      <w:szCs w:val="20"/>
    </w:rPr>
  </w:style>
  <w:style w:type="character" w:styleId="FootnoteReference">
    <w:name w:val="footnote reference"/>
    <w:basedOn w:val="DefaultParagraphFont"/>
    <w:uiPriority w:val="99"/>
    <w:semiHidden/>
    <w:unhideWhenUsed/>
    <w:rsid w:val="00CE0C9C"/>
    <w:rPr>
      <w:vertAlign w:val="superscript"/>
    </w:rPr>
  </w:style>
  <w:style w:type="character" w:styleId="Hyperlink">
    <w:name w:val="Hyperlink"/>
    <w:basedOn w:val="DefaultParagraphFont"/>
    <w:uiPriority w:val="99"/>
    <w:unhideWhenUsed/>
    <w:rsid w:val="00262D89"/>
    <w:rPr>
      <w:color w:val="0000FF"/>
      <w:u w:val="single"/>
    </w:rPr>
  </w:style>
  <w:style w:type="character" w:styleId="UnresolvedMention">
    <w:name w:val="Unresolved Mention"/>
    <w:basedOn w:val="DefaultParagraphFont"/>
    <w:uiPriority w:val="99"/>
    <w:semiHidden/>
    <w:unhideWhenUsed/>
    <w:rsid w:val="00262D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166126">
      <w:bodyDiv w:val="1"/>
      <w:marLeft w:val="0"/>
      <w:marRight w:val="0"/>
      <w:marTop w:val="0"/>
      <w:marBottom w:val="0"/>
      <w:divBdr>
        <w:top w:val="none" w:sz="0" w:space="0" w:color="auto"/>
        <w:left w:val="none" w:sz="0" w:space="0" w:color="auto"/>
        <w:bottom w:val="none" w:sz="0" w:space="0" w:color="auto"/>
        <w:right w:val="none" w:sz="0" w:space="0" w:color="auto"/>
      </w:divBdr>
      <w:divsChild>
        <w:div w:id="449664640">
          <w:marLeft w:val="0"/>
          <w:marRight w:val="0"/>
          <w:marTop w:val="0"/>
          <w:marBottom w:val="0"/>
          <w:divBdr>
            <w:top w:val="none" w:sz="0" w:space="0" w:color="auto"/>
            <w:left w:val="none" w:sz="0" w:space="0" w:color="auto"/>
            <w:bottom w:val="none" w:sz="0" w:space="0" w:color="auto"/>
            <w:right w:val="none" w:sz="0" w:space="0" w:color="auto"/>
          </w:divBdr>
          <w:divsChild>
            <w:div w:id="332949885">
              <w:marLeft w:val="0"/>
              <w:marRight w:val="0"/>
              <w:marTop w:val="0"/>
              <w:marBottom w:val="0"/>
              <w:divBdr>
                <w:top w:val="none" w:sz="0" w:space="0" w:color="auto"/>
                <w:left w:val="none" w:sz="0" w:space="0" w:color="auto"/>
                <w:bottom w:val="none" w:sz="0" w:space="0" w:color="auto"/>
                <w:right w:val="none" w:sz="0" w:space="0" w:color="auto"/>
              </w:divBdr>
              <w:divsChild>
                <w:div w:id="191188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63898">
          <w:marLeft w:val="60"/>
          <w:marRight w:val="0"/>
          <w:marTop w:val="0"/>
          <w:marBottom w:val="0"/>
          <w:divBdr>
            <w:top w:val="none" w:sz="0" w:space="0" w:color="auto"/>
            <w:left w:val="none" w:sz="0" w:space="0" w:color="auto"/>
            <w:bottom w:val="none" w:sz="0" w:space="0" w:color="auto"/>
            <w:right w:val="none" w:sz="0" w:space="0" w:color="auto"/>
          </w:divBdr>
        </w:div>
      </w:divsChild>
    </w:div>
    <w:div w:id="106506177">
      <w:bodyDiv w:val="1"/>
      <w:marLeft w:val="0"/>
      <w:marRight w:val="0"/>
      <w:marTop w:val="0"/>
      <w:marBottom w:val="0"/>
      <w:divBdr>
        <w:top w:val="none" w:sz="0" w:space="0" w:color="auto"/>
        <w:left w:val="none" w:sz="0" w:space="0" w:color="auto"/>
        <w:bottom w:val="none" w:sz="0" w:space="0" w:color="auto"/>
        <w:right w:val="none" w:sz="0" w:space="0" w:color="auto"/>
      </w:divBdr>
    </w:div>
    <w:div w:id="168181166">
      <w:bodyDiv w:val="1"/>
      <w:marLeft w:val="0"/>
      <w:marRight w:val="0"/>
      <w:marTop w:val="0"/>
      <w:marBottom w:val="0"/>
      <w:divBdr>
        <w:top w:val="none" w:sz="0" w:space="0" w:color="auto"/>
        <w:left w:val="none" w:sz="0" w:space="0" w:color="auto"/>
        <w:bottom w:val="none" w:sz="0" w:space="0" w:color="auto"/>
        <w:right w:val="none" w:sz="0" w:space="0" w:color="auto"/>
      </w:divBdr>
      <w:divsChild>
        <w:div w:id="482238081">
          <w:marLeft w:val="0"/>
          <w:marRight w:val="0"/>
          <w:marTop w:val="0"/>
          <w:marBottom w:val="0"/>
          <w:divBdr>
            <w:top w:val="none" w:sz="0" w:space="0" w:color="auto"/>
            <w:left w:val="none" w:sz="0" w:space="0" w:color="auto"/>
            <w:bottom w:val="none" w:sz="0" w:space="0" w:color="auto"/>
            <w:right w:val="none" w:sz="0" w:space="0" w:color="auto"/>
          </w:divBdr>
        </w:div>
        <w:div w:id="598022670">
          <w:marLeft w:val="0"/>
          <w:marRight w:val="0"/>
          <w:marTop w:val="0"/>
          <w:marBottom w:val="0"/>
          <w:divBdr>
            <w:top w:val="none" w:sz="0" w:space="0" w:color="auto"/>
            <w:left w:val="none" w:sz="0" w:space="0" w:color="auto"/>
            <w:bottom w:val="none" w:sz="0" w:space="0" w:color="auto"/>
            <w:right w:val="none" w:sz="0" w:space="0" w:color="auto"/>
          </w:divBdr>
        </w:div>
        <w:div w:id="708452398">
          <w:marLeft w:val="0"/>
          <w:marRight w:val="0"/>
          <w:marTop w:val="0"/>
          <w:marBottom w:val="0"/>
          <w:divBdr>
            <w:top w:val="none" w:sz="0" w:space="0" w:color="auto"/>
            <w:left w:val="none" w:sz="0" w:space="0" w:color="auto"/>
            <w:bottom w:val="none" w:sz="0" w:space="0" w:color="auto"/>
            <w:right w:val="none" w:sz="0" w:space="0" w:color="auto"/>
          </w:divBdr>
        </w:div>
      </w:divsChild>
    </w:div>
    <w:div w:id="392696883">
      <w:bodyDiv w:val="1"/>
      <w:marLeft w:val="0"/>
      <w:marRight w:val="0"/>
      <w:marTop w:val="0"/>
      <w:marBottom w:val="0"/>
      <w:divBdr>
        <w:top w:val="none" w:sz="0" w:space="0" w:color="auto"/>
        <w:left w:val="none" w:sz="0" w:space="0" w:color="auto"/>
        <w:bottom w:val="none" w:sz="0" w:space="0" w:color="auto"/>
        <w:right w:val="none" w:sz="0" w:space="0" w:color="auto"/>
      </w:divBdr>
      <w:divsChild>
        <w:div w:id="1974095076">
          <w:marLeft w:val="0"/>
          <w:marRight w:val="0"/>
          <w:marTop w:val="0"/>
          <w:marBottom w:val="0"/>
          <w:divBdr>
            <w:top w:val="none" w:sz="0" w:space="0" w:color="auto"/>
            <w:left w:val="none" w:sz="0" w:space="0" w:color="auto"/>
            <w:bottom w:val="none" w:sz="0" w:space="0" w:color="auto"/>
            <w:right w:val="none" w:sz="0" w:space="0" w:color="auto"/>
          </w:divBdr>
        </w:div>
        <w:div w:id="1757172784">
          <w:marLeft w:val="0"/>
          <w:marRight w:val="0"/>
          <w:marTop w:val="0"/>
          <w:marBottom w:val="0"/>
          <w:divBdr>
            <w:top w:val="none" w:sz="0" w:space="0" w:color="auto"/>
            <w:left w:val="none" w:sz="0" w:space="0" w:color="auto"/>
            <w:bottom w:val="none" w:sz="0" w:space="0" w:color="auto"/>
            <w:right w:val="none" w:sz="0" w:space="0" w:color="auto"/>
          </w:divBdr>
        </w:div>
        <w:div w:id="1764718507">
          <w:marLeft w:val="0"/>
          <w:marRight w:val="0"/>
          <w:marTop w:val="0"/>
          <w:marBottom w:val="0"/>
          <w:divBdr>
            <w:top w:val="none" w:sz="0" w:space="0" w:color="auto"/>
            <w:left w:val="none" w:sz="0" w:space="0" w:color="auto"/>
            <w:bottom w:val="none" w:sz="0" w:space="0" w:color="auto"/>
            <w:right w:val="none" w:sz="0" w:space="0" w:color="auto"/>
          </w:divBdr>
        </w:div>
      </w:divsChild>
    </w:div>
    <w:div w:id="410129773">
      <w:bodyDiv w:val="1"/>
      <w:marLeft w:val="0"/>
      <w:marRight w:val="0"/>
      <w:marTop w:val="0"/>
      <w:marBottom w:val="0"/>
      <w:divBdr>
        <w:top w:val="none" w:sz="0" w:space="0" w:color="auto"/>
        <w:left w:val="none" w:sz="0" w:space="0" w:color="auto"/>
        <w:bottom w:val="none" w:sz="0" w:space="0" w:color="auto"/>
        <w:right w:val="none" w:sz="0" w:space="0" w:color="auto"/>
      </w:divBdr>
      <w:divsChild>
        <w:div w:id="2078090857">
          <w:marLeft w:val="0"/>
          <w:marRight w:val="0"/>
          <w:marTop w:val="0"/>
          <w:marBottom w:val="0"/>
          <w:divBdr>
            <w:top w:val="none" w:sz="0" w:space="0" w:color="auto"/>
            <w:left w:val="none" w:sz="0" w:space="0" w:color="auto"/>
            <w:bottom w:val="none" w:sz="0" w:space="0" w:color="auto"/>
            <w:right w:val="none" w:sz="0" w:space="0" w:color="auto"/>
          </w:divBdr>
        </w:div>
        <w:div w:id="280915289">
          <w:marLeft w:val="0"/>
          <w:marRight w:val="0"/>
          <w:marTop w:val="0"/>
          <w:marBottom w:val="0"/>
          <w:divBdr>
            <w:top w:val="none" w:sz="0" w:space="0" w:color="auto"/>
            <w:left w:val="none" w:sz="0" w:space="0" w:color="auto"/>
            <w:bottom w:val="none" w:sz="0" w:space="0" w:color="auto"/>
            <w:right w:val="none" w:sz="0" w:space="0" w:color="auto"/>
          </w:divBdr>
        </w:div>
        <w:div w:id="500510728">
          <w:marLeft w:val="0"/>
          <w:marRight w:val="0"/>
          <w:marTop w:val="0"/>
          <w:marBottom w:val="0"/>
          <w:divBdr>
            <w:top w:val="none" w:sz="0" w:space="0" w:color="auto"/>
            <w:left w:val="none" w:sz="0" w:space="0" w:color="auto"/>
            <w:bottom w:val="none" w:sz="0" w:space="0" w:color="auto"/>
            <w:right w:val="none" w:sz="0" w:space="0" w:color="auto"/>
          </w:divBdr>
        </w:div>
        <w:div w:id="1146051641">
          <w:marLeft w:val="0"/>
          <w:marRight w:val="0"/>
          <w:marTop w:val="0"/>
          <w:marBottom w:val="0"/>
          <w:divBdr>
            <w:top w:val="none" w:sz="0" w:space="0" w:color="auto"/>
            <w:left w:val="none" w:sz="0" w:space="0" w:color="auto"/>
            <w:bottom w:val="none" w:sz="0" w:space="0" w:color="auto"/>
            <w:right w:val="none" w:sz="0" w:space="0" w:color="auto"/>
          </w:divBdr>
        </w:div>
        <w:div w:id="663895842">
          <w:marLeft w:val="0"/>
          <w:marRight w:val="0"/>
          <w:marTop w:val="0"/>
          <w:marBottom w:val="0"/>
          <w:divBdr>
            <w:top w:val="none" w:sz="0" w:space="0" w:color="auto"/>
            <w:left w:val="none" w:sz="0" w:space="0" w:color="auto"/>
            <w:bottom w:val="none" w:sz="0" w:space="0" w:color="auto"/>
            <w:right w:val="none" w:sz="0" w:space="0" w:color="auto"/>
          </w:divBdr>
        </w:div>
        <w:div w:id="503472564">
          <w:marLeft w:val="0"/>
          <w:marRight w:val="0"/>
          <w:marTop w:val="0"/>
          <w:marBottom w:val="0"/>
          <w:divBdr>
            <w:top w:val="none" w:sz="0" w:space="0" w:color="auto"/>
            <w:left w:val="none" w:sz="0" w:space="0" w:color="auto"/>
            <w:bottom w:val="none" w:sz="0" w:space="0" w:color="auto"/>
            <w:right w:val="none" w:sz="0" w:space="0" w:color="auto"/>
          </w:divBdr>
        </w:div>
        <w:div w:id="1738622389">
          <w:marLeft w:val="0"/>
          <w:marRight w:val="0"/>
          <w:marTop w:val="0"/>
          <w:marBottom w:val="0"/>
          <w:divBdr>
            <w:top w:val="none" w:sz="0" w:space="0" w:color="auto"/>
            <w:left w:val="none" w:sz="0" w:space="0" w:color="auto"/>
            <w:bottom w:val="none" w:sz="0" w:space="0" w:color="auto"/>
            <w:right w:val="none" w:sz="0" w:space="0" w:color="auto"/>
          </w:divBdr>
        </w:div>
        <w:div w:id="1067261884">
          <w:marLeft w:val="0"/>
          <w:marRight w:val="0"/>
          <w:marTop w:val="0"/>
          <w:marBottom w:val="0"/>
          <w:divBdr>
            <w:top w:val="none" w:sz="0" w:space="0" w:color="auto"/>
            <w:left w:val="none" w:sz="0" w:space="0" w:color="auto"/>
            <w:bottom w:val="none" w:sz="0" w:space="0" w:color="auto"/>
            <w:right w:val="none" w:sz="0" w:space="0" w:color="auto"/>
          </w:divBdr>
        </w:div>
        <w:div w:id="251013104">
          <w:marLeft w:val="0"/>
          <w:marRight w:val="0"/>
          <w:marTop w:val="0"/>
          <w:marBottom w:val="0"/>
          <w:divBdr>
            <w:top w:val="none" w:sz="0" w:space="0" w:color="auto"/>
            <w:left w:val="none" w:sz="0" w:space="0" w:color="auto"/>
            <w:bottom w:val="none" w:sz="0" w:space="0" w:color="auto"/>
            <w:right w:val="none" w:sz="0" w:space="0" w:color="auto"/>
          </w:divBdr>
        </w:div>
        <w:div w:id="827404481">
          <w:marLeft w:val="0"/>
          <w:marRight w:val="0"/>
          <w:marTop w:val="0"/>
          <w:marBottom w:val="0"/>
          <w:divBdr>
            <w:top w:val="none" w:sz="0" w:space="0" w:color="auto"/>
            <w:left w:val="none" w:sz="0" w:space="0" w:color="auto"/>
            <w:bottom w:val="none" w:sz="0" w:space="0" w:color="auto"/>
            <w:right w:val="none" w:sz="0" w:space="0" w:color="auto"/>
          </w:divBdr>
        </w:div>
        <w:div w:id="2030334132">
          <w:marLeft w:val="0"/>
          <w:marRight w:val="0"/>
          <w:marTop w:val="0"/>
          <w:marBottom w:val="0"/>
          <w:divBdr>
            <w:top w:val="none" w:sz="0" w:space="0" w:color="auto"/>
            <w:left w:val="none" w:sz="0" w:space="0" w:color="auto"/>
            <w:bottom w:val="none" w:sz="0" w:space="0" w:color="auto"/>
            <w:right w:val="none" w:sz="0" w:space="0" w:color="auto"/>
          </w:divBdr>
        </w:div>
        <w:div w:id="1413819683">
          <w:marLeft w:val="0"/>
          <w:marRight w:val="0"/>
          <w:marTop w:val="0"/>
          <w:marBottom w:val="0"/>
          <w:divBdr>
            <w:top w:val="none" w:sz="0" w:space="0" w:color="auto"/>
            <w:left w:val="none" w:sz="0" w:space="0" w:color="auto"/>
            <w:bottom w:val="none" w:sz="0" w:space="0" w:color="auto"/>
            <w:right w:val="none" w:sz="0" w:space="0" w:color="auto"/>
          </w:divBdr>
        </w:div>
        <w:div w:id="951282327">
          <w:marLeft w:val="0"/>
          <w:marRight w:val="0"/>
          <w:marTop w:val="0"/>
          <w:marBottom w:val="0"/>
          <w:divBdr>
            <w:top w:val="none" w:sz="0" w:space="0" w:color="auto"/>
            <w:left w:val="none" w:sz="0" w:space="0" w:color="auto"/>
            <w:bottom w:val="none" w:sz="0" w:space="0" w:color="auto"/>
            <w:right w:val="none" w:sz="0" w:space="0" w:color="auto"/>
          </w:divBdr>
        </w:div>
        <w:div w:id="1076123764">
          <w:marLeft w:val="0"/>
          <w:marRight w:val="0"/>
          <w:marTop w:val="0"/>
          <w:marBottom w:val="0"/>
          <w:divBdr>
            <w:top w:val="none" w:sz="0" w:space="0" w:color="auto"/>
            <w:left w:val="none" w:sz="0" w:space="0" w:color="auto"/>
            <w:bottom w:val="none" w:sz="0" w:space="0" w:color="auto"/>
            <w:right w:val="none" w:sz="0" w:space="0" w:color="auto"/>
          </w:divBdr>
        </w:div>
        <w:div w:id="1885100493">
          <w:marLeft w:val="0"/>
          <w:marRight w:val="0"/>
          <w:marTop w:val="0"/>
          <w:marBottom w:val="0"/>
          <w:divBdr>
            <w:top w:val="none" w:sz="0" w:space="0" w:color="auto"/>
            <w:left w:val="none" w:sz="0" w:space="0" w:color="auto"/>
            <w:bottom w:val="none" w:sz="0" w:space="0" w:color="auto"/>
            <w:right w:val="none" w:sz="0" w:space="0" w:color="auto"/>
          </w:divBdr>
        </w:div>
        <w:div w:id="631525542">
          <w:marLeft w:val="0"/>
          <w:marRight w:val="0"/>
          <w:marTop w:val="0"/>
          <w:marBottom w:val="0"/>
          <w:divBdr>
            <w:top w:val="none" w:sz="0" w:space="0" w:color="auto"/>
            <w:left w:val="none" w:sz="0" w:space="0" w:color="auto"/>
            <w:bottom w:val="none" w:sz="0" w:space="0" w:color="auto"/>
            <w:right w:val="none" w:sz="0" w:space="0" w:color="auto"/>
          </w:divBdr>
        </w:div>
        <w:div w:id="314066664">
          <w:marLeft w:val="0"/>
          <w:marRight w:val="0"/>
          <w:marTop w:val="0"/>
          <w:marBottom w:val="0"/>
          <w:divBdr>
            <w:top w:val="none" w:sz="0" w:space="0" w:color="auto"/>
            <w:left w:val="none" w:sz="0" w:space="0" w:color="auto"/>
            <w:bottom w:val="none" w:sz="0" w:space="0" w:color="auto"/>
            <w:right w:val="none" w:sz="0" w:space="0" w:color="auto"/>
          </w:divBdr>
        </w:div>
        <w:div w:id="1417281776">
          <w:marLeft w:val="0"/>
          <w:marRight w:val="0"/>
          <w:marTop w:val="0"/>
          <w:marBottom w:val="0"/>
          <w:divBdr>
            <w:top w:val="none" w:sz="0" w:space="0" w:color="auto"/>
            <w:left w:val="none" w:sz="0" w:space="0" w:color="auto"/>
            <w:bottom w:val="none" w:sz="0" w:space="0" w:color="auto"/>
            <w:right w:val="none" w:sz="0" w:space="0" w:color="auto"/>
          </w:divBdr>
        </w:div>
        <w:div w:id="1885291977">
          <w:marLeft w:val="0"/>
          <w:marRight w:val="0"/>
          <w:marTop w:val="0"/>
          <w:marBottom w:val="0"/>
          <w:divBdr>
            <w:top w:val="none" w:sz="0" w:space="0" w:color="auto"/>
            <w:left w:val="none" w:sz="0" w:space="0" w:color="auto"/>
            <w:bottom w:val="none" w:sz="0" w:space="0" w:color="auto"/>
            <w:right w:val="none" w:sz="0" w:space="0" w:color="auto"/>
          </w:divBdr>
        </w:div>
        <w:div w:id="1544367891">
          <w:marLeft w:val="0"/>
          <w:marRight w:val="0"/>
          <w:marTop w:val="0"/>
          <w:marBottom w:val="0"/>
          <w:divBdr>
            <w:top w:val="none" w:sz="0" w:space="0" w:color="auto"/>
            <w:left w:val="none" w:sz="0" w:space="0" w:color="auto"/>
            <w:bottom w:val="none" w:sz="0" w:space="0" w:color="auto"/>
            <w:right w:val="none" w:sz="0" w:space="0" w:color="auto"/>
          </w:divBdr>
        </w:div>
        <w:div w:id="157310140">
          <w:marLeft w:val="0"/>
          <w:marRight w:val="0"/>
          <w:marTop w:val="0"/>
          <w:marBottom w:val="0"/>
          <w:divBdr>
            <w:top w:val="none" w:sz="0" w:space="0" w:color="auto"/>
            <w:left w:val="none" w:sz="0" w:space="0" w:color="auto"/>
            <w:bottom w:val="none" w:sz="0" w:space="0" w:color="auto"/>
            <w:right w:val="none" w:sz="0" w:space="0" w:color="auto"/>
          </w:divBdr>
        </w:div>
        <w:div w:id="755050673">
          <w:marLeft w:val="0"/>
          <w:marRight w:val="0"/>
          <w:marTop w:val="0"/>
          <w:marBottom w:val="0"/>
          <w:divBdr>
            <w:top w:val="none" w:sz="0" w:space="0" w:color="auto"/>
            <w:left w:val="none" w:sz="0" w:space="0" w:color="auto"/>
            <w:bottom w:val="none" w:sz="0" w:space="0" w:color="auto"/>
            <w:right w:val="none" w:sz="0" w:space="0" w:color="auto"/>
          </w:divBdr>
        </w:div>
        <w:div w:id="846209909">
          <w:marLeft w:val="0"/>
          <w:marRight w:val="0"/>
          <w:marTop w:val="0"/>
          <w:marBottom w:val="0"/>
          <w:divBdr>
            <w:top w:val="none" w:sz="0" w:space="0" w:color="auto"/>
            <w:left w:val="none" w:sz="0" w:space="0" w:color="auto"/>
            <w:bottom w:val="none" w:sz="0" w:space="0" w:color="auto"/>
            <w:right w:val="none" w:sz="0" w:space="0" w:color="auto"/>
          </w:divBdr>
        </w:div>
        <w:div w:id="1500340889">
          <w:marLeft w:val="0"/>
          <w:marRight w:val="0"/>
          <w:marTop w:val="0"/>
          <w:marBottom w:val="0"/>
          <w:divBdr>
            <w:top w:val="none" w:sz="0" w:space="0" w:color="auto"/>
            <w:left w:val="none" w:sz="0" w:space="0" w:color="auto"/>
            <w:bottom w:val="none" w:sz="0" w:space="0" w:color="auto"/>
            <w:right w:val="none" w:sz="0" w:space="0" w:color="auto"/>
          </w:divBdr>
        </w:div>
        <w:div w:id="499350966">
          <w:marLeft w:val="0"/>
          <w:marRight w:val="0"/>
          <w:marTop w:val="0"/>
          <w:marBottom w:val="0"/>
          <w:divBdr>
            <w:top w:val="none" w:sz="0" w:space="0" w:color="auto"/>
            <w:left w:val="none" w:sz="0" w:space="0" w:color="auto"/>
            <w:bottom w:val="none" w:sz="0" w:space="0" w:color="auto"/>
            <w:right w:val="none" w:sz="0" w:space="0" w:color="auto"/>
          </w:divBdr>
        </w:div>
        <w:div w:id="1857187554">
          <w:marLeft w:val="0"/>
          <w:marRight w:val="0"/>
          <w:marTop w:val="0"/>
          <w:marBottom w:val="0"/>
          <w:divBdr>
            <w:top w:val="none" w:sz="0" w:space="0" w:color="auto"/>
            <w:left w:val="none" w:sz="0" w:space="0" w:color="auto"/>
            <w:bottom w:val="none" w:sz="0" w:space="0" w:color="auto"/>
            <w:right w:val="none" w:sz="0" w:space="0" w:color="auto"/>
          </w:divBdr>
        </w:div>
        <w:div w:id="1780372729">
          <w:marLeft w:val="0"/>
          <w:marRight w:val="0"/>
          <w:marTop w:val="0"/>
          <w:marBottom w:val="0"/>
          <w:divBdr>
            <w:top w:val="none" w:sz="0" w:space="0" w:color="auto"/>
            <w:left w:val="none" w:sz="0" w:space="0" w:color="auto"/>
            <w:bottom w:val="none" w:sz="0" w:space="0" w:color="auto"/>
            <w:right w:val="none" w:sz="0" w:space="0" w:color="auto"/>
          </w:divBdr>
        </w:div>
        <w:div w:id="1938707424">
          <w:marLeft w:val="0"/>
          <w:marRight w:val="0"/>
          <w:marTop w:val="0"/>
          <w:marBottom w:val="0"/>
          <w:divBdr>
            <w:top w:val="none" w:sz="0" w:space="0" w:color="auto"/>
            <w:left w:val="none" w:sz="0" w:space="0" w:color="auto"/>
            <w:bottom w:val="none" w:sz="0" w:space="0" w:color="auto"/>
            <w:right w:val="none" w:sz="0" w:space="0" w:color="auto"/>
          </w:divBdr>
        </w:div>
        <w:div w:id="1371567156">
          <w:marLeft w:val="0"/>
          <w:marRight w:val="0"/>
          <w:marTop w:val="0"/>
          <w:marBottom w:val="0"/>
          <w:divBdr>
            <w:top w:val="none" w:sz="0" w:space="0" w:color="auto"/>
            <w:left w:val="none" w:sz="0" w:space="0" w:color="auto"/>
            <w:bottom w:val="none" w:sz="0" w:space="0" w:color="auto"/>
            <w:right w:val="none" w:sz="0" w:space="0" w:color="auto"/>
          </w:divBdr>
        </w:div>
        <w:div w:id="383718211">
          <w:marLeft w:val="0"/>
          <w:marRight w:val="0"/>
          <w:marTop w:val="0"/>
          <w:marBottom w:val="0"/>
          <w:divBdr>
            <w:top w:val="none" w:sz="0" w:space="0" w:color="auto"/>
            <w:left w:val="none" w:sz="0" w:space="0" w:color="auto"/>
            <w:bottom w:val="none" w:sz="0" w:space="0" w:color="auto"/>
            <w:right w:val="none" w:sz="0" w:space="0" w:color="auto"/>
          </w:divBdr>
        </w:div>
        <w:div w:id="2120296808">
          <w:marLeft w:val="0"/>
          <w:marRight w:val="0"/>
          <w:marTop w:val="0"/>
          <w:marBottom w:val="0"/>
          <w:divBdr>
            <w:top w:val="none" w:sz="0" w:space="0" w:color="auto"/>
            <w:left w:val="none" w:sz="0" w:space="0" w:color="auto"/>
            <w:bottom w:val="none" w:sz="0" w:space="0" w:color="auto"/>
            <w:right w:val="none" w:sz="0" w:space="0" w:color="auto"/>
          </w:divBdr>
        </w:div>
        <w:div w:id="233317703">
          <w:marLeft w:val="0"/>
          <w:marRight w:val="0"/>
          <w:marTop w:val="0"/>
          <w:marBottom w:val="0"/>
          <w:divBdr>
            <w:top w:val="none" w:sz="0" w:space="0" w:color="auto"/>
            <w:left w:val="none" w:sz="0" w:space="0" w:color="auto"/>
            <w:bottom w:val="none" w:sz="0" w:space="0" w:color="auto"/>
            <w:right w:val="none" w:sz="0" w:space="0" w:color="auto"/>
          </w:divBdr>
        </w:div>
        <w:div w:id="529145919">
          <w:marLeft w:val="0"/>
          <w:marRight w:val="0"/>
          <w:marTop w:val="0"/>
          <w:marBottom w:val="0"/>
          <w:divBdr>
            <w:top w:val="none" w:sz="0" w:space="0" w:color="auto"/>
            <w:left w:val="none" w:sz="0" w:space="0" w:color="auto"/>
            <w:bottom w:val="none" w:sz="0" w:space="0" w:color="auto"/>
            <w:right w:val="none" w:sz="0" w:space="0" w:color="auto"/>
          </w:divBdr>
        </w:div>
        <w:div w:id="263928849">
          <w:marLeft w:val="0"/>
          <w:marRight w:val="0"/>
          <w:marTop w:val="0"/>
          <w:marBottom w:val="0"/>
          <w:divBdr>
            <w:top w:val="none" w:sz="0" w:space="0" w:color="auto"/>
            <w:left w:val="none" w:sz="0" w:space="0" w:color="auto"/>
            <w:bottom w:val="none" w:sz="0" w:space="0" w:color="auto"/>
            <w:right w:val="none" w:sz="0" w:space="0" w:color="auto"/>
          </w:divBdr>
        </w:div>
        <w:div w:id="2075811838">
          <w:marLeft w:val="0"/>
          <w:marRight w:val="0"/>
          <w:marTop w:val="0"/>
          <w:marBottom w:val="0"/>
          <w:divBdr>
            <w:top w:val="none" w:sz="0" w:space="0" w:color="auto"/>
            <w:left w:val="none" w:sz="0" w:space="0" w:color="auto"/>
            <w:bottom w:val="none" w:sz="0" w:space="0" w:color="auto"/>
            <w:right w:val="none" w:sz="0" w:space="0" w:color="auto"/>
          </w:divBdr>
        </w:div>
        <w:div w:id="874268721">
          <w:marLeft w:val="0"/>
          <w:marRight w:val="0"/>
          <w:marTop w:val="0"/>
          <w:marBottom w:val="0"/>
          <w:divBdr>
            <w:top w:val="none" w:sz="0" w:space="0" w:color="auto"/>
            <w:left w:val="none" w:sz="0" w:space="0" w:color="auto"/>
            <w:bottom w:val="none" w:sz="0" w:space="0" w:color="auto"/>
            <w:right w:val="none" w:sz="0" w:space="0" w:color="auto"/>
          </w:divBdr>
        </w:div>
        <w:div w:id="373509446">
          <w:marLeft w:val="0"/>
          <w:marRight w:val="0"/>
          <w:marTop w:val="0"/>
          <w:marBottom w:val="0"/>
          <w:divBdr>
            <w:top w:val="none" w:sz="0" w:space="0" w:color="auto"/>
            <w:left w:val="none" w:sz="0" w:space="0" w:color="auto"/>
            <w:bottom w:val="none" w:sz="0" w:space="0" w:color="auto"/>
            <w:right w:val="none" w:sz="0" w:space="0" w:color="auto"/>
          </w:divBdr>
        </w:div>
        <w:div w:id="308093275">
          <w:marLeft w:val="0"/>
          <w:marRight w:val="0"/>
          <w:marTop w:val="0"/>
          <w:marBottom w:val="0"/>
          <w:divBdr>
            <w:top w:val="none" w:sz="0" w:space="0" w:color="auto"/>
            <w:left w:val="none" w:sz="0" w:space="0" w:color="auto"/>
            <w:bottom w:val="none" w:sz="0" w:space="0" w:color="auto"/>
            <w:right w:val="none" w:sz="0" w:space="0" w:color="auto"/>
          </w:divBdr>
        </w:div>
        <w:div w:id="975404458">
          <w:marLeft w:val="0"/>
          <w:marRight w:val="0"/>
          <w:marTop w:val="0"/>
          <w:marBottom w:val="0"/>
          <w:divBdr>
            <w:top w:val="none" w:sz="0" w:space="0" w:color="auto"/>
            <w:left w:val="none" w:sz="0" w:space="0" w:color="auto"/>
            <w:bottom w:val="none" w:sz="0" w:space="0" w:color="auto"/>
            <w:right w:val="none" w:sz="0" w:space="0" w:color="auto"/>
          </w:divBdr>
        </w:div>
        <w:div w:id="175853192">
          <w:marLeft w:val="0"/>
          <w:marRight w:val="0"/>
          <w:marTop w:val="0"/>
          <w:marBottom w:val="0"/>
          <w:divBdr>
            <w:top w:val="none" w:sz="0" w:space="0" w:color="auto"/>
            <w:left w:val="none" w:sz="0" w:space="0" w:color="auto"/>
            <w:bottom w:val="none" w:sz="0" w:space="0" w:color="auto"/>
            <w:right w:val="none" w:sz="0" w:space="0" w:color="auto"/>
          </w:divBdr>
        </w:div>
        <w:div w:id="1652834083">
          <w:marLeft w:val="0"/>
          <w:marRight w:val="0"/>
          <w:marTop w:val="0"/>
          <w:marBottom w:val="0"/>
          <w:divBdr>
            <w:top w:val="none" w:sz="0" w:space="0" w:color="auto"/>
            <w:left w:val="none" w:sz="0" w:space="0" w:color="auto"/>
            <w:bottom w:val="none" w:sz="0" w:space="0" w:color="auto"/>
            <w:right w:val="none" w:sz="0" w:space="0" w:color="auto"/>
          </w:divBdr>
        </w:div>
        <w:div w:id="823664376">
          <w:marLeft w:val="0"/>
          <w:marRight w:val="0"/>
          <w:marTop w:val="0"/>
          <w:marBottom w:val="0"/>
          <w:divBdr>
            <w:top w:val="none" w:sz="0" w:space="0" w:color="auto"/>
            <w:left w:val="none" w:sz="0" w:space="0" w:color="auto"/>
            <w:bottom w:val="none" w:sz="0" w:space="0" w:color="auto"/>
            <w:right w:val="none" w:sz="0" w:space="0" w:color="auto"/>
          </w:divBdr>
        </w:div>
        <w:div w:id="661543275">
          <w:marLeft w:val="0"/>
          <w:marRight w:val="0"/>
          <w:marTop w:val="0"/>
          <w:marBottom w:val="0"/>
          <w:divBdr>
            <w:top w:val="none" w:sz="0" w:space="0" w:color="auto"/>
            <w:left w:val="none" w:sz="0" w:space="0" w:color="auto"/>
            <w:bottom w:val="none" w:sz="0" w:space="0" w:color="auto"/>
            <w:right w:val="none" w:sz="0" w:space="0" w:color="auto"/>
          </w:divBdr>
        </w:div>
        <w:div w:id="1479347223">
          <w:marLeft w:val="0"/>
          <w:marRight w:val="0"/>
          <w:marTop w:val="0"/>
          <w:marBottom w:val="0"/>
          <w:divBdr>
            <w:top w:val="none" w:sz="0" w:space="0" w:color="auto"/>
            <w:left w:val="none" w:sz="0" w:space="0" w:color="auto"/>
            <w:bottom w:val="none" w:sz="0" w:space="0" w:color="auto"/>
            <w:right w:val="none" w:sz="0" w:space="0" w:color="auto"/>
          </w:divBdr>
          <w:divsChild>
            <w:div w:id="1418749681">
              <w:marLeft w:val="-75"/>
              <w:marRight w:val="0"/>
              <w:marTop w:val="30"/>
              <w:marBottom w:val="30"/>
              <w:divBdr>
                <w:top w:val="none" w:sz="0" w:space="0" w:color="auto"/>
                <w:left w:val="none" w:sz="0" w:space="0" w:color="auto"/>
                <w:bottom w:val="none" w:sz="0" w:space="0" w:color="auto"/>
                <w:right w:val="none" w:sz="0" w:space="0" w:color="auto"/>
              </w:divBdr>
              <w:divsChild>
                <w:div w:id="128011959">
                  <w:marLeft w:val="0"/>
                  <w:marRight w:val="0"/>
                  <w:marTop w:val="0"/>
                  <w:marBottom w:val="0"/>
                  <w:divBdr>
                    <w:top w:val="none" w:sz="0" w:space="0" w:color="auto"/>
                    <w:left w:val="none" w:sz="0" w:space="0" w:color="auto"/>
                    <w:bottom w:val="none" w:sz="0" w:space="0" w:color="auto"/>
                    <w:right w:val="none" w:sz="0" w:space="0" w:color="auto"/>
                  </w:divBdr>
                  <w:divsChild>
                    <w:div w:id="2097092563">
                      <w:marLeft w:val="0"/>
                      <w:marRight w:val="0"/>
                      <w:marTop w:val="0"/>
                      <w:marBottom w:val="0"/>
                      <w:divBdr>
                        <w:top w:val="none" w:sz="0" w:space="0" w:color="auto"/>
                        <w:left w:val="none" w:sz="0" w:space="0" w:color="auto"/>
                        <w:bottom w:val="none" w:sz="0" w:space="0" w:color="auto"/>
                        <w:right w:val="none" w:sz="0" w:space="0" w:color="auto"/>
                      </w:divBdr>
                    </w:div>
                  </w:divsChild>
                </w:div>
                <w:div w:id="1259291127">
                  <w:marLeft w:val="0"/>
                  <w:marRight w:val="0"/>
                  <w:marTop w:val="0"/>
                  <w:marBottom w:val="0"/>
                  <w:divBdr>
                    <w:top w:val="none" w:sz="0" w:space="0" w:color="auto"/>
                    <w:left w:val="none" w:sz="0" w:space="0" w:color="auto"/>
                    <w:bottom w:val="none" w:sz="0" w:space="0" w:color="auto"/>
                    <w:right w:val="none" w:sz="0" w:space="0" w:color="auto"/>
                  </w:divBdr>
                  <w:divsChild>
                    <w:div w:id="1344817529">
                      <w:marLeft w:val="0"/>
                      <w:marRight w:val="0"/>
                      <w:marTop w:val="0"/>
                      <w:marBottom w:val="0"/>
                      <w:divBdr>
                        <w:top w:val="none" w:sz="0" w:space="0" w:color="auto"/>
                        <w:left w:val="none" w:sz="0" w:space="0" w:color="auto"/>
                        <w:bottom w:val="none" w:sz="0" w:space="0" w:color="auto"/>
                        <w:right w:val="none" w:sz="0" w:space="0" w:color="auto"/>
                      </w:divBdr>
                    </w:div>
                  </w:divsChild>
                </w:div>
                <w:div w:id="1750733055">
                  <w:marLeft w:val="0"/>
                  <w:marRight w:val="0"/>
                  <w:marTop w:val="0"/>
                  <w:marBottom w:val="0"/>
                  <w:divBdr>
                    <w:top w:val="none" w:sz="0" w:space="0" w:color="auto"/>
                    <w:left w:val="none" w:sz="0" w:space="0" w:color="auto"/>
                    <w:bottom w:val="none" w:sz="0" w:space="0" w:color="auto"/>
                    <w:right w:val="none" w:sz="0" w:space="0" w:color="auto"/>
                  </w:divBdr>
                  <w:divsChild>
                    <w:div w:id="784890154">
                      <w:marLeft w:val="0"/>
                      <w:marRight w:val="0"/>
                      <w:marTop w:val="0"/>
                      <w:marBottom w:val="0"/>
                      <w:divBdr>
                        <w:top w:val="none" w:sz="0" w:space="0" w:color="auto"/>
                        <w:left w:val="none" w:sz="0" w:space="0" w:color="auto"/>
                        <w:bottom w:val="none" w:sz="0" w:space="0" w:color="auto"/>
                        <w:right w:val="none" w:sz="0" w:space="0" w:color="auto"/>
                      </w:divBdr>
                    </w:div>
                  </w:divsChild>
                </w:div>
                <w:div w:id="913860501">
                  <w:marLeft w:val="0"/>
                  <w:marRight w:val="0"/>
                  <w:marTop w:val="0"/>
                  <w:marBottom w:val="0"/>
                  <w:divBdr>
                    <w:top w:val="none" w:sz="0" w:space="0" w:color="auto"/>
                    <w:left w:val="none" w:sz="0" w:space="0" w:color="auto"/>
                    <w:bottom w:val="none" w:sz="0" w:space="0" w:color="auto"/>
                    <w:right w:val="none" w:sz="0" w:space="0" w:color="auto"/>
                  </w:divBdr>
                  <w:divsChild>
                    <w:div w:id="435830349">
                      <w:marLeft w:val="0"/>
                      <w:marRight w:val="0"/>
                      <w:marTop w:val="0"/>
                      <w:marBottom w:val="0"/>
                      <w:divBdr>
                        <w:top w:val="none" w:sz="0" w:space="0" w:color="auto"/>
                        <w:left w:val="none" w:sz="0" w:space="0" w:color="auto"/>
                        <w:bottom w:val="none" w:sz="0" w:space="0" w:color="auto"/>
                        <w:right w:val="none" w:sz="0" w:space="0" w:color="auto"/>
                      </w:divBdr>
                    </w:div>
                  </w:divsChild>
                </w:div>
                <w:div w:id="1954438787">
                  <w:marLeft w:val="0"/>
                  <w:marRight w:val="0"/>
                  <w:marTop w:val="0"/>
                  <w:marBottom w:val="0"/>
                  <w:divBdr>
                    <w:top w:val="none" w:sz="0" w:space="0" w:color="auto"/>
                    <w:left w:val="none" w:sz="0" w:space="0" w:color="auto"/>
                    <w:bottom w:val="none" w:sz="0" w:space="0" w:color="auto"/>
                    <w:right w:val="none" w:sz="0" w:space="0" w:color="auto"/>
                  </w:divBdr>
                  <w:divsChild>
                    <w:div w:id="1853910614">
                      <w:marLeft w:val="0"/>
                      <w:marRight w:val="0"/>
                      <w:marTop w:val="0"/>
                      <w:marBottom w:val="0"/>
                      <w:divBdr>
                        <w:top w:val="none" w:sz="0" w:space="0" w:color="auto"/>
                        <w:left w:val="none" w:sz="0" w:space="0" w:color="auto"/>
                        <w:bottom w:val="none" w:sz="0" w:space="0" w:color="auto"/>
                        <w:right w:val="none" w:sz="0" w:space="0" w:color="auto"/>
                      </w:divBdr>
                    </w:div>
                  </w:divsChild>
                </w:div>
                <w:div w:id="1805730322">
                  <w:marLeft w:val="0"/>
                  <w:marRight w:val="0"/>
                  <w:marTop w:val="0"/>
                  <w:marBottom w:val="0"/>
                  <w:divBdr>
                    <w:top w:val="none" w:sz="0" w:space="0" w:color="auto"/>
                    <w:left w:val="none" w:sz="0" w:space="0" w:color="auto"/>
                    <w:bottom w:val="none" w:sz="0" w:space="0" w:color="auto"/>
                    <w:right w:val="none" w:sz="0" w:space="0" w:color="auto"/>
                  </w:divBdr>
                  <w:divsChild>
                    <w:div w:id="2016564896">
                      <w:marLeft w:val="0"/>
                      <w:marRight w:val="0"/>
                      <w:marTop w:val="0"/>
                      <w:marBottom w:val="0"/>
                      <w:divBdr>
                        <w:top w:val="none" w:sz="0" w:space="0" w:color="auto"/>
                        <w:left w:val="none" w:sz="0" w:space="0" w:color="auto"/>
                        <w:bottom w:val="none" w:sz="0" w:space="0" w:color="auto"/>
                        <w:right w:val="none" w:sz="0" w:space="0" w:color="auto"/>
                      </w:divBdr>
                    </w:div>
                  </w:divsChild>
                </w:div>
                <w:div w:id="297534758">
                  <w:marLeft w:val="0"/>
                  <w:marRight w:val="0"/>
                  <w:marTop w:val="0"/>
                  <w:marBottom w:val="0"/>
                  <w:divBdr>
                    <w:top w:val="none" w:sz="0" w:space="0" w:color="auto"/>
                    <w:left w:val="none" w:sz="0" w:space="0" w:color="auto"/>
                    <w:bottom w:val="none" w:sz="0" w:space="0" w:color="auto"/>
                    <w:right w:val="none" w:sz="0" w:space="0" w:color="auto"/>
                  </w:divBdr>
                  <w:divsChild>
                    <w:div w:id="945968751">
                      <w:marLeft w:val="0"/>
                      <w:marRight w:val="0"/>
                      <w:marTop w:val="0"/>
                      <w:marBottom w:val="0"/>
                      <w:divBdr>
                        <w:top w:val="none" w:sz="0" w:space="0" w:color="auto"/>
                        <w:left w:val="none" w:sz="0" w:space="0" w:color="auto"/>
                        <w:bottom w:val="none" w:sz="0" w:space="0" w:color="auto"/>
                        <w:right w:val="none" w:sz="0" w:space="0" w:color="auto"/>
                      </w:divBdr>
                    </w:div>
                  </w:divsChild>
                </w:div>
                <w:div w:id="617032160">
                  <w:marLeft w:val="0"/>
                  <w:marRight w:val="0"/>
                  <w:marTop w:val="0"/>
                  <w:marBottom w:val="0"/>
                  <w:divBdr>
                    <w:top w:val="none" w:sz="0" w:space="0" w:color="auto"/>
                    <w:left w:val="none" w:sz="0" w:space="0" w:color="auto"/>
                    <w:bottom w:val="none" w:sz="0" w:space="0" w:color="auto"/>
                    <w:right w:val="none" w:sz="0" w:space="0" w:color="auto"/>
                  </w:divBdr>
                  <w:divsChild>
                    <w:div w:id="507210323">
                      <w:marLeft w:val="0"/>
                      <w:marRight w:val="0"/>
                      <w:marTop w:val="0"/>
                      <w:marBottom w:val="0"/>
                      <w:divBdr>
                        <w:top w:val="none" w:sz="0" w:space="0" w:color="auto"/>
                        <w:left w:val="none" w:sz="0" w:space="0" w:color="auto"/>
                        <w:bottom w:val="none" w:sz="0" w:space="0" w:color="auto"/>
                        <w:right w:val="none" w:sz="0" w:space="0" w:color="auto"/>
                      </w:divBdr>
                    </w:div>
                  </w:divsChild>
                </w:div>
                <w:div w:id="1345013996">
                  <w:marLeft w:val="0"/>
                  <w:marRight w:val="0"/>
                  <w:marTop w:val="0"/>
                  <w:marBottom w:val="0"/>
                  <w:divBdr>
                    <w:top w:val="none" w:sz="0" w:space="0" w:color="auto"/>
                    <w:left w:val="none" w:sz="0" w:space="0" w:color="auto"/>
                    <w:bottom w:val="none" w:sz="0" w:space="0" w:color="auto"/>
                    <w:right w:val="none" w:sz="0" w:space="0" w:color="auto"/>
                  </w:divBdr>
                  <w:divsChild>
                    <w:div w:id="72045082">
                      <w:marLeft w:val="0"/>
                      <w:marRight w:val="0"/>
                      <w:marTop w:val="0"/>
                      <w:marBottom w:val="0"/>
                      <w:divBdr>
                        <w:top w:val="none" w:sz="0" w:space="0" w:color="auto"/>
                        <w:left w:val="none" w:sz="0" w:space="0" w:color="auto"/>
                        <w:bottom w:val="none" w:sz="0" w:space="0" w:color="auto"/>
                        <w:right w:val="none" w:sz="0" w:space="0" w:color="auto"/>
                      </w:divBdr>
                    </w:div>
                  </w:divsChild>
                </w:div>
                <w:div w:id="1973899347">
                  <w:marLeft w:val="0"/>
                  <w:marRight w:val="0"/>
                  <w:marTop w:val="0"/>
                  <w:marBottom w:val="0"/>
                  <w:divBdr>
                    <w:top w:val="none" w:sz="0" w:space="0" w:color="auto"/>
                    <w:left w:val="none" w:sz="0" w:space="0" w:color="auto"/>
                    <w:bottom w:val="none" w:sz="0" w:space="0" w:color="auto"/>
                    <w:right w:val="none" w:sz="0" w:space="0" w:color="auto"/>
                  </w:divBdr>
                  <w:divsChild>
                    <w:div w:id="696002843">
                      <w:marLeft w:val="0"/>
                      <w:marRight w:val="0"/>
                      <w:marTop w:val="0"/>
                      <w:marBottom w:val="0"/>
                      <w:divBdr>
                        <w:top w:val="none" w:sz="0" w:space="0" w:color="auto"/>
                        <w:left w:val="none" w:sz="0" w:space="0" w:color="auto"/>
                        <w:bottom w:val="none" w:sz="0" w:space="0" w:color="auto"/>
                        <w:right w:val="none" w:sz="0" w:space="0" w:color="auto"/>
                      </w:divBdr>
                    </w:div>
                  </w:divsChild>
                </w:div>
                <w:div w:id="1864898357">
                  <w:marLeft w:val="0"/>
                  <w:marRight w:val="0"/>
                  <w:marTop w:val="0"/>
                  <w:marBottom w:val="0"/>
                  <w:divBdr>
                    <w:top w:val="none" w:sz="0" w:space="0" w:color="auto"/>
                    <w:left w:val="none" w:sz="0" w:space="0" w:color="auto"/>
                    <w:bottom w:val="none" w:sz="0" w:space="0" w:color="auto"/>
                    <w:right w:val="none" w:sz="0" w:space="0" w:color="auto"/>
                  </w:divBdr>
                  <w:divsChild>
                    <w:div w:id="517155929">
                      <w:marLeft w:val="0"/>
                      <w:marRight w:val="0"/>
                      <w:marTop w:val="0"/>
                      <w:marBottom w:val="0"/>
                      <w:divBdr>
                        <w:top w:val="none" w:sz="0" w:space="0" w:color="auto"/>
                        <w:left w:val="none" w:sz="0" w:space="0" w:color="auto"/>
                        <w:bottom w:val="none" w:sz="0" w:space="0" w:color="auto"/>
                        <w:right w:val="none" w:sz="0" w:space="0" w:color="auto"/>
                      </w:divBdr>
                    </w:div>
                  </w:divsChild>
                </w:div>
                <w:div w:id="890653298">
                  <w:marLeft w:val="0"/>
                  <w:marRight w:val="0"/>
                  <w:marTop w:val="0"/>
                  <w:marBottom w:val="0"/>
                  <w:divBdr>
                    <w:top w:val="none" w:sz="0" w:space="0" w:color="auto"/>
                    <w:left w:val="none" w:sz="0" w:space="0" w:color="auto"/>
                    <w:bottom w:val="none" w:sz="0" w:space="0" w:color="auto"/>
                    <w:right w:val="none" w:sz="0" w:space="0" w:color="auto"/>
                  </w:divBdr>
                  <w:divsChild>
                    <w:div w:id="1632247007">
                      <w:marLeft w:val="0"/>
                      <w:marRight w:val="0"/>
                      <w:marTop w:val="0"/>
                      <w:marBottom w:val="0"/>
                      <w:divBdr>
                        <w:top w:val="none" w:sz="0" w:space="0" w:color="auto"/>
                        <w:left w:val="none" w:sz="0" w:space="0" w:color="auto"/>
                        <w:bottom w:val="none" w:sz="0" w:space="0" w:color="auto"/>
                        <w:right w:val="none" w:sz="0" w:space="0" w:color="auto"/>
                      </w:divBdr>
                    </w:div>
                  </w:divsChild>
                </w:div>
                <w:div w:id="371728334">
                  <w:marLeft w:val="0"/>
                  <w:marRight w:val="0"/>
                  <w:marTop w:val="0"/>
                  <w:marBottom w:val="0"/>
                  <w:divBdr>
                    <w:top w:val="none" w:sz="0" w:space="0" w:color="auto"/>
                    <w:left w:val="none" w:sz="0" w:space="0" w:color="auto"/>
                    <w:bottom w:val="none" w:sz="0" w:space="0" w:color="auto"/>
                    <w:right w:val="none" w:sz="0" w:space="0" w:color="auto"/>
                  </w:divBdr>
                  <w:divsChild>
                    <w:div w:id="563761422">
                      <w:marLeft w:val="0"/>
                      <w:marRight w:val="0"/>
                      <w:marTop w:val="0"/>
                      <w:marBottom w:val="0"/>
                      <w:divBdr>
                        <w:top w:val="none" w:sz="0" w:space="0" w:color="auto"/>
                        <w:left w:val="none" w:sz="0" w:space="0" w:color="auto"/>
                        <w:bottom w:val="none" w:sz="0" w:space="0" w:color="auto"/>
                        <w:right w:val="none" w:sz="0" w:space="0" w:color="auto"/>
                      </w:divBdr>
                    </w:div>
                  </w:divsChild>
                </w:div>
                <w:div w:id="882180535">
                  <w:marLeft w:val="0"/>
                  <w:marRight w:val="0"/>
                  <w:marTop w:val="0"/>
                  <w:marBottom w:val="0"/>
                  <w:divBdr>
                    <w:top w:val="none" w:sz="0" w:space="0" w:color="auto"/>
                    <w:left w:val="none" w:sz="0" w:space="0" w:color="auto"/>
                    <w:bottom w:val="none" w:sz="0" w:space="0" w:color="auto"/>
                    <w:right w:val="none" w:sz="0" w:space="0" w:color="auto"/>
                  </w:divBdr>
                  <w:divsChild>
                    <w:div w:id="870729361">
                      <w:marLeft w:val="0"/>
                      <w:marRight w:val="0"/>
                      <w:marTop w:val="0"/>
                      <w:marBottom w:val="0"/>
                      <w:divBdr>
                        <w:top w:val="none" w:sz="0" w:space="0" w:color="auto"/>
                        <w:left w:val="none" w:sz="0" w:space="0" w:color="auto"/>
                        <w:bottom w:val="none" w:sz="0" w:space="0" w:color="auto"/>
                        <w:right w:val="none" w:sz="0" w:space="0" w:color="auto"/>
                      </w:divBdr>
                    </w:div>
                  </w:divsChild>
                </w:div>
                <w:div w:id="1403604998">
                  <w:marLeft w:val="0"/>
                  <w:marRight w:val="0"/>
                  <w:marTop w:val="0"/>
                  <w:marBottom w:val="0"/>
                  <w:divBdr>
                    <w:top w:val="none" w:sz="0" w:space="0" w:color="auto"/>
                    <w:left w:val="none" w:sz="0" w:space="0" w:color="auto"/>
                    <w:bottom w:val="none" w:sz="0" w:space="0" w:color="auto"/>
                    <w:right w:val="none" w:sz="0" w:space="0" w:color="auto"/>
                  </w:divBdr>
                  <w:divsChild>
                    <w:div w:id="1334642737">
                      <w:marLeft w:val="0"/>
                      <w:marRight w:val="0"/>
                      <w:marTop w:val="0"/>
                      <w:marBottom w:val="0"/>
                      <w:divBdr>
                        <w:top w:val="none" w:sz="0" w:space="0" w:color="auto"/>
                        <w:left w:val="none" w:sz="0" w:space="0" w:color="auto"/>
                        <w:bottom w:val="none" w:sz="0" w:space="0" w:color="auto"/>
                        <w:right w:val="none" w:sz="0" w:space="0" w:color="auto"/>
                      </w:divBdr>
                    </w:div>
                  </w:divsChild>
                </w:div>
                <w:div w:id="1956786591">
                  <w:marLeft w:val="0"/>
                  <w:marRight w:val="0"/>
                  <w:marTop w:val="0"/>
                  <w:marBottom w:val="0"/>
                  <w:divBdr>
                    <w:top w:val="none" w:sz="0" w:space="0" w:color="auto"/>
                    <w:left w:val="none" w:sz="0" w:space="0" w:color="auto"/>
                    <w:bottom w:val="none" w:sz="0" w:space="0" w:color="auto"/>
                    <w:right w:val="none" w:sz="0" w:space="0" w:color="auto"/>
                  </w:divBdr>
                  <w:divsChild>
                    <w:div w:id="231039726">
                      <w:marLeft w:val="0"/>
                      <w:marRight w:val="0"/>
                      <w:marTop w:val="0"/>
                      <w:marBottom w:val="0"/>
                      <w:divBdr>
                        <w:top w:val="none" w:sz="0" w:space="0" w:color="auto"/>
                        <w:left w:val="none" w:sz="0" w:space="0" w:color="auto"/>
                        <w:bottom w:val="none" w:sz="0" w:space="0" w:color="auto"/>
                        <w:right w:val="none" w:sz="0" w:space="0" w:color="auto"/>
                      </w:divBdr>
                    </w:div>
                  </w:divsChild>
                </w:div>
                <w:div w:id="463817946">
                  <w:marLeft w:val="0"/>
                  <w:marRight w:val="0"/>
                  <w:marTop w:val="0"/>
                  <w:marBottom w:val="0"/>
                  <w:divBdr>
                    <w:top w:val="none" w:sz="0" w:space="0" w:color="auto"/>
                    <w:left w:val="none" w:sz="0" w:space="0" w:color="auto"/>
                    <w:bottom w:val="none" w:sz="0" w:space="0" w:color="auto"/>
                    <w:right w:val="none" w:sz="0" w:space="0" w:color="auto"/>
                  </w:divBdr>
                  <w:divsChild>
                    <w:div w:id="1044794134">
                      <w:marLeft w:val="0"/>
                      <w:marRight w:val="0"/>
                      <w:marTop w:val="0"/>
                      <w:marBottom w:val="0"/>
                      <w:divBdr>
                        <w:top w:val="none" w:sz="0" w:space="0" w:color="auto"/>
                        <w:left w:val="none" w:sz="0" w:space="0" w:color="auto"/>
                        <w:bottom w:val="none" w:sz="0" w:space="0" w:color="auto"/>
                        <w:right w:val="none" w:sz="0" w:space="0" w:color="auto"/>
                      </w:divBdr>
                    </w:div>
                  </w:divsChild>
                </w:div>
                <w:div w:id="469708598">
                  <w:marLeft w:val="0"/>
                  <w:marRight w:val="0"/>
                  <w:marTop w:val="0"/>
                  <w:marBottom w:val="0"/>
                  <w:divBdr>
                    <w:top w:val="none" w:sz="0" w:space="0" w:color="auto"/>
                    <w:left w:val="none" w:sz="0" w:space="0" w:color="auto"/>
                    <w:bottom w:val="none" w:sz="0" w:space="0" w:color="auto"/>
                    <w:right w:val="none" w:sz="0" w:space="0" w:color="auto"/>
                  </w:divBdr>
                  <w:divsChild>
                    <w:div w:id="1406341048">
                      <w:marLeft w:val="0"/>
                      <w:marRight w:val="0"/>
                      <w:marTop w:val="0"/>
                      <w:marBottom w:val="0"/>
                      <w:divBdr>
                        <w:top w:val="none" w:sz="0" w:space="0" w:color="auto"/>
                        <w:left w:val="none" w:sz="0" w:space="0" w:color="auto"/>
                        <w:bottom w:val="none" w:sz="0" w:space="0" w:color="auto"/>
                        <w:right w:val="none" w:sz="0" w:space="0" w:color="auto"/>
                      </w:divBdr>
                    </w:div>
                  </w:divsChild>
                </w:div>
                <w:div w:id="432356766">
                  <w:marLeft w:val="0"/>
                  <w:marRight w:val="0"/>
                  <w:marTop w:val="0"/>
                  <w:marBottom w:val="0"/>
                  <w:divBdr>
                    <w:top w:val="none" w:sz="0" w:space="0" w:color="auto"/>
                    <w:left w:val="none" w:sz="0" w:space="0" w:color="auto"/>
                    <w:bottom w:val="none" w:sz="0" w:space="0" w:color="auto"/>
                    <w:right w:val="none" w:sz="0" w:space="0" w:color="auto"/>
                  </w:divBdr>
                  <w:divsChild>
                    <w:div w:id="1237983478">
                      <w:marLeft w:val="0"/>
                      <w:marRight w:val="0"/>
                      <w:marTop w:val="0"/>
                      <w:marBottom w:val="0"/>
                      <w:divBdr>
                        <w:top w:val="none" w:sz="0" w:space="0" w:color="auto"/>
                        <w:left w:val="none" w:sz="0" w:space="0" w:color="auto"/>
                        <w:bottom w:val="none" w:sz="0" w:space="0" w:color="auto"/>
                        <w:right w:val="none" w:sz="0" w:space="0" w:color="auto"/>
                      </w:divBdr>
                    </w:div>
                    <w:div w:id="848905245">
                      <w:marLeft w:val="0"/>
                      <w:marRight w:val="0"/>
                      <w:marTop w:val="0"/>
                      <w:marBottom w:val="0"/>
                      <w:divBdr>
                        <w:top w:val="none" w:sz="0" w:space="0" w:color="auto"/>
                        <w:left w:val="none" w:sz="0" w:space="0" w:color="auto"/>
                        <w:bottom w:val="none" w:sz="0" w:space="0" w:color="auto"/>
                        <w:right w:val="none" w:sz="0" w:space="0" w:color="auto"/>
                      </w:divBdr>
                    </w:div>
                    <w:div w:id="1551843647">
                      <w:marLeft w:val="0"/>
                      <w:marRight w:val="0"/>
                      <w:marTop w:val="0"/>
                      <w:marBottom w:val="0"/>
                      <w:divBdr>
                        <w:top w:val="none" w:sz="0" w:space="0" w:color="auto"/>
                        <w:left w:val="none" w:sz="0" w:space="0" w:color="auto"/>
                        <w:bottom w:val="none" w:sz="0" w:space="0" w:color="auto"/>
                        <w:right w:val="none" w:sz="0" w:space="0" w:color="auto"/>
                      </w:divBdr>
                    </w:div>
                    <w:div w:id="2085763324">
                      <w:marLeft w:val="0"/>
                      <w:marRight w:val="0"/>
                      <w:marTop w:val="0"/>
                      <w:marBottom w:val="0"/>
                      <w:divBdr>
                        <w:top w:val="none" w:sz="0" w:space="0" w:color="auto"/>
                        <w:left w:val="none" w:sz="0" w:space="0" w:color="auto"/>
                        <w:bottom w:val="none" w:sz="0" w:space="0" w:color="auto"/>
                        <w:right w:val="none" w:sz="0" w:space="0" w:color="auto"/>
                      </w:divBdr>
                    </w:div>
                    <w:div w:id="1373073503">
                      <w:marLeft w:val="0"/>
                      <w:marRight w:val="0"/>
                      <w:marTop w:val="0"/>
                      <w:marBottom w:val="0"/>
                      <w:divBdr>
                        <w:top w:val="none" w:sz="0" w:space="0" w:color="auto"/>
                        <w:left w:val="none" w:sz="0" w:space="0" w:color="auto"/>
                        <w:bottom w:val="none" w:sz="0" w:space="0" w:color="auto"/>
                        <w:right w:val="none" w:sz="0" w:space="0" w:color="auto"/>
                      </w:divBdr>
                    </w:div>
                  </w:divsChild>
                </w:div>
                <w:div w:id="73816439">
                  <w:marLeft w:val="0"/>
                  <w:marRight w:val="0"/>
                  <w:marTop w:val="0"/>
                  <w:marBottom w:val="0"/>
                  <w:divBdr>
                    <w:top w:val="none" w:sz="0" w:space="0" w:color="auto"/>
                    <w:left w:val="none" w:sz="0" w:space="0" w:color="auto"/>
                    <w:bottom w:val="none" w:sz="0" w:space="0" w:color="auto"/>
                    <w:right w:val="none" w:sz="0" w:space="0" w:color="auto"/>
                  </w:divBdr>
                  <w:divsChild>
                    <w:div w:id="1831940328">
                      <w:marLeft w:val="0"/>
                      <w:marRight w:val="0"/>
                      <w:marTop w:val="0"/>
                      <w:marBottom w:val="0"/>
                      <w:divBdr>
                        <w:top w:val="none" w:sz="0" w:space="0" w:color="auto"/>
                        <w:left w:val="none" w:sz="0" w:space="0" w:color="auto"/>
                        <w:bottom w:val="none" w:sz="0" w:space="0" w:color="auto"/>
                        <w:right w:val="none" w:sz="0" w:space="0" w:color="auto"/>
                      </w:divBdr>
                    </w:div>
                    <w:div w:id="1270234200">
                      <w:marLeft w:val="0"/>
                      <w:marRight w:val="0"/>
                      <w:marTop w:val="0"/>
                      <w:marBottom w:val="0"/>
                      <w:divBdr>
                        <w:top w:val="none" w:sz="0" w:space="0" w:color="auto"/>
                        <w:left w:val="none" w:sz="0" w:space="0" w:color="auto"/>
                        <w:bottom w:val="none" w:sz="0" w:space="0" w:color="auto"/>
                        <w:right w:val="none" w:sz="0" w:space="0" w:color="auto"/>
                      </w:divBdr>
                    </w:div>
                    <w:div w:id="124201973">
                      <w:marLeft w:val="0"/>
                      <w:marRight w:val="0"/>
                      <w:marTop w:val="0"/>
                      <w:marBottom w:val="0"/>
                      <w:divBdr>
                        <w:top w:val="none" w:sz="0" w:space="0" w:color="auto"/>
                        <w:left w:val="none" w:sz="0" w:space="0" w:color="auto"/>
                        <w:bottom w:val="none" w:sz="0" w:space="0" w:color="auto"/>
                        <w:right w:val="none" w:sz="0" w:space="0" w:color="auto"/>
                      </w:divBdr>
                    </w:div>
                    <w:div w:id="1980572596">
                      <w:marLeft w:val="0"/>
                      <w:marRight w:val="0"/>
                      <w:marTop w:val="0"/>
                      <w:marBottom w:val="0"/>
                      <w:divBdr>
                        <w:top w:val="none" w:sz="0" w:space="0" w:color="auto"/>
                        <w:left w:val="none" w:sz="0" w:space="0" w:color="auto"/>
                        <w:bottom w:val="none" w:sz="0" w:space="0" w:color="auto"/>
                        <w:right w:val="none" w:sz="0" w:space="0" w:color="auto"/>
                      </w:divBdr>
                    </w:div>
                    <w:div w:id="814293521">
                      <w:marLeft w:val="0"/>
                      <w:marRight w:val="0"/>
                      <w:marTop w:val="0"/>
                      <w:marBottom w:val="0"/>
                      <w:divBdr>
                        <w:top w:val="none" w:sz="0" w:space="0" w:color="auto"/>
                        <w:left w:val="none" w:sz="0" w:space="0" w:color="auto"/>
                        <w:bottom w:val="none" w:sz="0" w:space="0" w:color="auto"/>
                        <w:right w:val="none" w:sz="0" w:space="0" w:color="auto"/>
                      </w:divBdr>
                    </w:div>
                  </w:divsChild>
                </w:div>
                <w:div w:id="2003697707">
                  <w:marLeft w:val="0"/>
                  <w:marRight w:val="0"/>
                  <w:marTop w:val="0"/>
                  <w:marBottom w:val="0"/>
                  <w:divBdr>
                    <w:top w:val="none" w:sz="0" w:space="0" w:color="auto"/>
                    <w:left w:val="none" w:sz="0" w:space="0" w:color="auto"/>
                    <w:bottom w:val="none" w:sz="0" w:space="0" w:color="auto"/>
                    <w:right w:val="none" w:sz="0" w:space="0" w:color="auto"/>
                  </w:divBdr>
                  <w:divsChild>
                    <w:div w:id="1351181832">
                      <w:marLeft w:val="0"/>
                      <w:marRight w:val="0"/>
                      <w:marTop w:val="0"/>
                      <w:marBottom w:val="0"/>
                      <w:divBdr>
                        <w:top w:val="none" w:sz="0" w:space="0" w:color="auto"/>
                        <w:left w:val="none" w:sz="0" w:space="0" w:color="auto"/>
                        <w:bottom w:val="none" w:sz="0" w:space="0" w:color="auto"/>
                        <w:right w:val="none" w:sz="0" w:space="0" w:color="auto"/>
                      </w:divBdr>
                    </w:div>
                  </w:divsChild>
                </w:div>
                <w:div w:id="189539326">
                  <w:marLeft w:val="0"/>
                  <w:marRight w:val="0"/>
                  <w:marTop w:val="0"/>
                  <w:marBottom w:val="0"/>
                  <w:divBdr>
                    <w:top w:val="none" w:sz="0" w:space="0" w:color="auto"/>
                    <w:left w:val="none" w:sz="0" w:space="0" w:color="auto"/>
                    <w:bottom w:val="none" w:sz="0" w:space="0" w:color="auto"/>
                    <w:right w:val="none" w:sz="0" w:space="0" w:color="auto"/>
                  </w:divBdr>
                  <w:divsChild>
                    <w:div w:id="1948929193">
                      <w:marLeft w:val="0"/>
                      <w:marRight w:val="0"/>
                      <w:marTop w:val="0"/>
                      <w:marBottom w:val="0"/>
                      <w:divBdr>
                        <w:top w:val="none" w:sz="0" w:space="0" w:color="auto"/>
                        <w:left w:val="none" w:sz="0" w:space="0" w:color="auto"/>
                        <w:bottom w:val="none" w:sz="0" w:space="0" w:color="auto"/>
                        <w:right w:val="none" w:sz="0" w:space="0" w:color="auto"/>
                      </w:divBdr>
                    </w:div>
                  </w:divsChild>
                </w:div>
                <w:div w:id="10374953">
                  <w:marLeft w:val="0"/>
                  <w:marRight w:val="0"/>
                  <w:marTop w:val="0"/>
                  <w:marBottom w:val="0"/>
                  <w:divBdr>
                    <w:top w:val="none" w:sz="0" w:space="0" w:color="auto"/>
                    <w:left w:val="none" w:sz="0" w:space="0" w:color="auto"/>
                    <w:bottom w:val="none" w:sz="0" w:space="0" w:color="auto"/>
                    <w:right w:val="none" w:sz="0" w:space="0" w:color="auto"/>
                  </w:divBdr>
                  <w:divsChild>
                    <w:div w:id="1566723554">
                      <w:marLeft w:val="0"/>
                      <w:marRight w:val="0"/>
                      <w:marTop w:val="0"/>
                      <w:marBottom w:val="0"/>
                      <w:divBdr>
                        <w:top w:val="none" w:sz="0" w:space="0" w:color="auto"/>
                        <w:left w:val="none" w:sz="0" w:space="0" w:color="auto"/>
                        <w:bottom w:val="none" w:sz="0" w:space="0" w:color="auto"/>
                        <w:right w:val="none" w:sz="0" w:space="0" w:color="auto"/>
                      </w:divBdr>
                    </w:div>
                  </w:divsChild>
                </w:div>
                <w:div w:id="1048257822">
                  <w:marLeft w:val="0"/>
                  <w:marRight w:val="0"/>
                  <w:marTop w:val="0"/>
                  <w:marBottom w:val="0"/>
                  <w:divBdr>
                    <w:top w:val="none" w:sz="0" w:space="0" w:color="auto"/>
                    <w:left w:val="none" w:sz="0" w:space="0" w:color="auto"/>
                    <w:bottom w:val="none" w:sz="0" w:space="0" w:color="auto"/>
                    <w:right w:val="none" w:sz="0" w:space="0" w:color="auto"/>
                  </w:divBdr>
                  <w:divsChild>
                    <w:div w:id="173554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628170">
          <w:marLeft w:val="0"/>
          <w:marRight w:val="0"/>
          <w:marTop w:val="0"/>
          <w:marBottom w:val="0"/>
          <w:divBdr>
            <w:top w:val="none" w:sz="0" w:space="0" w:color="auto"/>
            <w:left w:val="none" w:sz="0" w:space="0" w:color="auto"/>
            <w:bottom w:val="none" w:sz="0" w:space="0" w:color="auto"/>
            <w:right w:val="none" w:sz="0" w:space="0" w:color="auto"/>
          </w:divBdr>
        </w:div>
        <w:div w:id="1511986504">
          <w:marLeft w:val="0"/>
          <w:marRight w:val="0"/>
          <w:marTop w:val="0"/>
          <w:marBottom w:val="0"/>
          <w:divBdr>
            <w:top w:val="none" w:sz="0" w:space="0" w:color="auto"/>
            <w:left w:val="none" w:sz="0" w:space="0" w:color="auto"/>
            <w:bottom w:val="none" w:sz="0" w:space="0" w:color="auto"/>
            <w:right w:val="none" w:sz="0" w:space="0" w:color="auto"/>
          </w:divBdr>
        </w:div>
        <w:div w:id="1902713695">
          <w:marLeft w:val="0"/>
          <w:marRight w:val="0"/>
          <w:marTop w:val="0"/>
          <w:marBottom w:val="0"/>
          <w:divBdr>
            <w:top w:val="none" w:sz="0" w:space="0" w:color="auto"/>
            <w:left w:val="none" w:sz="0" w:space="0" w:color="auto"/>
            <w:bottom w:val="none" w:sz="0" w:space="0" w:color="auto"/>
            <w:right w:val="none" w:sz="0" w:space="0" w:color="auto"/>
          </w:divBdr>
        </w:div>
        <w:div w:id="1003706910">
          <w:marLeft w:val="0"/>
          <w:marRight w:val="0"/>
          <w:marTop w:val="0"/>
          <w:marBottom w:val="0"/>
          <w:divBdr>
            <w:top w:val="none" w:sz="0" w:space="0" w:color="auto"/>
            <w:left w:val="none" w:sz="0" w:space="0" w:color="auto"/>
            <w:bottom w:val="none" w:sz="0" w:space="0" w:color="auto"/>
            <w:right w:val="none" w:sz="0" w:space="0" w:color="auto"/>
          </w:divBdr>
          <w:divsChild>
            <w:div w:id="798303736">
              <w:marLeft w:val="-75"/>
              <w:marRight w:val="0"/>
              <w:marTop w:val="30"/>
              <w:marBottom w:val="30"/>
              <w:divBdr>
                <w:top w:val="none" w:sz="0" w:space="0" w:color="auto"/>
                <w:left w:val="none" w:sz="0" w:space="0" w:color="auto"/>
                <w:bottom w:val="none" w:sz="0" w:space="0" w:color="auto"/>
                <w:right w:val="none" w:sz="0" w:space="0" w:color="auto"/>
              </w:divBdr>
              <w:divsChild>
                <w:div w:id="1346832499">
                  <w:marLeft w:val="0"/>
                  <w:marRight w:val="0"/>
                  <w:marTop w:val="0"/>
                  <w:marBottom w:val="0"/>
                  <w:divBdr>
                    <w:top w:val="none" w:sz="0" w:space="0" w:color="auto"/>
                    <w:left w:val="none" w:sz="0" w:space="0" w:color="auto"/>
                    <w:bottom w:val="none" w:sz="0" w:space="0" w:color="auto"/>
                    <w:right w:val="none" w:sz="0" w:space="0" w:color="auto"/>
                  </w:divBdr>
                  <w:divsChild>
                    <w:div w:id="617684492">
                      <w:marLeft w:val="0"/>
                      <w:marRight w:val="0"/>
                      <w:marTop w:val="0"/>
                      <w:marBottom w:val="0"/>
                      <w:divBdr>
                        <w:top w:val="none" w:sz="0" w:space="0" w:color="auto"/>
                        <w:left w:val="none" w:sz="0" w:space="0" w:color="auto"/>
                        <w:bottom w:val="none" w:sz="0" w:space="0" w:color="auto"/>
                        <w:right w:val="none" w:sz="0" w:space="0" w:color="auto"/>
                      </w:divBdr>
                    </w:div>
                  </w:divsChild>
                </w:div>
                <w:div w:id="1052579557">
                  <w:marLeft w:val="0"/>
                  <w:marRight w:val="0"/>
                  <w:marTop w:val="0"/>
                  <w:marBottom w:val="0"/>
                  <w:divBdr>
                    <w:top w:val="none" w:sz="0" w:space="0" w:color="auto"/>
                    <w:left w:val="none" w:sz="0" w:space="0" w:color="auto"/>
                    <w:bottom w:val="none" w:sz="0" w:space="0" w:color="auto"/>
                    <w:right w:val="none" w:sz="0" w:space="0" w:color="auto"/>
                  </w:divBdr>
                  <w:divsChild>
                    <w:div w:id="501044298">
                      <w:marLeft w:val="0"/>
                      <w:marRight w:val="0"/>
                      <w:marTop w:val="0"/>
                      <w:marBottom w:val="0"/>
                      <w:divBdr>
                        <w:top w:val="none" w:sz="0" w:space="0" w:color="auto"/>
                        <w:left w:val="none" w:sz="0" w:space="0" w:color="auto"/>
                        <w:bottom w:val="none" w:sz="0" w:space="0" w:color="auto"/>
                        <w:right w:val="none" w:sz="0" w:space="0" w:color="auto"/>
                      </w:divBdr>
                    </w:div>
                  </w:divsChild>
                </w:div>
                <w:div w:id="611399126">
                  <w:marLeft w:val="0"/>
                  <w:marRight w:val="0"/>
                  <w:marTop w:val="0"/>
                  <w:marBottom w:val="0"/>
                  <w:divBdr>
                    <w:top w:val="none" w:sz="0" w:space="0" w:color="auto"/>
                    <w:left w:val="none" w:sz="0" w:space="0" w:color="auto"/>
                    <w:bottom w:val="none" w:sz="0" w:space="0" w:color="auto"/>
                    <w:right w:val="none" w:sz="0" w:space="0" w:color="auto"/>
                  </w:divBdr>
                  <w:divsChild>
                    <w:div w:id="1870219293">
                      <w:marLeft w:val="0"/>
                      <w:marRight w:val="0"/>
                      <w:marTop w:val="0"/>
                      <w:marBottom w:val="0"/>
                      <w:divBdr>
                        <w:top w:val="none" w:sz="0" w:space="0" w:color="auto"/>
                        <w:left w:val="none" w:sz="0" w:space="0" w:color="auto"/>
                        <w:bottom w:val="none" w:sz="0" w:space="0" w:color="auto"/>
                        <w:right w:val="none" w:sz="0" w:space="0" w:color="auto"/>
                      </w:divBdr>
                    </w:div>
                  </w:divsChild>
                </w:div>
                <w:div w:id="1810123862">
                  <w:marLeft w:val="0"/>
                  <w:marRight w:val="0"/>
                  <w:marTop w:val="0"/>
                  <w:marBottom w:val="0"/>
                  <w:divBdr>
                    <w:top w:val="none" w:sz="0" w:space="0" w:color="auto"/>
                    <w:left w:val="none" w:sz="0" w:space="0" w:color="auto"/>
                    <w:bottom w:val="none" w:sz="0" w:space="0" w:color="auto"/>
                    <w:right w:val="none" w:sz="0" w:space="0" w:color="auto"/>
                  </w:divBdr>
                  <w:divsChild>
                    <w:div w:id="1657688236">
                      <w:marLeft w:val="0"/>
                      <w:marRight w:val="0"/>
                      <w:marTop w:val="0"/>
                      <w:marBottom w:val="0"/>
                      <w:divBdr>
                        <w:top w:val="none" w:sz="0" w:space="0" w:color="auto"/>
                        <w:left w:val="none" w:sz="0" w:space="0" w:color="auto"/>
                        <w:bottom w:val="none" w:sz="0" w:space="0" w:color="auto"/>
                        <w:right w:val="none" w:sz="0" w:space="0" w:color="auto"/>
                      </w:divBdr>
                    </w:div>
                  </w:divsChild>
                </w:div>
                <w:div w:id="34813132">
                  <w:marLeft w:val="0"/>
                  <w:marRight w:val="0"/>
                  <w:marTop w:val="0"/>
                  <w:marBottom w:val="0"/>
                  <w:divBdr>
                    <w:top w:val="none" w:sz="0" w:space="0" w:color="auto"/>
                    <w:left w:val="none" w:sz="0" w:space="0" w:color="auto"/>
                    <w:bottom w:val="none" w:sz="0" w:space="0" w:color="auto"/>
                    <w:right w:val="none" w:sz="0" w:space="0" w:color="auto"/>
                  </w:divBdr>
                  <w:divsChild>
                    <w:div w:id="699088290">
                      <w:marLeft w:val="0"/>
                      <w:marRight w:val="0"/>
                      <w:marTop w:val="0"/>
                      <w:marBottom w:val="0"/>
                      <w:divBdr>
                        <w:top w:val="none" w:sz="0" w:space="0" w:color="auto"/>
                        <w:left w:val="none" w:sz="0" w:space="0" w:color="auto"/>
                        <w:bottom w:val="none" w:sz="0" w:space="0" w:color="auto"/>
                        <w:right w:val="none" w:sz="0" w:space="0" w:color="auto"/>
                      </w:divBdr>
                    </w:div>
                  </w:divsChild>
                </w:div>
                <w:div w:id="707995829">
                  <w:marLeft w:val="0"/>
                  <w:marRight w:val="0"/>
                  <w:marTop w:val="0"/>
                  <w:marBottom w:val="0"/>
                  <w:divBdr>
                    <w:top w:val="none" w:sz="0" w:space="0" w:color="auto"/>
                    <w:left w:val="none" w:sz="0" w:space="0" w:color="auto"/>
                    <w:bottom w:val="none" w:sz="0" w:space="0" w:color="auto"/>
                    <w:right w:val="none" w:sz="0" w:space="0" w:color="auto"/>
                  </w:divBdr>
                  <w:divsChild>
                    <w:div w:id="162012089">
                      <w:marLeft w:val="0"/>
                      <w:marRight w:val="0"/>
                      <w:marTop w:val="0"/>
                      <w:marBottom w:val="0"/>
                      <w:divBdr>
                        <w:top w:val="none" w:sz="0" w:space="0" w:color="auto"/>
                        <w:left w:val="none" w:sz="0" w:space="0" w:color="auto"/>
                        <w:bottom w:val="none" w:sz="0" w:space="0" w:color="auto"/>
                        <w:right w:val="none" w:sz="0" w:space="0" w:color="auto"/>
                      </w:divBdr>
                    </w:div>
                  </w:divsChild>
                </w:div>
                <w:div w:id="592082770">
                  <w:marLeft w:val="0"/>
                  <w:marRight w:val="0"/>
                  <w:marTop w:val="0"/>
                  <w:marBottom w:val="0"/>
                  <w:divBdr>
                    <w:top w:val="none" w:sz="0" w:space="0" w:color="auto"/>
                    <w:left w:val="none" w:sz="0" w:space="0" w:color="auto"/>
                    <w:bottom w:val="none" w:sz="0" w:space="0" w:color="auto"/>
                    <w:right w:val="none" w:sz="0" w:space="0" w:color="auto"/>
                  </w:divBdr>
                  <w:divsChild>
                    <w:div w:id="1206865252">
                      <w:marLeft w:val="0"/>
                      <w:marRight w:val="0"/>
                      <w:marTop w:val="0"/>
                      <w:marBottom w:val="0"/>
                      <w:divBdr>
                        <w:top w:val="none" w:sz="0" w:space="0" w:color="auto"/>
                        <w:left w:val="none" w:sz="0" w:space="0" w:color="auto"/>
                        <w:bottom w:val="none" w:sz="0" w:space="0" w:color="auto"/>
                        <w:right w:val="none" w:sz="0" w:space="0" w:color="auto"/>
                      </w:divBdr>
                    </w:div>
                  </w:divsChild>
                </w:div>
                <w:div w:id="1779638570">
                  <w:marLeft w:val="0"/>
                  <w:marRight w:val="0"/>
                  <w:marTop w:val="0"/>
                  <w:marBottom w:val="0"/>
                  <w:divBdr>
                    <w:top w:val="none" w:sz="0" w:space="0" w:color="auto"/>
                    <w:left w:val="none" w:sz="0" w:space="0" w:color="auto"/>
                    <w:bottom w:val="none" w:sz="0" w:space="0" w:color="auto"/>
                    <w:right w:val="none" w:sz="0" w:space="0" w:color="auto"/>
                  </w:divBdr>
                  <w:divsChild>
                    <w:div w:id="725421700">
                      <w:marLeft w:val="0"/>
                      <w:marRight w:val="0"/>
                      <w:marTop w:val="0"/>
                      <w:marBottom w:val="0"/>
                      <w:divBdr>
                        <w:top w:val="none" w:sz="0" w:space="0" w:color="auto"/>
                        <w:left w:val="none" w:sz="0" w:space="0" w:color="auto"/>
                        <w:bottom w:val="none" w:sz="0" w:space="0" w:color="auto"/>
                        <w:right w:val="none" w:sz="0" w:space="0" w:color="auto"/>
                      </w:divBdr>
                    </w:div>
                  </w:divsChild>
                </w:div>
                <w:div w:id="516967551">
                  <w:marLeft w:val="0"/>
                  <w:marRight w:val="0"/>
                  <w:marTop w:val="0"/>
                  <w:marBottom w:val="0"/>
                  <w:divBdr>
                    <w:top w:val="none" w:sz="0" w:space="0" w:color="auto"/>
                    <w:left w:val="none" w:sz="0" w:space="0" w:color="auto"/>
                    <w:bottom w:val="none" w:sz="0" w:space="0" w:color="auto"/>
                    <w:right w:val="none" w:sz="0" w:space="0" w:color="auto"/>
                  </w:divBdr>
                  <w:divsChild>
                    <w:div w:id="1375151611">
                      <w:marLeft w:val="0"/>
                      <w:marRight w:val="0"/>
                      <w:marTop w:val="0"/>
                      <w:marBottom w:val="0"/>
                      <w:divBdr>
                        <w:top w:val="none" w:sz="0" w:space="0" w:color="auto"/>
                        <w:left w:val="none" w:sz="0" w:space="0" w:color="auto"/>
                        <w:bottom w:val="none" w:sz="0" w:space="0" w:color="auto"/>
                        <w:right w:val="none" w:sz="0" w:space="0" w:color="auto"/>
                      </w:divBdr>
                    </w:div>
                  </w:divsChild>
                </w:div>
                <w:div w:id="1981811587">
                  <w:marLeft w:val="0"/>
                  <w:marRight w:val="0"/>
                  <w:marTop w:val="0"/>
                  <w:marBottom w:val="0"/>
                  <w:divBdr>
                    <w:top w:val="none" w:sz="0" w:space="0" w:color="auto"/>
                    <w:left w:val="none" w:sz="0" w:space="0" w:color="auto"/>
                    <w:bottom w:val="none" w:sz="0" w:space="0" w:color="auto"/>
                    <w:right w:val="none" w:sz="0" w:space="0" w:color="auto"/>
                  </w:divBdr>
                  <w:divsChild>
                    <w:div w:id="904921465">
                      <w:marLeft w:val="0"/>
                      <w:marRight w:val="0"/>
                      <w:marTop w:val="0"/>
                      <w:marBottom w:val="0"/>
                      <w:divBdr>
                        <w:top w:val="none" w:sz="0" w:space="0" w:color="auto"/>
                        <w:left w:val="none" w:sz="0" w:space="0" w:color="auto"/>
                        <w:bottom w:val="none" w:sz="0" w:space="0" w:color="auto"/>
                        <w:right w:val="none" w:sz="0" w:space="0" w:color="auto"/>
                      </w:divBdr>
                    </w:div>
                  </w:divsChild>
                </w:div>
                <w:div w:id="722145331">
                  <w:marLeft w:val="0"/>
                  <w:marRight w:val="0"/>
                  <w:marTop w:val="0"/>
                  <w:marBottom w:val="0"/>
                  <w:divBdr>
                    <w:top w:val="none" w:sz="0" w:space="0" w:color="auto"/>
                    <w:left w:val="none" w:sz="0" w:space="0" w:color="auto"/>
                    <w:bottom w:val="none" w:sz="0" w:space="0" w:color="auto"/>
                    <w:right w:val="none" w:sz="0" w:space="0" w:color="auto"/>
                  </w:divBdr>
                  <w:divsChild>
                    <w:div w:id="707099528">
                      <w:marLeft w:val="0"/>
                      <w:marRight w:val="0"/>
                      <w:marTop w:val="0"/>
                      <w:marBottom w:val="0"/>
                      <w:divBdr>
                        <w:top w:val="none" w:sz="0" w:space="0" w:color="auto"/>
                        <w:left w:val="none" w:sz="0" w:space="0" w:color="auto"/>
                        <w:bottom w:val="none" w:sz="0" w:space="0" w:color="auto"/>
                        <w:right w:val="none" w:sz="0" w:space="0" w:color="auto"/>
                      </w:divBdr>
                    </w:div>
                  </w:divsChild>
                </w:div>
                <w:div w:id="912811780">
                  <w:marLeft w:val="0"/>
                  <w:marRight w:val="0"/>
                  <w:marTop w:val="0"/>
                  <w:marBottom w:val="0"/>
                  <w:divBdr>
                    <w:top w:val="none" w:sz="0" w:space="0" w:color="auto"/>
                    <w:left w:val="none" w:sz="0" w:space="0" w:color="auto"/>
                    <w:bottom w:val="none" w:sz="0" w:space="0" w:color="auto"/>
                    <w:right w:val="none" w:sz="0" w:space="0" w:color="auto"/>
                  </w:divBdr>
                  <w:divsChild>
                    <w:div w:id="37556467">
                      <w:marLeft w:val="0"/>
                      <w:marRight w:val="0"/>
                      <w:marTop w:val="0"/>
                      <w:marBottom w:val="0"/>
                      <w:divBdr>
                        <w:top w:val="none" w:sz="0" w:space="0" w:color="auto"/>
                        <w:left w:val="none" w:sz="0" w:space="0" w:color="auto"/>
                        <w:bottom w:val="none" w:sz="0" w:space="0" w:color="auto"/>
                        <w:right w:val="none" w:sz="0" w:space="0" w:color="auto"/>
                      </w:divBdr>
                    </w:div>
                  </w:divsChild>
                </w:div>
                <w:div w:id="513691198">
                  <w:marLeft w:val="0"/>
                  <w:marRight w:val="0"/>
                  <w:marTop w:val="0"/>
                  <w:marBottom w:val="0"/>
                  <w:divBdr>
                    <w:top w:val="none" w:sz="0" w:space="0" w:color="auto"/>
                    <w:left w:val="none" w:sz="0" w:space="0" w:color="auto"/>
                    <w:bottom w:val="none" w:sz="0" w:space="0" w:color="auto"/>
                    <w:right w:val="none" w:sz="0" w:space="0" w:color="auto"/>
                  </w:divBdr>
                  <w:divsChild>
                    <w:div w:id="990981544">
                      <w:marLeft w:val="0"/>
                      <w:marRight w:val="0"/>
                      <w:marTop w:val="0"/>
                      <w:marBottom w:val="0"/>
                      <w:divBdr>
                        <w:top w:val="none" w:sz="0" w:space="0" w:color="auto"/>
                        <w:left w:val="none" w:sz="0" w:space="0" w:color="auto"/>
                        <w:bottom w:val="none" w:sz="0" w:space="0" w:color="auto"/>
                        <w:right w:val="none" w:sz="0" w:space="0" w:color="auto"/>
                      </w:divBdr>
                    </w:div>
                  </w:divsChild>
                </w:div>
                <w:div w:id="2026863861">
                  <w:marLeft w:val="0"/>
                  <w:marRight w:val="0"/>
                  <w:marTop w:val="0"/>
                  <w:marBottom w:val="0"/>
                  <w:divBdr>
                    <w:top w:val="none" w:sz="0" w:space="0" w:color="auto"/>
                    <w:left w:val="none" w:sz="0" w:space="0" w:color="auto"/>
                    <w:bottom w:val="none" w:sz="0" w:space="0" w:color="auto"/>
                    <w:right w:val="none" w:sz="0" w:space="0" w:color="auto"/>
                  </w:divBdr>
                  <w:divsChild>
                    <w:div w:id="1022320686">
                      <w:marLeft w:val="0"/>
                      <w:marRight w:val="0"/>
                      <w:marTop w:val="0"/>
                      <w:marBottom w:val="0"/>
                      <w:divBdr>
                        <w:top w:val="none" w:sz="0" w:space="0" w:color="auto"/>
                        <w:left w:val="none" w:sz="0" w:space="0" w:color="auto"/>
                        <w:bottom w:val="none" w:sz="0" w:space="0" w:color="auto"/>
                        <w:right w:val="none" w:sz="0" w:space="0" w:color="auto"/>
                      </w:divBdr>
                    </w:div>
                  </w:divsChild>
                </w:div>
                <w:div w:id="1310011863">
                  <w:marLeft w:val="0"/>
                  <w:marRight w:val="0"/>
                  <w:marTop w:val="0"/>
                  <w:marBottom w:val="0"/>
                  <w:divBdr>
                    <w:top w:val="none" w:sz="0" w:space="0" w:color="auto"/>
                    <w:left w:val="none" w:sz="0" w:space="0" w:color="auto"/>
                    <w:bottom w:val="none" w:sz="0" w:space="0" w:color="auto"/>
                    <w:right w:val="none" w:sz="0" w:space="0" w:color="auto"/>
                  </w:divBdr>
                  <w:divsChild>
                    <w:div w:id="2021739434">
                      <w:marLeft w:val="0"/>
                      <w:marRight w:val="0"/>
                      <w:marTop w:val="0"/>
                      <w:marBottom w:val="0"/>
                      <w:divBdr>
                        <w:top w:val="none" w:sz="0" w:space="0" w:color="auto"/>
                        <w:left w:val="none" w:sz="0" w:space="0" w:color="auto"/>
                        <w:bottom w:val="none" w:sz="0" w:space="0" w:color="auto"/>
                        <w:right w:val="none" w:sz="0" w:space="0" w:color="auto"/>
                      </w:divBdr>
                    </w:div>
                  </w:divsChild>
                </w:div>
                <w:div w:id="2076706524">
                  <w:marLeft w:val="0"/>
                  <w:marRight w:val="0"/>
                  <w:marTop w:val="0"/>
                  <w:marBottom w:val="0"/>
                  <w:divBdr>
                    <w:top w:val="none" w:sz="0" w:space="0" w:color="auto"/>
                    <w:left w:val="none" w:sz="0" w:space="0" w:color="auto"/>
                    <w:bottom w:val="none" w:sz="0" w:space="0" w:color="auto"/>
                    <w:right w:val="none" w:sz="0" w:space="0" w:color="auto"/>
                  </w:divBdr>
                  <w:divsChild>
                    <w:div w:id="346448452">
                      <w:marLeft w:val="0"/>
                      <w:marRight w:val="0"/>
                      <w:marTop w:val="0"/>
                      <w:marBottom w:val="0"/>
                      <w:divBdr>
                        <w:top w:val="none" w:sz="0" w:space="0" w:color="auto"/>
                        <w:left w:val="none" w:sz="0" w:space="0" w:color="auto"/>
                        <w:bottom w:val="none" w:sz="0" w:space="0" w:color="auto"/>
                        <w:right w:val="none" w:sz="0" w:space="0" w:color="auto"/>
                      </w:divBdr>
                    </w:div>
                  </w:divsChild>
                </w:div>
                <w:div w:id="158233568">
                  <w:marLeft w:val="0"/>
                  <w:marRight w:val="0"/>
                  <w:marTop w:val="0"/>
                  <w:marBottom w:val="0"/>
                  <w:divBdr>
                    <w:top w:val="none" w:sz="0" w:space="0" w:color="auto"/>
                    <w:left w:val="none" w:sz="0" w:space="0" w:color="auto"/>
                    <w:bottom w:val="none" w:sz="0" w:space="0" w:color="auto"/>
                    <w:right w:val="none" w:sz="0" w:space="0" w:color="auto"/>
                  </w:divBdr>
                  <w:divsChild>
                    <w:div w:id="548881480">
                      <w:marLeft w:val="0"/>
                      <w:marRight w:val="0"/>
                      <w:marTop w:val="0"/>
                      <w:marBottom w:val="0"/>
                      <w:divBdr>
                        <w:top w:val="none" w:sz="0" w:space="0" w:color="auto"/>
                        <w:left w:val="none" w:sz="0" w:space="0" w:color="auto"/>
                        <w:bottom w:val="none" w:sz="0" w:space="0" w:color="auto"/>
                        <w:right w:val="none" w:sz="0" w:space="0" w:color="auto"/>
                      </w:divBdr>
                    </w:div>
                  </w:divsChild>
                </w:div>
                <w:div w:id="134955873">
                  <w:marLeft w:val="0"/>
                  <w:marRight w:val="0"/>
                  <w:marTop w:val="0"/>
                  <w:marBottom w:val="0"/>
                  <w:divBdr>
                    <w:top w:val="none" w:sz="0" w:space="0" w:color="auto"/>
                    <w:left w:val="none" w:sz="0" w:space="0" w:color="auto"/>
                    <w:bottom w:val="none" w:sz="0" w:space="0" w:color="auto"/>
                    <w:right w:val="none" w:sz="0" w:space="0" w:color="auto"/>
                  </w:divBdr>
                  <w:divsChild>
                    <w:div w:id="165024596">
                      <w:marLeft w:val="0"/>
                      <w:marRight w:val="0"/>
                      <w:marTop w:val="0"/>
                      <w:marBottom w:val="0"/>
                      <w:divBdr>
                        <w:top w:val="none" w:sz="0" w:space="0" w:color="auto"/>
                        <w:left w:val="none" w:sz="0" w:space="0" w:color="auto"/>
                        <w:bottom w:val="none" w:sz="0" w:space="0" w:color="auto"/>
                        <w:right w:val="none" w:sz="0" w:space="0" w:color="auto"/>
                      </w:divBdr>
                    </w:div>
                  </w:divsChild>
                </w:div>
                <w:div w:id="83307058">
                  <w:marLeft w:val="0"/>
                  <w:marRight w:val="0"/>
                  <w:marTop w:val="0"/>
                  <w:marBottom w:val="0"/>
                  <w:divBdr>
                    <w:top w:val="none" w:sz="0" w:space="0" w:color="auto"/>
                    <w:left w:val="none" w:sz="0" w:space="0" w:color="auto"/>
                    <w:bottom w:val="none" w:sz="0" w:space="0" w:color="auto"/>
                    <w:right w:val="none" w:sz="0" w:space="0" w:color="auto"/>
                  </w:divBdr>
                  <w:divsChild>
                    <w:div w:id="2076971540">
                      <w:marLeft w:val="0"/>
                      <w:marRight w:val="0"/>
                      <w:marTop w:val="0"/>
                      <w:marBottom w:val="0"/>
                      <w:divBdr>
                        <w:top w:val="none" w:sz="0" w:space="0" w:color="auto"/>
                        <w:left w:val="none" w:sz="0" w:space="0" w:color="auto"/>
                        <w:bottom w:val="none" w:sz="0" w:space="0" w:color="auto"/>
                        <w:right w:val="none" w:sz="0" w:space="0" w:color="auto"/>
                      </w:divBdr>
                    </w:div>
                  </w:divsChild>
                </w:div>
                <w:div w:id="1576813865">
                  <w:marLeft w:val="0"/>
                  <w:marRight w:val="0"/>
                  <w:marTop w:val="0"/>
                  <w:marBottom w:val="0"/>
                  <w:divBdr>
                    <w:top w:val="none" w:sz="0" w:space="0" w:color="auto"/>
                    <w:left w:val="none" w:sz="0" w:space="0" w:color="auto"/>
                    <w:bottom w:val="none" w:sz="0" w:space="0" w:color="auto"/>
                    <w:right w:val="none" w:sz="0" w:space="0" w:color="auto"/>
                  </w:divBdr>
                  <w:divsChild>
                    <w:div w:id="1142843215">
                      <w:marLeft w:val="0"/>
                      <w:marRight w:val="0"/>
                      <w:marTop w:val="0"/>
                      <w:marBottom w:val="0"/>
                      <w:divBdr>
                        <w:top w:val="none" w:sz="0" w:space="0" w:color="auto"/>
                        <w:left w:val="none" w:sz="0" w:space="0" w:color="auto"/>
                        <w:bottom w:val="none" w:sz="0" w:space="0" w:color="auto"/>
                        <w:right w:val="none" w:sz="0" w:space="0" w:color="auto"/>
                      </w:divBdr>
                    </w:div>
                  </w:divsChild>
                </w:div>
                <w:div w:id="483358426">
                  <w:marLeft w:val="0"/>
                  <w:marRight w:val="0"/>
                  <w:marTop w:val="0"/>
                  <w:marBottom w:val="0"/>
                  <w:divBdr>
                    <w:top w:val="none" w:sz="0" w:space="0" w:color="auto"/>
                    <w:left w:val="none" w:sz="0" w:space="0" w:color="auto"/>
                    <w:bottom w:val="none" w:sz="0" w:space="0" w:color="auto"/>
                    <w:right w:val="none" w:sz="0" w:space="0" w:color="auto"/>
                  </w:divBdr>
                  <w:divsChild>
                    <w:div w:id="1595043358">
                      <w:marLeft w:val="0"/>
                      <w:marRight w:val="0"/>
                      <w:marTop w:val="0"/>
                      <w:marBottom w:val="0"/>
                      <w:divBdr>
                        <w:top w:val="none" w:sz="0" w:space="0" w:color="auto"/>
                        <w:left w:val="none" w:sz="0" w:space="0" w:color="auto"/>
                        <w:bottom w:val="none" w:sz="0" w:space="0" w:color="auto"/>
                        <w:right w:val="none" w:sz="0" w:space="0" w:color="auto"/>
                      </w:divBdr>
                    </w:div>
                  </w:divsChild>
                </w:div>
                <w:div w:id="641421939">
                  <w:marLeft w:val="0"/>
                  <w:marRight w:val="0"/>
                  <w:marTop w:val="0"/>
                  <w:marBottom w:val="0"/>
                  <w:divBdr>
                    <w:top w:val="none" w:sz="0" w:space="0" w:color="auto"/>
                    <w:left w:val="none" w:sz="0" w:space="0" w:color="auto"/>
                    <w:bottom w:val="none" w:sz="0" w:space="0" w:color="auto"/>
                    <w:right w:val="none" w:sz="0" w:space="0" w:color="auto"/>
                  </w:divBdr>
                  <w:divsChild>
                    <w:div w:id="1071348819">
                      <w:marLeft w:val="0"/>
                      <w:marRight w:val="0"/>
                      <w:marTop w:val="0"/>
                      <w:marBottom w:val="0"/>
                      <w:divBdr>
                        <w:top w:val="none" w:sz="0" w:space="0" w:color="auto"/>
                        <w:left w:val="none" w:sz="0" w:space="0" w:color="auto"/>
                        <w:bottom w:val="none" w:sz="0" w:space="0" w:color="auto"/>
                        <w:right w:val="none" w:sz="0" w:space="0" w:color="auto"/>
                      </w:divBdr>
                    </w:div>
                  </w:divsChild>
                </w:div>
                <w:div w:id="817114503">
                  <w:marLeft w:val="0"/>
                  <w:marRight w:val="0"/>
                  <w:marTop w:val="0"/>
                  <w:marBottom w:val="0"/>
                  <w:divBdr>
                    <w:top w:val="none" w:sz="0" w:space="0" w:color="auto"/>
                    <w:left w:val="none" w:sz="0" w:space="0" w:color="auto"/>
                    <w:bottom w:val="none" w:sz="0" w:space="0" w:color="auto"/>
                    <w:right w:val="none" w:sz="0" w:space="0" w:color="auto"/>
                  </w:divBdr>
                  <w:divsChild>
                    <w:div w:id="889347240">
                      <w:marLeft w:val="0"/>
                      <w:marRight w:val="0"/>
                      <w:marTop w:val="0"/>
                      <w:marBottom w:val="0"/>
                      <w:divBdr>
                        <w:top w:val="none" w:sz="0" w:space="0" w:color="auto"/>
                        <w:left w:val="none" w:sz="0" w:space="0" w:color="auto"/>
                        <w:bottom w:val="none" w:sz="0" w:space="0" w:color="auto"/>
                        <w:right w:val="none" w:sz="0" w:space="0" w:color="auto"/>
                      </w:divBdr>
                    </w:div>
                  </w:divsChild>
                </w:div>
                <w:div w:id="1553274292">
                  <w:marLeft w:val="0"/>
                  <w:marRight w:val="0"/>
                  <w:marTop w:val="0"/>
                  <w:marBottom w:val="0"/>
                  <w:divBdr>
                    <w:top w:val="none" w:sz="0" w:space="0" w:color="auto"/>
                    <w:left w:val="none" w:sz="0" w:space="0" w:color="auto"/>
                    <w:bottom w:val="none" w:sz="0" w:space="0" w:color="auto"/>
                    <w:right w:val="none" w:sz="0" w:space="0" w:color="auto"/>
                  </w:divBdr>
                  <w:divsChild>
                    <w:div w:id="548961661">
                      <w:marLeft w:val="0"/>
                      <w:marRight w:val="0"/>
                      <w:marTop w:val="0"/>
                      <w:marBottom w:val="0"/>
                      <w:divBdr>
                        <w:top w:val="none" w:sz="0" w:space="0" w:color="auto"/>
                        <w:left w:val="none" w:sz="0" w:space="0" w:color="auto"/>
                        <w:bottom w:val="none" w:sz="0" w:space="0" w:color="auto"/>
                        <w:right w:val="none" w:sz="0" w:space="0" w:color="auto"/>
                      </w:divBdr>
                    </w:div>
                  </w:divsChild>
                </w:div>
                <w:div w:id="256250266">
                  <w:marLeft w:val="0"/>
                  <w:marRight w:val="0"/>
                  <w:marTop w:val="0"/>
                  <w:marBottom w:val="0"/>
                  <w:divBdr>
                    <w:top w:val="none" w:sz="0" w:space="0" w:color="auto"/>
                    <w:left w:val="none" w:sz="0" w:space="0" w:color="auto"/>
                    <w:bottom w:val="none" w:sz="0" w:space="0" w:color="auto"/>
                    <w:right w:val="none" w:sz="0" w:space="0" w:color="auto"/>
                  </w:divBdr>
                  <w:divsChild>
                    <w:div w:id="935020549">
                      <w:marLeft w:val="0"/>
                      <w:marRight w:val="0"/>
                      <w:marTop w:val="0"/>
                      <w:marBottom w:val="0"/>
                      <w:divBdr>
                        <w:top w:val="none" w:sz="0" w:space="0" w:color="auto"/>
                        <w:left w:val="none" w:sz="0" w:space="0" w:color="auto"/>
                        <w:bottom w:val="none" w:sz="0" w:space="0" w:color="auto"/>
                        <w:right w:val="none" w:sz="0" w:space="0" w:color="auto"/>
                      </w:divBdr>
                    </w:div>
                  </w:divsChild>
                </w:div>
                <w:div w:id="594095327">
                  <w:marLeft w:val="0"/>
                  <w:marRight w:val="0"/>
                  <w:marTop w:val="0"/>
                  <w:marBottom w:val="0"/>
                  <w:divBdr>
                    <w:top w:val="none" w:sz="0" w:space="0" w:color="auto"/>
                    <w:left w:val="none" w:sz="0" w:space="0" w:color="auto"/>
                    <w:bottom w:val="none" w:sz="0" w:space="0" w:color="auto"/>
                    <w:right w:val="none" w:sz="0" w:space="0" w:color="auto"/>
                  </w:divBdr>
                  <w:divsChild>
                    <w:div w:id="1190336209">
                      <w:marLeft w:val="0"/>
                      <w:marRight w:val="0"/>
                      <w:marTop w:val="0"/>
                      <w:marBottom w:val="0"/>
                      <w:divBdr>
                        <w:top w:val="none" w:sz="0" w:space="0" w:color="auto"/>
                        <w:left w:val="none" w:sz="0" w:space="0" w:color="auto"/>
                        <w:bottom w:val="none" w:sz="0" w:space="0" w:color="auto"/>
                        <w:right w:val="none" w:sz="0" w:space="0" w:color="auto"/>
                      </w:divBdr>
                    </w:div>
                    <w:div w:id="1346859324">
                      <w:marLeft w:val="0"/>
                      <w:marRight w:val="0"/>
                      <w:marTop w:val="0"/>
                      <w:marBottom w:val="0"/>
                      <w:divBdr>
                        <w:top w:val="none" w:sz="0" w:space="0" w:color="auto"/>
                        <w:left w:val="none" w:sz="0" w:space="0" w:color="auto"/>
                        <w:bottom w:val="none" w:sz="0" w:space="0" w:color="auto"/>
                        <w:right w:val="none" w:sz="0" w:space="0" w:color="auto"/>
                      </w:divBdr>
                    </w:div>
                    <w:div w:id="1033001505">
                      <w:marLeft w:val="0"/>
                      <w:marRight w:val="0"/>
                      <w:marTop w:val="0"/>
                      <w:marBottom w:val="0"/>
                      <w:divBdr>
                        <w:top w:val="none" w:sz="0" w:space="0" w:color="auto"/>
                        <w:left w:val="none" w:sz="0" w:space="0" w:color="auto"/>
                        <w:bottom w:val="none" w:sz="0" w:space="0" w:color="auto"/>
                        <w:right w:val="none" w:sz="0" w:space="0" w:color="auto"/>
                      </w:divBdr>
                    </w:div>
                    <w:div w:id="1303777132">
                      <w:marLeft w:val="0"/>
                      <w:marRight w:val="0"/>
                      <w:marTop w:val="0"/>
                      <w:marBottom w:val="0"/>
                      <w:divBdr>
                        <w:top w:val="none" w:sz="0" w:space="0" w:color="auto"/>
                        <w:left w:val="none" w:sz="0" w:space="0" w:color="auto"/>
                        <w:bottom w:val="none" w:sz="0" w:space="0" w:color="auto"/>
                        <w:right w:val="none" w:sz="0" w:space="0" w:color="auto"/>
                      </w:divBdr>
                    </w:div>
                    <w:div w:id="1030450691">
                      <w:marLeft w:val="0"/>
                      <w:marRight w:val="0"/>
                      <w:marTop w:val="0"/>
                      <w:marBottom w:val="0"/>
                      <w:divBdr>
                        <w:top w:val="none" w:sz="0" w:space="0" w:color="auto"/>
                        <w:left w:val="none" w:sz="0" w:space="0" w:color="auto"/>
                        <w:bottom w:val="none" w:sz="0" w:space="0" w:color="auto"/>
                        <w:right w:val="none" w:sz="0" w:space="0" w:color="auto"/>
                      </w:divBdr>
                    </w:div>
                  </w:divsChild>
                </w:div>
                <w:div w:id="391931615">
                  <w:marLeft w:val="0"/>
                  <w:marRight w:val="0"/>
                  <w:marTop w:val="0"/>
                  <w:marBottom w:val="0"/>
                  <w:divBdr>
                    <w:top w:val="none" w:sz="0" w:space="0" w:color="auto"/>
                    <w:left w:val="none" w:sz="0" w:space="0" w:color="auto"/>
                    <w:bottom w:val="none" w:sz="0" w:space="0" w:color="auto"/>
                    <w:right w:val="none" w:sz="0" w:space="0" w:color="auto"/>
                  </w:divBdr>
                  <w:divsChild>
                    <w:div w:id="2031299860">
                      <w:marLeft w:val="0"/>
                      <w:marRight w:val="0"/>
                      <w:marTop w:val="0"/>
                      <w:marBottom w:val="0"/>
                      <w:divBdr>
                        <w:top w:val="none" w:sz="0" w:space="0" w:color="auto"/>
                        <w:left w:val="none" w:sz="0" w:space="0" w:color="auto"/>
                        <w:bottom w:val="none" w:sz="0" w:space="0" w:color="auto"/>
                        <w:right w:val="none" w:sz="0" w:space="0" w:color="auto"/>
                      </w:divBdr>
                    </w:div>
                    <w:div w:id="1733891989">
                      <w:marLeft w:val="0"/>
                      <w:marRight w:val="0"/>
                      <w:marTop w:val="0"/>
                      <w:marBottom w:val="0"/>
                      <w:divBdr>
                        <w:top w:val="none" w:sz="0" w:space="0" w:color="auto"/>
                        <w:left w:val="none" w:sz="0" w:space="0" w:color="auto"/>
                        <w:bottom w:val="none" w:sz="0" w:space="0" w:color="auto"/>
                        <w:right w:val="none" w:sz="0" w:space="0" w:color="auto"/>
                      </w:divBdr>
                    </w:div>
                    <w:div w:id="1018696252">
                      <w:marLeft w:val="0"/>
                      <w:marRight w:val="0"/>
                      <w:marTop w:val="0"/>
                      <w:marBottom w:val="0"/>
                      <w:divBdr>
                        <w:top w:val="none" w:sz="0" w:space="0" w:color="auto"/>
                        <w:left w:val="none" w:sz="0" w:space="0" w:color="auto"/>
                        <w:bottom w:val="none" w:sz="0" w:space="0" w:color="auto"/>
                        <w:right w:val="none" w:sz="0" w:space="0" w:color="auto"/>
                      </w:divBdr>
                    </w:div>
                    <w:div w:id="132646910">
                      <w:marLeft w:val="0"/>
                      <w:marRight w:val="0"/>
                      <w:marTop w:val="0"/>
                      <w:marBottom w:val="0"/>
                      <w:divBdr>
                        <w:top w:val="none" w:sz="0" w:space="0" w:color="auto"/>
                        <w:left w:val="none" w:sz="0" w:space="0" w:color="auto"/>
                        <w:bottom w:val="none" w:sz="0" w:space="0" w:color="auto"/>
                        <w:right w:val="none" w:sz="0" w:space="0" w:color="auto"/>
                      </w:divBdr>
                    </w:div>
                    <w:div w:id="408236216">
                      <w:marLeft w:val="0"/>
                      <w:marRight w:val="0"/>
                      <w:marTop w:val="0"/>
                      <w:marBottom w:val="0"/>
                      <w:divBdr>
                        <w:top w:val="none" w:sz="0" w:space="0" w:color="auto"/>
                        <w:left w:val="none" w:sz="0" w:space="0" w:color="auto"/>
                        <w:bottom w:val="none" w:sz="0" w:space="0" w:color="auto"/>
                        <w:right w:val="none" w:sz="0" w:space="0" w:color="auto"/>
                      </w:divBdr>
                    </w:div>
                  </w:divsChild>
                </w:div>
                <w:div w:id="252469586">
                  <w:marLeft w:val="0"/>
                  <w:marRight w:val="0"/>
                  <w:marTop w:val="0"/>
                  <w:marBottom w:val="0"/>
                  <w:divBdr>
                    <w:top w:val="none" w:sz="0" w:space="0" w:color="auto"/>
                    <w:left w:val="none" w:sz="0" w:space="0" w:color="auto"/>
                    <w:bottom w:val="none" w:sz="0" w:space="0" w:color="auto"/>
                    <w:right w:val="none" w:sz="0" w:space="0" w:color="auto"/>
                  </w:divBdr>
                  <w:divsChild>
                    <w:div w:id="774445421">
                      <w:marLeft w:val="0"/>
                      <w:marRight w:val="0"/>
                      <w:marTop w:val="0"/>
                      <w:marBottom w:val="0"/>
                      <w:divBdr>
                        <w:top w:val="none" w:sz="0" w:space="0" w:color="auto"/>
                        <w:left w:val="none" w:sz="0" w:space="0" w:color="auto"/>
                        <w:bottom w:val="none" w:sz="0" w:space="0" w:color="auto"/>
                        <w:right w:val="none" w:sz="0" w:space="0" w:color="auto"/>
                      </w:divBdr>
                    </w:div>
                    <w:div w:id="2011715907">
                      <w:marLeft w:val="0"/>
                      <w:marRight w:val="0"/>
                      <w:marTop w:val="0"/>
                      <w:marBottom w:val="0"/>
                      <w:divBdr>
                        <w:top w:val="none" w:sz="0" w:space="0" w:color="auto"/>
                        <w:left w:val="none" w:sz="0" w:space="0" w:color="auto"/>
                        <w:bottom w:val="none" w:sz="0" w:space="0" w:color="auto"/>
                        <w:right w:val="none" w:sz="0" w:space="0" w:color="auto"/>
                      </w:divBdr>
                    </w:div>
                    <w:div w:id="281150742">
                      <w:marLeft w:val="0"/>
                      <w:marRight w:val="0"/>
                      <w:marTop w:val="0"/>
                      <w:marBottom w:val="0"/>
                      <w:divBdr>
                        <w:top w:val="none" w:sz="0" w:space="0" w:color="auto"/>
                        <w:left w:val="none" w:sz="0" w:space="0" w:color="auto"/>
                        <w:bottom w:val="none" w:sz="0" w:space="0" w:color="auto"/>
                        <w:right w:val="none" w:sz="0" w:space="0" w:color="auto"/>
                      </w:divBdr>
                    </w:div>
                    <w:div w:id="762409722">
                      <w:marLeft w:val="0"/>
                      <w:marRight w:val="0"/>
                      <w:marTop w:val="0"/>
                      <w:marBottom w:val="0"/>
                      <w:divBdr>
                        <w:top w:val="none" w:sz="0" w:space="0" w:color="auto"/>
                        <w:left w:val="none" w:sz="0" w:space="0" w:color="auto"/>
                        <w:bottom w:val="none" w:sz="0" w:space="0" w:color="auto"/>
                        <w:right w:val="none" w:sz="0" w:space="0" w:color="auto"/>
                      </w:divBdr>
                    </w:div>
                  </w:divsChild>
                </w:div>
                <w:div w:id="1603802921">
                  <w:marLeft w:val="0"/>
                  <w:marRight w:val="0"/>
                  <w:marTop w:val="0"/>
                  <w:marBottom w:val="0"/>
                  <w:divBdr>
                    <w:top w:val="none" w:sz="0" w:space="0" w:color="auto"/>
                    <w:left w:val="none" w:sz="0" w:space="0" w:color="auto"/>
                    <w:bottom w:val="none" w:sz="0" w:space="0" w:color="auto"/>
                    <w:right w:val="none" w:sz="0" w:space="0" w:color="auto"/>
                  </w:divBdr>
                  <w:divsChild>
                    <w:div w:id="819467703">
                      <w:marLeft w:val="0"/>
                      <w:marRight w:val="0"/>
                      <w:marTop w:val="0"/>
                      <w:marBottom w:val="0"/>
                      <w:divBdr>
                        <w:top w:val="none" w:sz="0" w:space="0" w:color="auto"/>
                        <w:left w:val="none" w:sz="0" w:space="0" w:color="auto"/>
                        <w:bottom w:val="none" w:sz="0" w:space="0" w:color="auto"/>
                        <w:right w:val="none" w:sz="0" w:space="0" w:color="auto"/>
                      </w:divBdr>
                    </w:div>
                    <w:div w:id="166136480">
                      <w:marLeft w:val="0"/>
                      <w:marRight w:val="0"/>
                      <w:marTop w:val="0"/>
                      <w:marBottom w:val="0"/>
                      <w:divBdr>
                        <w:top w:val="none" w:sz="0" w:space="0" w:color="auto"/>
                        <w:left w:val="none" w:sz="0" w:space="0" w:color="auto"/>
                        <w:bottom w:val="none" w:sz="0" w:space="0" w:color="auto"/>
                        <w:right w:val="none" w:sz="0" w:space="0" w:color="auto"/>
                      </w:divBdr>
                    </w:div>
                    <w:div w:id="570307945">
                      <w:marLeft w:val="0"/>
                      <w:marRight w:val="0"/>
                      <w:marTop w:val="0"/>
                      <w:marBottom w:val="0"/>
                      <w:divBdr>
                        <w:top w:val="none" w:sz="0" w:space="0" w:color="auto"/>
                        <w:left w:val="none" w:sz="0" w:space="0" w:color="auto"/>
                        <w:bottom w:val="none" w:sz="0" w:space="0" w:color="auto"/>
                        <w:right w:val="none" w:sz="0" w:space="0" w:color="auto"/>
                      </w:divBdr>
                    </w:div>
                    <w:div w:id="226844538">
                      <w:marLeft w:val="0"/>
                      <w:marRight w:val="0"/>
                      <w:marTop w:val="0"/>
                      <w:marBottom w:val="0"/>
                      <w:divBdr>
                        <w:top w:val="none" w:sz="0" w:space="0" w:color="auto"/>
                        <w:left w:val="none" w:sz="0" w:space="0" w:color="auto"/>
                        <w:bottom w:val="none" w:sz="0" w:space="0" w:color="auto"/>
                        <w:right w:val="none" w:sz="0" w:space="0" w:color="auto"/>
                      </w:divBdr>
                    </w:div>
                  </w:divsChild>
                </w:div>
                <w:div w:id="1366057887">
                  <w:marLeft w:val="0"/>
                  <w:marRight w:val="0"/>
                  <w:marTop w:val="0"/>
                  <w:marBottom w:val="0"/>
                  <w:divBdr>
                    <w:top w:val="none" w:sz="0" w:space="0" w:color="auto"/>
                    <w:left w:val="none" w:sz="0" w:space="0" w:color="auto"/>
                    <w:bottom w:val="none" w:sz="0" w:space="0" w:color="auto"/>
                    <w:right w:val="none" w:sz="0" w:space="0" w:color="auto"/>
                  </w:divBdr>
                  <w:divsChild>
                    <w:div w:id="513299267">
                      <w:marLeft w:val="0"/>
                      <w:marRight w:val="0"/>
                      <w:marTop w:val="0"/>
                      <w:marBottom w:val="0"/>
                      <w:divBdr>
                        <w:top w:val="none" w:sz="0" w:space="0" w:color="auto"/>
                        <w:left w:val="none" w:sz="0" w:space="0" w:color="auto"/>
                        <w:bottom w:val="none" w:sz="0" w:space="0" w:color="auto"/>
                        <w:right w:val="none" w:sz="0" w:space="0" w:color="auto"/>
                      </w:divBdr>
                    </w:div>
                    <w:div w:id="1226063469">
                      <w:marLeft w:val="0"/>
                      <w:marRight w:val="0"/>
                      <w:marTop w:val="0"/>
                      <w:marBottom w:val="0"/>
                      <w:divBdr>
                        <w:top w:val="none" w:sz="0" w:space="0" w:color="auto"/>
                        <w:left w:val="none" w:sz="0" w:space="0" w:color="auto"/>
                        <w:bottom w:val="none" w:sz="0" w:space="0" w:color="auto"/>
                        <w:right w:val="none" w:sz="0" w:space="0" w:color="auto"/>
                      </w:divBdr>
                    </w:div>
                    <w:div w:id="153421440">
                      <w:marLeft w:val="0"/>
                      <w:marRight w:val="0"/>
                      <w:marTop w:val="0"/>
                      <w:marBottom w:val="0"/>
                      <w:divBdr>
                        <w:top w:val="none" w:sz="0" w:space="0" w:color="auto"/>
                        <w:left w:val="none" w:sz="0" w:space="0" w:color="auto"/>
                        <w:bottom w:val="none" w:sz="0" w:space="0" w:color="auto"/>
                        <w:right w:val="none" w:sz="0" w:space="0" w:color="auto"/>
                      </w:divBdr>
                    </w:div>
                    <w:div w:id="148118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093473">
          <w:marLeft w:val="0"/>
          <w:marRight w:val="0"/>
          <w:marTop w:val="0"/>
          <w:marBottom w:val="0"/>
          <w:divBdr>
            <w:top w:val="none" w:sz="0" w:space="0" w:color="auto"/>
            <w:left w:val="none" w:sz="0" w:space="0" w:color="auto"/>
            <w:bottom w:val="none" w:sz="0" w:space="0" w:color="auto"/>
            <w:right w:val="none" w:sz="0" w:space="0" w:color="auto"/>
          </w:divBdr>
        </w:div>
        <w:div w:id="709959793">
          <w:marLeft w:val="0"/>
          <w:marRight w:val="0"/>
          <w:marTop w:val="0"/>
          <w:marBottom w:val="0"/>
          <w:divBdr>
            <w:top w:val="none" w:sz="0" w:space="0" w:color="auto"/>
            <w:left w:val="none" w:sz="0" w:space="0" w:color="auto"/>
            <w:bottom w:val="none" w:sz="0" w:space="0" w:color="auto"/>
            <w:right w:val="none" w:sz="0" w:space="0" w:color="auto"/>
          </w:divBdr>
          <w:divsChild>
            <w:div w:id="296301466">
              <w:marLeft w:val="-75"/>
              <w:marRight w:val="0"/>
              <w:marTop w:val="30"/>
              <w:marBottom w:val="30"/>
              <w:divBdr>
                <w:top w:val="none" w:sz="0" w:space="0" w:color="auto"/>
                <w:left w:val="none" w:sz="0" w:space="0" w:color="auto"/>
                <w:bottom w:val="none" w:sz="0" w:space="0" w:color="auto"/>
                <w:right w:val="none" w:sz="0" w:space="0" w:color="auto"/>
              </w:divBdr>
              <w:divsChild>
                <w:div w:id="793986879">
                  <w:marLeft w:val="0"/>
                  <w:marRight w:val="0"/>
                  <w:marTop w:val="0"/>
                  <w:marBottom w:val="0"/>
                  <w:divBdr>
                    <w:top w:val="none" w:sz="0" w:space="0" w:color="auto"/>
                    <w:left w:val="none" w:sz="0" w:space="0" w:color="auto"/>
                    <w:bottom w:val="none" w:sz="0" w:space="0" w:color="auto"/>
                    <w:right w:val="none" w:sz="0" w:space="0" w:color="auto"/>
                  </w:divBdr>
                  <w:divsChild>
                    <w:div w:id="1984195137">
                      <w:marLeft w:val="0"/>
                      <w:marRight w:val="0"/>
                      <w:marTop w:val="0"/>
                      <w:marBottom w:val="0"/>
                      <w:divBdr>
                        <w:top w:val="none" w:sz="0" w:space="0" w:color="auto"/>
                        <w:left w:val="none" w:sz="0" w:space="0" w:color="auto"/>
                        <w:bottom w:val="none" w:sz="0" w:space="0" w:color="auto"/>
                        <w:right w:val="none" w:sz="0" w:space="0" w:color="auto"/>
                      </w:divBdr>
                    </w:div>
                    <w:div w:id="1613633676">
                      <w:marLeft w:val="0"/>
                      <w:marRight w:val="0"/>
                      <w:marTop w:val="0"/>
                      <w:marBottom w:val="0"/>
                      <w:divBdr>
                        <w:top w:val="none" w:sz="0" w:space="0" w:color="auto"/>
                        <w:left w:val="none" w:sz="0" w:space="0" w:color="auto"/>
                        <w:bottom w:val="none" w:sz="0" w:space="0" w:color="auto"/>
                        <w:right w:val="none" w:sz="0" w:space="0" w:color="auto"/>
                      </w:divBdr>
                    </w:div>
                  </w:divsChild>
                </w:div>
                <w:div w:id="509371003">
                  <w:marLeft w:val="0"/>
                  <w:marRight w:val="0"/>
                  <w:marTop w:val="0"/>
                  <w:marBottom w:val="0"/>
                  <w:divBdr>
                    <w:top w:val="none" w:sz="0" w:space="0" w:color="auto"/>
                    <w:left w:val="none" w:sz="0" w:space="0" w:color="auto"/>
                    <w:bottom w:val="none" w:sz="0" w:space="0" w:color="auto"/>
                    <w:right w:val="none" w:sz="0" w:space="0" w:color="auto"/>
                  </w:divBdr>
                  <w:divsChild>
                    <w:div w:id="1657764440">
                      <w:marLeft w:val="0"/>
                      <w:marRight w:val="0"/>
                      <w:marTop w:val="0"/>
                      <w:marBottom w:val="0"/>
                      <w:divBdr>
                        <w:top w:val="none" w:sz="0" w:space="0" w:color="auto"/>
                        <w:left w:val="none" w:sz="0" w:space="0" w:color="auto"/>
                        <w:bottom w:val="none" w:sz="0" w:space="0" w:color="auto"/>
                        <w:right w:val="none" w:sz="0" w:space="0" w:color="auto"/>
                      </w:divBdr>
                    </w:div>
                    <w:div w:id="602342644">
                      <w:marLeft w:val="0"/>
                      <w:marRight w:val="0"/>
                      <w:marTop w:val="0"/>
                      <w:marBottom w:val="0"/>
                      <w:divBdr>
                        <w:top w:val="none" w:sz="0" w:space="0" w:color="auto"/>
                        <w:left w:val="none" w:sz="0" w:space="0" w:color="auto"/>
                        <w:bottom w:val="none" w:sz="0" w:space="0" w:color="auto"/>
                        <w:right w:val="none" w:sz="0" w:space="0" w:color="auto"/>
                      </w:divBdr>
                    </w:div>
                  </w:divsChild>
                </w:div>
                <w:div w:id="261768075">
                  <w:marLeft w:val="0"/>
                  <w:marRight w:val="0"/>
                  <w:marTop w:val="0"/>
                  <w:marBottom w:val="0"/>
                  <w:divBdr>
                    <w:top w:val="none" w:sz="0" w:space="0" w:color="auto"/>
                    <w:left w:val="none" w:sz="0" w:space="0" w:color="auto"/>
                    <w:bottom w:val="none" w:sz="0" w:space="0" w:color="auto"/>
                    <w:right w:val="none" w:sz="0" w:space="0" w:color="auto"/>
                  </w:divBdr>
                  <w:divsChild>
                    <w:div w:id="1064183324">
                      <w:marLeft w:val="0"/>
                      <w:marRight w:val="0"/>
                      <w:marTop w:val="0"/>
                      <w:marBottom w:val="0"/>
                      <w:divBdr>
                        <w:top w:val="none" w:sz="0" w:space="0" w:color="auto"/>
                        <w:left w:val="none" w:sz="0" w:space="0" w:color="auto"/>
                        <w:bottom w:val="none" w:sz="0" w:space="0" w:color="auto"/>
                        <w:right w:val="none" w:sz="0" w:space="0" w:color="auto"/>
                      </w:divBdr>
                    </w:div>
                  </w:divsChild>
                </w:div>
                <w:div w:id="1723140998">
                  <w:marLeft w:val="0"/>
                  <w:marRight w:val="0"/>
                  <w:marTop w:val="0"/>
                  <w:marBottom w:val="0"/>
                  <w:divBdr>
                    <w:top w:val="none" w:sz="0" w:space="0" w:color="auto"/>
                    <w:left w:val="none" w:sz="0" w:space="0" w:color="auto"/>
                    <w:bottom w:val="none" w:sz="0" w:space="0" w:color="auto"/>
                    <w:right w:val="none" w:sz="0" w:space="0" w:color="auto"/>
                  </w:divBdr>
                  <w:divsChild>
                    <w:div w:id="1225140453">
                      <w:marLeft w:val="0"/>
                      <w:marRight w:val="0"/>
                      <w:marTop w:val="0"/>
                      <w:marBottom w:val="0"/>
                      <w:divBdr>
                        <w:top w:val="none" w:sz="0" w:space="0" w:color="auto"/>
                        <w:left w:val="none" w:sz="0" w:space="0" w:color="auto"/>
                        <w:bottom w:val="none" w:sz="0" w:space="0" w:color="auto"/>
                        <w:right w:val="none" w:sz="0" w:space="0" w:color="auto"/>
                      </w:divBdr>
                    </w:div>
                  </w:divsChild>
                </w:div>
                <w:div w:id="1398280767">
                  <w:marLeft w:val="0"/>
                  <w:marRight w:val="0"/>
                  <w:marTop w:val="0"/>
                  <w:marBottom w:val="0"/>
                  <w:divBdr>
                    <w:top w:val="none" w:sz="0" w:space="0" w:color="auto"/>
                    <w:left w:val="none" w:sz="0" w:space="0" w:color="auto"/>
                    <w:bottom w:val="none" w:sz="0" w:space="0" w:color="auto"/>
                    <w:right w:val="none" w:sz="0" w:space="0" w:color="auto"/>
                  </w:divBdr>
                  <w:divsChild>
                    <w:div w:id="661662014">
                      <w:marLeft w:val="0"/>
                      <w:marRight w:val="0"/>
                      <w:marTop w:val="0"/>
                      <w:marBottom w:val="0"/>
                      <w:divBdr>
                        <w:top w:val="none" w:sz="0" w:space="0" w:color="auto"/>
                        <w:left w:val="none" w:sz="0" w:space="0" w:color="auto"/>
                        <w:bottom w:val="none" w:sz="0" w:space="0" w:color="auto"/>
                        <w:right w:val="none" w:sz="0" w:space="0" w:color="auto"/>
                      </w:divBdr>
                    </w:div>
                  </w:divsChild>
                </w:div>
                <w:div w:id="2135520578">
                  <w:marLeft w:val="0"/>
                  <w:marRight w:val="0"/>
                  <w:marTop w:val="0"/>
                  <w:marBottom w:val="0"/>
                  <w:divBdr>
                    <w:top w:val="none" w:sz="0" w:space="0" w:color="auto"/>
                    <w:left w:val="none" w:sz="0" w:space="0" w:color="auto"/>
                    <w:bottom w:val="none" w:sz="0" w:space="0" w:color="auto"/>
                    <w:right w:val="none" w:sz="0" w:space="0" w:color="auto"/>
                  </w:divBdr>
                  <w:divsChild>
                    <w:div w:id="279393">
                      <w:marLeft w:val="0"/>
                      <w:marRight w:val="0"/>
                      <w:marTop w:val="0"/>
                      <w:marBottom w:val="0"/>
                      <w:divBdr>
                        <w:top w:val="none" w:sz="0" w:space="0" w:color="auto"/>
                        <w:left w:val="none" w:sz="0" w:space="0" w:color="auto"/>
                        <w:bottom w:val="none" w:sz="0" w:space="0" w:color="auto"/>
                        <w:right w:val="none" w:sz="0" w:space="0" w:color="auto"/>
                      </w:divBdr>
                    </w:div>
                  </w:divsChild>
                </w:div>
                <w:div w:id="397634843">
                  <w:marLeft w:val="0"/>
                  <w:marRight w:val="0"/>
                  <w:marTop w:val="0"/>
                  <w:marBottom w:val="0"/>
                  <w:divBdr>
                    <w:top w:val="none" w:sz="0" w:space="0" w:color="auto"/>
                    <w:left w:val="none" w:sz="0" w:space="0" w:color="auto"/>
                    <w:bottom w:val="none" w:sz="0" w:space="0" w:color="auto"/>
                    <w:right w:val="none" w:sz="0" w:space="0" w:color="auto"/>
                  </w:divBdr>
                  <w:divsChild>
                    <w:div w:id="269749513">
                      <w:marLeft w:val="0"/>
                      <w:marRight w:val="0"/>
                      <w:marTop w:val="0"/>
                      <w:marBottom w:val="0"/>
                      <w:divBdr>
                        <w:top w:val="none" w:sz="0" w:space="0" w:color="auto"/>
                        <w:left w:val="none" w:sz="0" w:space="0" w:color="auto"/>
                        <w:bottom w:val="none" w:sz="0" w:space="0" w:color="auto"/>
                        <w:right w:val="none" w:sz="0" w:space="0" w:color="auto"/>
                      </w:divBdr>
                    </w:div>
                  </w:divsChild>
                </w:div>
                <w:div w:id="1727953702">
                  <w:marLeft w:val="0"/>
                  <w:marRight w:val="0"/>
                  <w:marTop w:val="0"/>
                  <w:marBottom w:val="0"/>
                  <w:divBdr>
                    <w:top w:val="none" w:sz="0" w:space="0" w:color="auto"/>
                    <w:left w:val="none" w:sz="0" w:space="0" w:color="auto"/>
                    <w:bottom w:val="none" w:sz="0" w:space="0" w:color="auto"/>
                    <w:right w:val="none" w:sz="0" w:space="0" w:color="auto"/>
                  </w:divBdr>
                  <w:divsChild>
                    <w:div w:id="1072040199">
                      <w:marLeft w:val="0"/>
                      <w:marRight w:val="0"/>
                      <w:marTop w:val="0"/>
                      <w:marBottom w:val="0"/>
                      <w:divBdr>
                        <w:top w:val="none" w:sz="0" w:space="0" w:color="auto"/>
                        <w:left w:val="none" w:sz="0" w:space="0" w:color="auto"/>
                        <w:bottom w:val="none" w:sz="0" w:space="0" w:color="auto"/>
                        <w:right w:val="none" w:sz="0" w:space="0" w:color="auto"/>
                      </w:divBdr>
                    </w:div>
                  </w:divsChild>
                </w:div>
                <w:div w:id="131991005">
                  <w:marLeft w:val="0"/>
                  <w:marRight w:val="0"/>
                  <w:marTop w:val="0"/>
                  <w:marBottom w:val="0"/>
                  <w:divBdr>
                    <w:top w:val="none" w:sz="0" w:space="0" w:color="auto"/>
                    <w:left w:val="none" w:sz="0" w:space="0" w:color="auto"/>
                    <w:bottom w:val="none" w:sz="0" w:space="0" w:color="auto"/>
                    <w:right w:val="none" w:sz="0" w:space="0" w:color="auto"/>
                  </w:divBdr>
                  <w:divsChild>
                    <w:div w:id="479808841">
                      <w:marLeft w:val="0"/>
                      <w:marRight w:val="0"/>
                      <w:marTop w:val="0"/>
                      <w:marBottom w:val="0"/>
                      <w:divBdr>
                        <w:top w:val="none" w:sz="0" w:space="0" w:color="auto"/>
                        <w:left w:val="none" w:sz="0" w:space="0" w:color="auto"/>
                        <w:bottom w:val="none" w:sz="0" w:space="0" w:color="auto"/>
                        <w:right w:val="none" w:sz="0" w:space="0" w:color="auto"/>
                      </w:divBdr>
                    </w:div>
                  </w:divsChild>
                </w:div>
                <w:div w:id="1236278317">
                  <w:marLeft w:val="0"/>
                  <w:marRight w:val="0"/>
                  <w:marTop w:val="0"/>
                  <w:marBottom w:val="0"/>
                  <w:divBdr>
                    <w:top w:val="none" w:sz="0" w:space="0" w:color="auto"/>
                    <w:left w:val="none" w:sz="0" w:space="0" w:color="auto"/>
                    <w:bottom w:val="none" w:sz="0" w:space="0" w:color="auto"/>
                    <w:right w:val="none" w:sz="0" w:space="0" w:color="auto"/>
                  </w:divBdr>
                  <w:divsChild>
                    <w:div w:id="1854757433">
                      <w:marLeft w:val="0"/>
                      <w:marRight w:val="0"/>
                      <w:marTop w:val="0"/>
                      <w:marBottom w:val="0"/>
                      <w:divBdr>
                        <w:top w:val="none" w:sz="0" w:space="0" w:color="auto"/>
                        <w:left w:val="none" w:sz="0" w:space="0" w:color="auto"/>
                        <w:bottom w:val="none" w:sz="0" w:space="0" w:color="auto"/>
                        <w:right w:val="none" w:sz="0" w:space="0" w:color="auto"/>
                      </w:divBdr>
                    </w:div>
                    <w:div w:id="1597902794">
                      <w:marLeft w:val="0"/>
                      <w:marRight w:val="0"/>
                      <w:marTop w:val="0"/>
                      <w:marBottom w:val="0"/>
                      <w:divBdr>
                        <w:top w:val="none" w:sz="0" w:space="0" w:color="auto"/>
                        <w:left w:val="none" w:sz="0" w:space="0" w:color="auto"/>
                        <w:bottom w:val="none" w:sz="0" w:space="0" w:color="auto"/>
                        <w:right w:val="none" w:sz="0" w:space="0" w:color="auto"/>
                      </w:divBdr>
                    </w:div>
                    <w:div w:id="1297760380">
                      <w:marLeft w:val="0"/>
                      <w:marRight w:val="0"/>
                      <w:marTop w:val="0"/>
                      <w:marBottom w:val="0"/>
                      <w:divBdr>
                        <w:top w:val="none" w:sz="0" w:space="0" w:color="auto"/>
                        <w:left w:val="none" w:sz="0" w:space="0" w:color="auto"/>
                        <w:bottom w:val="none" w:sz="0" w:space="0" w:color="auto"/>
                        <w:right w:val="none" w:sz="0" w:space="0" w:color="auto"/>
                      </w:divBdr>
                    </w:div>
                    <w:div w:id="1616672412">
                      <w:marLeft w:val="0"/>
                      <w:marRight w:val="0"/>
                      <w:marTop w:val="0"/>
                      <w:marBottom w:val="0"/>
                      <w:divBdr>
                        <w:top w:val="none" w:sz="0" w:space="0" w:color="auto"/>
                        <w:left w:val="none" w:sz="0" w:space="0" w:color="auto"/>
                        <w:bottom w:val="none" w:sz="0" w:space="0" w:color="auto"/>
                        <w:right w:val="none" w:sz="0" w:space="0" w:color="auto"/>
                      </w:divBdr>
                    </w:div>
                    <w:div w:id="2079471149">
                      <w:marLeft w:val="0"/>
                      <w:marRight w:val="0"/>
                      <w:marTop w:val="0"/>
                      <w:marBottom w:val="0"/>
                      <w:divBdr>
                        <w:top w:val="none" w:sz="0" w:space="0" w:color="auto"/>
                        <w:left w:val="none" w:sz="0" w:space="0" w:color="auto"/>
                        <w:bottom w:val="none" w:sz="0" w:space="0" w:color="auto"/>
                        <w:right w:val="none" w:sz="0" w:space="0" w:color="auto"/>
                      </w:divBdr>
                    </w:div>
                    <w:div w:id="1751542553">
                      <w:marLeft w:val="0"/>
                      <w:marRight w:val="0"/>
                      <w:marTop w:val="0"/>
                      <w:marBottom w:val="0"/>
                      <w:divBdr>
                        <w:top w:val="none" w:sz="0" w:space="0" w:color="auto"/>
                        <w:left w:val="none" w:sz="0" w:space="0" w:color="auto"/>
                        <w:bottom w:val="none" w:sz="0" w:space="0" w:color="auto"/>
                        <w:right w:val="none" w:sz="0" w:space="0" w:color="auto"/>
                      </w:divBdr>
                    </w:div>
                    <w:div w:id="862481260">
                      <w:marLeft w:val="0"/>
                      <w:marRight w:val="0"/>
                      <w:marTop w:val="0"/>
                      <w:marBottom w:val="0"/>
                      <w:divBdr>
                        <w:top w:val="none" w:sz="0" w:space="0" w:color="auto"/>
                        <w:left w:val="none" w:sz="0" w:space="0" w:color="auto"/>
                        <w:bottom w:val="none" w:sz="0" w:space="0" w:color="auto"/>
                        <w:right w:val="none" w:sz="0" w:space="0" w:color="auto"/>
                      </w:divBdr>
                    </w:div>
                    <w:div w:id="1079520212">
                      <w:marLeft w:val="0"/>
                      <w:marRight w:val="0"/>
                      <w:marTop w:val="0"/>
                      <w:marBottom w:val="0"/>
                      <w:divBdr>
                        <w:top w:val="none" w:sz="0" w:space="0" w:color="auto"/>
                        <w:left w:val="none" w:sz="0" w:space="0" w:color="auto"/>
                        <w:bottom w:val="none" w:sz="0" w:space="0" w:color="auto"/>
                        <w:right w:val="none" w:sz="0" w:space="0" w:color="auto"/>
                      </w:divBdr>
                    </w:div>
                    <w:div w:id="1946423577">
                      <w:marLeft w:val="0"/>
                      <w:marRight w:val="0"/>
                      <w:marTop w:val="0"/>
                      <w:marBottom w:val="0"/>
                      <w:divBdr>
                        <w:top w:val="none" w:sz="0" w:space="0" w:color="auto"/>
                        <w:left w:val="none" w:sz="0" w:space="0" w:color="auto"/>
                        <w:bottom w:val="none" w:sz="0" w:space="0" w:color="auto"/>
                        <w:right w:val="none" w:sz="0" w:space="0" w:color="auto"/>
                      </w:divBdr>
                    </w:div>
                    <w:div w:id="1966227112">
                      <w:marLeft w:val="0"/>
                      <w:marRight w:val="0"/>
                      <w:marTop w:val="0"/>
                      <w:marBottom w:val="0"/>
                      <w:divBdr>
                        <w:top w:val="none" w:sz="0" w:space="0" w:color="auto"/>
                        <w:left w:val="none" w:sz="0" w:space="0" w:color="auto"/>
                        <w:bottom w:val="none" w:sz="0" w:space="0" w:color="auto"/>
                        <w:right w:val="none" w:sz="0" w:space="0" w:color="auto"/>
                      </w:divBdr>
                    </w:div>
                    <w:div w:id="1306004716">
                      <w:marLeft w:val="0"/>
                      <w:marRight w:val="0"/>
                      <w:marTop w:val="0"/>
                      <w:marBottom w:val="0"/>
                      <w:divBdr>
                        <w:top w:val="none" w:sz="0" w:space="0" w:color="auto"/>
                        <w:left w:val="none" w:sz="0" w:space="0" w:color="auto"/>
                        <w:bottom w:val="none" w:sz="0" w:space="0" w:color="auto"/>
                        <w:right w:val="none" w:sz="0" w:space="0" w:color="auto"/>
                      </w:divBdr>
                    </w:div>
                  </w:divsChild>
                </w:div>
                <w:div w:id="1297374035">
                  <w:marLeft w:val="0"/>
                  <w:marRight w:val="0"/>
                  <w:marTop w:val="0"/>
                  <w:marBottom w:val="0"/>
                  <w:divBdr>
                    <w:top w:val="none" w:sz="0" w:space="0" w:color="auto"/>
                    <w:left w:val="none" w:sz="0" w:space="0" w:color="auto"/>
                    <w:bottom w:val="none" w:sz="0" w:space="0" w:color="auto"/>
                    <w:right w:val="none" w:sz="0" w:space="0" w:color="auto"/>
                  </w:divBdr>
                  <w:divsChild>
                    <w:div w:id="2011062348">
                      <w:marLeft w:val="0"/>
                      <w:marRight w:val="0"/>
                      <w:marTop w:val="0"/>
                      <w:marBottom w:val="0"/>
                      <w:divBdr>
                        <w:top w:val="none" w:sz="0" w:space="0" w:color="auto"/>
                        <w:left w:val="none" w:sz="0" w:space="0" w:color="auto"/>
                        <w:bottom w:val="none" w:sz="0" w:space="0" w:color="auto"/>
                        <w:right w:val="none" w:sz="0" w:space="0" w:color="auto"/>
                      </w:divBdr>
                    </w:div>
                    <w:div w:id="1478299895">
                      <w:marLeft w:val="0"/>
                      <w:marRight w:val="0"/>
                      <w:marTop w:val="0"/>
                      <w:marBottom w:val="0"/>
                      <w:divBdr>
                        <w:top w:val="none" w:sz="0" w:space="0" w:color="auto"/>
                        <w:left w:val="none" w:sz="0" w:space="0" w:color="auto"/>
                        <w:bottom w:val="none" w:sz="0" w:space="0" w:color="auto"/>
                        <w:right w:val="none" w:sz="0" w:space="0" w:color="auto"/>
                      </w:divBdr>
                    </w:div>
                    <w:div w:id="1665015317">
                      <w:marLeft w:val="0"/>
                      <w:marRight w:val="0"/>
                      <w:marTop w:val="0"/>
                      <w:marBottom w:val="0"/>
                      <w:divBdr>
                        <w:top w:val="none" w:sz="0" w:space="0" w:color="auto"/>
                        <w:left w:val="none" w:sz="0" w:space="0" w:color="auto"/>
                        <w:bottom w:val="none" w:sz="0" w:space="0" w:color="auto"/>
                        <w:right w:val="none" w:sz="0" w:space="0" w:color="auto"/>
                      </w:divBdr>
                    </w:div>
                    <w:div w:id="652609630">
                      <w:marLeft w:val="0"/>
                      <w:marRight w:val="0"/>
                      <w:marTop w:val="0"/>
                      <w:marBottom w:val="0"/>
                      <w:divBdr>
                        <w:top w:val="none" w:sz="0" w:space="0" w:color="auto"/>
                        <w:left w:val="none" w:sz="0" w:space="0" w:color="auto"/>
                        <w:bottom w:val="none" w:sz="0" w:space="0" w:color="auto"/>
                        <w:right w:val="none" w:sz="0" w:space="0" w:color="auto"/>
                      </w:divBdr>
                    </w:div>
                    <w:div w:id="209266819">
                      <w:marLeft w:val="0"/>
                      <w:marRight w:val="0"/>
                      <w:marTop w:val="0"/>
                      <w:marBottom w:val="0"/>
                      <w:divBdr>
                        <w:top w:val="none" w:sz="0" w:space="0" w:color="auto"/>
                        <w:left w:val="none" w:sz="0" w:space="0" w:color="auto"/>
                        <w:bottom w:val="none" w:sz="0" w:space="0" w:color="auto"/>
                        <w:right w:val="none" w:sz="0" w:space="0" w:color="auto"/>
                      </w:divBdr>
                    </w:div>
                    <w:div w:id="802848153">
                      <w:marLeft w:val="0"/>
                      <w:marRight w:val="0"/>
                      <w:marTop w:val="0"/>
                      <w:marBottom w:val="0"/>
                      <w:divBdr>
                        <w:top w:val="none" w:sz="0" w:space="0" w:color="auto"/>
                        <w:left w:val="none" w:sz="0" w:space="0" w:color="auto"/>
                        <w:bottom w:val="none" w:sz="0" w:space="0" w:color="auto"/>
                        <w:right w:val="none" w:sz="0" w:space="0" w:color="auto"/>
                      </w:divBdr>
                    </w:div>
                    <w:div w:id="225148543">
                      <w:marLeft w:val="0"/>
                      <w:marRight w:val="0"/>
                      <w:marTop w:val="0"/>
                      <w:marBottom w:val="0"/>
                      <w:divBdr>
                        <w:top w:val="none" w:sz="0" w:space="0" w:color="auto"/>
                        <w:left w:val="none" w:sz="0" w:space="0" w:color="auto"/>
                        <w:bottom w:val="none" w:sz="0" w:space="0" w:color="auto"/>
                        <w:right w:val="none" w:sz="0" w:space="0" w:color="auto"/>
                      </w:divBdr>
                    </w:div>
                    <w:div w:id="162936881">
                      <w:marLeft w:val="0"/>
                      <w:marRight w:val="0"/>
                      <w:marTop w:val="0"/>
                      <w:marBottom w:val="0"/>
                      <w:divBdr>
                        <w:top w:val="none" w:sz="0" w:space="0" w:color="auto"/>
                        <w:left w:val="none" w:sz="0" w:space="0" w:color="auto"/>
                        <w:bottom w:val="none" w:sz="0" w:space="0" w:color="auto"/>
                        <w:right w:val="none" w:sz="0" w:space="0" w:color="auto"/>
                      </w:divBdr>
                    </w:div>
                    <w:div w:id="1281492327">
                      <w:marLeft w:val="0"/>
                      <w:marRight w:val="0"/>
                      <w:marTop w:val="0"/>
                      <w:marBottom w:val="0"/>
                      <w:divBdr>
                        <w:top w:val="none" w:sz="0" w:space="0" w:color="auto"/>
                        <w:left w:val="none" w:sz="0" w:space="0" w:color="auto"/>
                        <w:bottom w:val="none" w:sz="0" w:space="0" w:color="auto"/>
                        <w:right w:val="none" w:sz="0" w:space="0" w:color="auto"/>
                      </w:divBdr>
                    </w:div>
                    <w:div w:id="1061094876">
                      <w:marLeft w:val="0"/>
                      <w:marRight w:val="0"/>
                      <w:marTop w:val="0"/>
                      <w:marBottom w:val="0"/>
                      <w:divBdr>
                        <w:top w:val="none" w:sz="0" w:space="0" w:color="auto"/>
                        <w:left w:val="none" w:sz="0" w:space="0" w:color="auto"/>
                        <w:bottom w:val="none" w:sz="0" w:space="0" w:color="auto"/>
                        <w:right w:val="none" w:sz="0" w:space="0" w:color="auto"/>
                      </w:divBdr>
                    </w:div>
                    <w:div w:id="1209223946">
                      <w:marLeft w:val="0"/>
                      <w:marRight w:val="0"/>
                      <w:marTop w:val="0"/>
                      <w:marBottom w:val="0"/>
                      <w:divBdr>
                        <w:top w:val="none" w:sz="0" w:space="0" w:color="auto"/>
                        <w:left w:val="none" w:sz="0" w:space="0" w:color="auto"/>
                        <w:bottom w:val="none" w:sz="0" w:space="0" w:color="auto"/>
                        <w:right w:val="none" w:sz="0" w:space="0" w:color="auto"/>
                      </w:divBdr>
                    </w:div>
                  </w:divsChild>
                </w:div>
                <w:div w:id="359359988">
                  <w:marLeft w:val="0"/>
                  <w:marRight w:val="0"/>
                  <w:marTop w:val="0"/>
                  <w:marBottom w:val="0"/>
                  <w:divBdr>
                    <w:top w:val="none" w:sz="0" w:space="0" w:color="auto"/>
                    <w:left w:val="none" w:sz="0" w:space="0" w:color="auto"/>
                    <w:bottom w:val="none" w:sz="0" w:space="0" w:color="auto"/>
                    <w:right w:val="none" w:sz="0" w:space="0" w:color="auto"/>
                  </w:divBdr>
                  <w:divsChild>
                    <w:div w:id="836919297">
                      <w:marLeft w:val="0"/>
                      <w:marRight w:val="0"/>
                      <w:marTop w:val="0"/>
                      <w:marBottom w:val="0"/>
                      <w:divBdr>
                        <w:top w:val="none" w:sz="0" w:space="0" w:color="auto"/>
                        <w:left w:val="none" w:sz="0" w:space="0" w:color="auto"/>
                        <w:bottom w:val="none" w:sz="0" w:space="0" w:color="auto"/>
                        <w:right w:val="none" w:sz="0" w:space="0" w:color="auto"/>
                      </w:divBdr>
                    </w:div>
                    <w:div w:id="619261825">
                      <w:marLeft w:val="0"/>
                      <w:marRight w:val="0"/>
                      <w:marTop w:val="0"/>
                      <w:marBottom w:val="0"/>
                      <w:divBdr>
                        <w:top w:val="none" w:sz="0" w:space="0" w:color="auto"/>
                        <w:left w:val="none" w:sz="0" w:space="0" w:color="auto"/>
                        <w:bottom w:val="none" w:sz="0" w:space="0" w:color="auto"/>
                        <w:right w:val="none" w:sz="0" w:space="0" w:color="auto"/>
                      </w:divBdr>
                    </w:div>
                    <w:div w:id="203907346">
                      <w:marLeft w:val="0"/>
                      <w:marRight w:val="0"/>
                      <w:marTop w:val="0"/>
                      <w:marBottom w:val="0"/>
                      <w:divBdr>
                        <w:top w:val="none" w:sz="0" w:space="0" w:color="auto"/>
                        <w:left w:val="none" w:sz="0" w:space="0" w:color="auto"/>
                        <w:bottom w:val="none" w:sz="0" w:space="0" w:color="auto"/>
                        <w:right w:val="none" w:sz="0" w:space="0" w:color="auto"/>
                      </w:divBdr>
                    </w:div>
                    <w:div w:id="149248418">
                      <w:marLeft w:val="0"/>
                      <w:marRight w:val="0"/>
                      <w:marTop w:val="0"/>
                      <w:marBottom w:val="0"/>
                      <w:divBdr>
                        <w:top w:val="none" w:sz="0" w:space="0" w:color="auto"/>
                        <w:left w:val="none" w:sz="0" w:space="0" w:color="auto"/>
                        <w:bottom w:val="none" w:sz="0" w:space="0" w:color="auto"/>
                        <w:right w:val="none" w:sz="0" w:space="0" w:color="auto"/>
                      </w:divBdr>
                    </w:div>
                    <w:div w:id="1131675968">
                      <w:marLeft w:val="0"/>
                      <w:marRight w:val="0"/>
                      <w:marTop w:val="0"/>
                      <w:marBottom w:val="0"/>
                      <w:divBdr>
                        <w:top w:val="none" w:sz="0" w:space="0" w:color="auto"/>
                        <w:left w:val="none" w:sz="0" w:space="0" w:color="auto"/>
                        <w:bottom w:val="none" w:sz="0" w:space="0" w:color="auto"/>
                        <w:right w:val="none" w:sz="0" w:space="0" w:color="auto"/>
                      </w:divBdr>
                    </w:div>
                    <w:div w:id="2138795688">
                      <w:marLeft w:val="0"/>
                      <w:marRight w:val="0"/>
                      <w:marTop w:val="0"/>
                      <w:marBottom w:val="0"/>
                      <w:divBdr>
                        <w:top w:val="none" w:sz="0" w:space="0" w:color="auto"/>
                        <w:left w:val="none" w:sz="0" w:space="0" w:color="auto"/>
                        <w:bottom w:val="none" w:sz="0" w:space="0" w:color="auto"/>
                        <w:right w:val="none" w:sz="0" w:space="0" w:color="auto"/>
                      </w:divBdr>
                    </w:div>
                    <w:div w:id="1236547012">
                      <w:marLeft w:val="0"/>
                      <w:marRight w:val="0"/>
                      <w:marTop w:val="0"/>
                      <w:marBottom w:val="0"/>
                      <w:divBdr>
                        <w:top w:val="none" w:sz="0" w:space="0" w:color="auto"/>
                        <w:left w:val="none" w:sz="0" w:space="0" w:color="auto"/>
                        <w:bottom w:val="none" w:sz="0" w:space="0" w:color="auto"/>
                        <w:right w:val="none" w:sz="0" w:space="0" w:color="auto"/>
                      </w:divBdr>
                    </w:div>
                    <w:div w:id="1156727380">
                      <w:marLeft w:val="0"/>
                      <w:marRight w:val="0"/>
                      <w:marTop w:val="0"/>
                      <w:marBottom w:val="0"/>
                      <w:divBdr>
                        <w:top w:val="none" w:sz="0" w:space="0" w:color="auto"/>
                        <w:left w:val="none" w:sz="0" w:space="0" w:color="auto"/>
                        <w:bottom w:val="none" w:sz="0" w:space="0" w:color="auto"/>
                        <w:right w:val="none" w:sz="0" w:space="0" w:color="auto"/>
                      </w:divBdr>
                    </w:div>
                    <w:div w:id="835533067">
                      <w:marLeft w:val="0"/>
                      <w:marRight w:val="0"/>
                      <w:marTop w:val="0"/>
                      <w:marBottom w:val="0"/>
                      <w:divBdr>
                        <w:top w:val="none" w:sz="0" w:space="0" w:color="auto"/>
                        <w:left w:val="none" w:sz="0" w:space="0" w:color="auto"/>
                        <w:bottom w:val="none" w:sz="0" w:space="0" w:color="auto"/>
                        <w:right w:val="none" w:sz="0" w:space="0" w:color="auto"/>
                      </w:divBdr>
                    </w:div>
                    <w:div w:id="1624073042">
                      <w:marLeft w:val="0"/>
                      <w:marRight w:val="0"/>
                      <w:marTop w:val="0"/>
                      <w:marBottom w:val="0"/>
                      <w:divBdr>
                        <w:top w:val="none" w:sz="0" w:space="0" w:color="auto"/>
                        <w:left w:val="none" w:sz="0" w:space="0" w:color="auto"/>
                        <w:bottom w:val="none" w:sz="0" w:space="0" w:color="auto"/>
                        <w:right w:val="none" w:sz="0" w:space="0" w:color="auto"/>
                      </w:divBdr>
                    </w:div>
                    <w:div w:id="1879269807">
                      <w:marLeft w:val="0"/>
                      <w:marRight w:val="0"/>
                      <w:marTop w:val="0"/>
                      <w:marBottom w:val="0"/>
                      <w:divBdr>
                        <w:top w:val="none" w:sz="0" w:space="0" w:color="auto"/>
                        <w:left w:val="none" w:sz="0" w:space="0" w:color="auto"/>
                        <w:bottom w:val="none" w:sz="0" w:space="0" w:color="auto"/>
                        <w:right w:val="none" w:sz="0" w:space="0" w:color="auto"/>
                      </w:divBdr>
                    </w:div>
                  </w:divsChild>
                </w:div>
                <w:div w:id="1469859289">
                  <w:marLeft w:val="0"/>
                  <w:marRight w:val="0"/>
                  <w:marTop w:val="0"/>
                  <w:marBottom w:val="0"/>
                  <w:divBdr>
                    <w:top w:val="none" w:sz="0" w:space="0" w:color="auto"/>
                    <w:left w:val="none" w:sz="0" w:space="0" w:color="auto"/>
                    <w:bottom w:val="none" w:sz="0" w:space="0" w:color="auto"/>
                    <w:right w:val="none" w:sz="0" w:space="0" w:color="auto"/>
                  </w:divBdr>
                  <w:divsChild>
                    <w:div w:id="1513449435">
                      <w:marLeft w:val="0"/>
                      <w:marRight w:val="0"/>
                      <w:marTop w:val="0"/>
                      <w:marBottom w:val="0"/>
                      <w:divBdr>
                        <w:top w:val="none" w:sz="0" w:space="0" w:color="auto"/>
                        <w:left w:val="none" w:sz="0" w:space="0" w:color="auto"/>
                        <w:bottom w:val="none" w:sz="0" w:space="0" w:color="auto"/>
                        <w:right w:val="none" w:sz="0" w:space="0" w:color="auto"/>
                      </w:divBdr>
                    </w:div>
                    <w:div w:id="1454638811">
                      <w:marLeft w:val="0"/>
                      <w:marRight w:val="0"/>
                      <w:marTop w:val="0"/>
                      <w:marBottom w:val="0"/>
                      <w:divBdr>
                        <w:top w:val="none" w:sz="0" w:space="0" w:color="auto"/>
                        <w:left w:val="none" w:sz="0" w:space="0" w:color="auto"/>
                        <w:bottom w:val="none" w:sz="0" w:space="0" w:color="auto"/>
                        <w:right w:val="none" w:sz="0" w:space="0" w:color="auto"/>
                      </w:divBdr>
                    </w:div>
                    <w:div w:id="405028752">
                      <w:marLeft w:val="0"/>
                      <w:marRight w:val="0"/>
                      <w:marTop w:val="0"/>
                      <w:marBottom w:val="0"/>
                      <w:divBdr>
                        <w:top w:val="none" w:sz="0" w:space="0" w:color="auto"/>
                        <w:left w:val="none" w:sz="0" w:space="0" w:color="auto"/>
                        <w:bottom w:val="none" w:sz="0" w:space="0" w:color="auto"/>
                        <w:right w:val="none" w:sz="0" w:space="0" w:color="auto"/>
                      </w:divBdr>
                    </w:div>
                    <w:div w:id="377241764">
                      <w:marLeft w:val="0"/>
                      <w:marRight w:val="0"/>
                      <w:marTop w:val="0"/>
                      <w:marBottom w:val="0"/>
                      <w:divBdr>
                        <w:top w:val="none" w:sz="0" w:space="0" w:color="auto"/>
                        <w:left w:val="none" w:sz="0" w:space="0" w:color="auto"/>
                        <w:bottom w:val="none" w:sz="0" w:space="0" w:color="auto"/>
                        <w:right w:val="none" w:sz="0" w:space="0" w:color="auto"/>
                      </w:divBdr>
                    </w:div>
                    <w:div w:id="1600871313">
                      <w:marLeft w:val="0"/>
                      <w:marRight w:val="0"/>
                      <w:marTop w:val="0"/>
                      <w:marBottom w:val="0"/>
                      <w:divBdr>
                        <w:top w:val="none" w:sz="0" w:space="0" w:color="auto"/>
                        <w:left w:val="none" w:sz="0" w:space="0" w:color="auto"/>
                        <w:bottom w:val="none" w:sz="0" w:space="0" w:color="auto"/>
                        <w:right w:val="none" w:sz="0" w:space="0" w:color="auto"/>
                      </w:divBdr>
                    </w:div>
                    <w:div w:id="1541935282">
                      <w:marLeft w:val="0"/>
                      <w:marRight w:val="0"/>
                      <w:marTop w:val="0"/>
                      <w:marBottom w:val="0"/>
                      <w:divBdr>
                        <w:top w:val="none" w:sz="0" w:space="0" w:color="auto"/>
                        <w:left w:val="none" w:sz="0" w:space="0" w:color="auto"/>
                        <w:bottom w:val="none" w:sz="0" w:space="0" w:color="auto"/>
                        <w:right w:val="none" w:sz="0" w:space="0" w:color="auto"/>
                      </w:divBdr>
                    </w:div>
                    <w:div w:id="149639269">
                      <w:marLeft w:val="0"/>
                      <w:marRight w:val="0"/>
                      <w:marTop w:val="0"/>
                      <w:marBottom w:val="0"/>
                      <w:divBdr>
                        <w:top w:val="none" w:sz="0" w:space="0" w:color="auto"/>
                        <w:left w:val="none" w:sz="0" w:space="0" w:color="auto"/>
                        <w:bottom w:val="none" w:sz="0" w:space="0" w:color="auto"/>
                        <w:right w:val="none" w:sz="0" w:space="0" w:color="auto"/>
                      </w:divBdr>
                    </w:div>
                    <w:div w:id="1107698478">
                      <w:marLeft w:val="0"/>
                      <w:marRight w:val="0"/>
                      <w:marTop w:val="0"/>
                      <w:marBottom w:val="0"/>
                      <w:divBdr>
                        <w:top w:val="none" w:sz="0" w:space="0" w:color="auto"/>
                        <w:left w:val="none" w:sz="0" w:space="0" w:color="auto"/>
                        <w:bottom w:val="none" w:sz="0" w:space="0" w:color="auto"/>
                        <w:right w:val="none" w:sz="0" w:space="0" w:color="auto"/>
                      </w:divBdr>
                    </w:div>
                    <w:div w:id="630094412">
                      <w:marLeft w:val="0"/>
                      <w:marRight w:val="0"/>
                      <w:marTop w:val="0"/>
                      <w:marBottom w:val="0"/>
                      <w:divBdr>
                        <w:top w:val="none" w:sz="0" w:space="0" w:color="auto"/>
                        <w:left w:val="none" w:sz="0" w:space="0" w:color="auto"/>
                        <w:bottom w:val="none" w:sz="0" w:space="0" w:color="auto"/>
                        <w:right w:val="none" w:sz="0" w:space="0" w:color="auto"/>
                      </w:divBdr>
                    </w:div>
                    <w:div w:id="1599631514">
                      <w:marLeft w:val="0"/>
                      <w:marRight w:val="0"/>
                      <w:marTop w:val="0"/>
                      <w:marBottom w:val="0"/>
                      <w:divBdr>
                        <w:top w:val="none" w:sz="0" w:space="0" w:color="auto"/>
                        <w:left w:val="none" w:sz="0" w:space="0" w:color="auto"/>
                        <w:bottom w:val="none" w:sz="0" w:space="0" w:color="auto"/>
                        <w:right w:val="none" w:sz="0" w:space="0" w:color="auto"/>
                      </w:divBdr>
                    </w:div>
                    <w:div w:id="1780878636">
                      <w:marLeft w:val="0"/>
                      <w:marRight w:val="0"/>
                      <w:marTop w:val="0"/>
                      <w:marBottom w:val="0"/>
                      <w:divBdr>
                        <w:top w:val="none" w:sz="0" w:space="0" w:color="auto"/>
                        <w:left w:val="none" w:sz="0" w:space="0" w:color="auto"/>
                        <w:bottom w:val="none" w:sz="0" w:space="0" w:color="auto"/>
                        <w:right w:val="none" w:sz="0" w:space="0" w:color="auto"/>
                      </w:divBdr>
                    </w:div>
                  </w:divsChild>
                </w:div>
                <w:div w:id="323893376">
                  <w:marLeft w:val="0"/>
                  <w:marRight w:val="0"/>
                  <w:marTop w:val="0"/>
                  <w:marBottom w:val="0"/>
                  <w:divBdr>
                    <w:top w:val="none" w:sz="0" w:space="0" w:color="auto"/>
                    <w:left w:val="none" w:sz="0" w:space="0" w:color="auto"/>
                    <w:bottom w:val="none" w:sz="0" w:space="0" w:color="auto"/>
                    <w:right w:val="none" w:sz="0" w:space="0" w:color="auto"/>
                  </w:divBdr>
                  <w:divsChild>
                    <w:div w:id="721753460">
                      <w:marLeft w:val="0"/>
                      <w:marRight w:val="0"/>
                      <w:marTop w:val="0"/>
                      <w:marBottom w:val="0"/>
                      <w:divBdr>
                        <w:top w:val="none" w:sz="0" w:space="0" w:color="auto"/>
                        <w:left w:val="none" w:sz="0" w:space="0" w:color="auto"/>
                        <w:bottom w:val="none" w:sz="0" w:space="0" w:color="auto"/>
                        <w:right w:val="none" w:sz="0" w:space="0" w:color="auto"/>
                      </w:divBdr>
                    </w:div>
                    <w:div w:id="484471555">
                      <w:marLeft w:val="0"/>
                      <w:marRight w:val="0"/>
                      <w:marTop w:val="0"/>
                      <w:marBottom w:val="0"/>
                      <w:divBdr>
                        <w:top w:val="none" w:sz="0" w:space="0" w:color="auto"/>
                        <w:left w:val="none" w:sz="0" w:space="0" w:color="auto"/>
                        <w:bottom w:val="none" w:sz="0" w:space="0" w:color="auto"/>
                        <w:right w:val="none" w:sz="0" w:space="0" w:color="auto"/>
                      </w:divBdr>
                    </w:div>
                    <w:div w:id="1880237309">
                      <w:marLeft w:val="0"/>
                      <w:marRight w:val="0"/>
                      <w:marTop w:val="0"/>
                      <w:marBottom w:val="0"/>
                      <w:divBdr>
                        <w:top w:val="none" w:sz="0" w:space="0" w:color="auto"/>
                        <w:left w:val="none" w:sz="0" w:space="0" w:color="auto"/>
                        <w:bottom w:val="none" w:sz="0" w:space="0" w:color="auto"/>
                        <w:right w:val="none" w:sz="0" w:space="0" w:color="auto"/>
                      </w:divBdr>
                    </w:div>
                    <w:div w:id="549801710">
                      <w:marLeft w:val="0"/>
                      <w:marRight w:val="0"/>
                      <w:marTop w:val="0"/>
                      <w:marBottom w:val="0"/>
                      <w:divBdr>
                        <w:top w:val="none" w:sz="0" w:space="0" w:color="auto"/>
                        <w:left w:val="none" w:sz="0" w:space="0" w:color="auto"/>
                        <w:bottom w:val="none" w:sz="0" w:space="0" w:color="auto"/>
                        <w:right w:val="none" w:sz="0" w:space="0" w:color="auto"/>
                      </w:divBdr>
                    </w:div>
                    <w:div w:id="271284115">
                      <w:marLeft w:val="0"/>
                      <w:marRight w:val="0"/>
                      <w:marTop w:val="0"/>
                      <w:marBottom w:val="0"/>
                      <w:divBdr>
                        <w:top w:val="none" w:sz="0" w:space="0" w:color="auto"/>
                        <w:left w:val="none" w:sz="0" w:space="0" w:color="auto"/>
                        <w:bottom w:val="none" w:sz="0" w:space="0" w:color="auto"/>
                        <w:right w:val="none" w:sz="0" w:space="0" w:color="auto"/>
                      </w:divBdr>
                    </w:div>
                    <w:div w:id="1852836704">
                      <w:marLeft w:val="0"/>
                      <w:marRight w:val="0"/>
                      <w:marTop w:val="0"/>
                      <w:marBottom w:val="0"/>
                      <w:divBdr>
                        <w:top w:val="none" w:sz="0" w:space="0" w:color="auto"/>
                        <w:left w:val="none" w:sz="0" w:space="0" w:color="auto"/>
                        <w:bottom w:val="none" w:sz="0" w:space="0" w:color="auto"/>
                        <w:right w:val="none" w:sz="0" w:space="0" w:color="auto"/>
                      </w:divBdr>
                    </w:div>
                    <w:div w:id="1614677520">
                      <w:marLeft w:val="0"/>
                      <w:marRight w:val="0"/>
                      <w:marTop w:val="0"/>
                      <w:marBottom w:val="0"/>
                      <w:divBdr>
                        <w:top w:val="none" w:sz="0" w:space="0" w:color="auto"/>
                        <w:left w:val="none" w:sz="0" w:space="0" w:color="auto"/>
                        <w:bottom w:val="none" w:sz="0" w:space="0" w:color="auto"/>
                        <w:right w:val="none" w:sz="0" w:space="0" w:color="auto"/>
                      </w:divBdr>
                    </w:div>
                    <w:div w:id="268243372">
                      <w:marLeft w:val="0"/>
                      <w:marRight w:val="0"/>
                      <w:marTop w:val="0"/>
                      <w:marBottom w:val="0"/>
                      <w:divBdr>
                        <w:top w:val="none" w:sz="0" w:space="0" w:color="auto"/>
                        <w:left w:val="none" w:sz="0" w:space="0" w:color="auto"/>
                        <w:bottom w:val="none" w:sz="0" w:space="0" w:color="auto"/>
                        <w:right w:val="none" w:sz="0" w:space="0" w:color="auto"/>
                      </w:divBdr>
                    </w:div>
                    <w:div w:id="226503215">
                      <w:marLeft w:val="0"/>
                      <w:marRight w:val="0"/>
                      <w:marTop w:val="0"/>
                      <w:marBottom w:val="0"/>
                      <w:divBdr>
                        <w:top w:val="none" w:sz="0" w:space="0" w:color="auto"/>
                        <w:left w:val="none" w:sz="0" w:space="0" w:color="auto"/>
                        <w:bottom w:val="none" w:sz="0" w:space="0" w:color="auto"/>
                        <w:right w:val="none" w:sz="0" w:space="0" w:color="auto"/>
                      </w:divBdr>
                    </w:div>
                    <w:div w:id="1887519466">
                      <w:marLeft w:val="0"/>
                      <w:marRight w:val="0"/>
                      <w:marTop w:val="0"/>
                      <w:marBottom w:val="0"/>
                      <w:divBdr>
                        <w:top w:val="none" w:sz="0" w:space="0" w:color="auto"/>
                        <w:left w:val="none" w:sz="0" w:space="0" w:color="auto"/>
                        <w:bottom w:val="none" w:sz="0" w:space="0" w:color="auto"/>
                        <w:right w:val="none" w:sz="0" w:space="0" w:color="auto"/>
                      </w:divBdr>
                    </w:div>
                    <w:div w:id="334889301">
                      <w:marLeft w:val="0"/>
                      <w:marRight w:val="0"/>
                      <w:marTop w:val="0"/>
                      <w:marBottom w:val="0"/>
                      <w:divBdr>
                        <w:top w:val="none" w:sz="0" w:space="0" w:color="auto"/>
                        <w:left w:val="none" w:sz="0" w:space="0" w:color="auto"/>
                        <w:bottom w:val="none" w:sz="0" w:space="0" w:color="auto"/>
                        <w:right w:val="none" w:sz="0" w:space="0" w:color="auto"/>
                      </w:divBdr>
                    </w:div>
                  </w:divsChild>
                </w:div>
                <w:div w:id="427043038">
                  <w:marLeft w:val="0"/>
                  <w:marRight w:val="0"/>
                  <w:marTop w:val="0"/>
                  <w:marBottom w:val="0"/>
                  <w:divBdr>
                    <w:top w:val="none" w:sz="0" w:space="0" w:color="auto"/>
                    <w:left w:val="none" w:sz="0" w:space="0" w:color="auto"/>
                    <w:bottom w:val="none" w:sz="0" w:space="0" w:color="auto"/>
                    <w:right w:val="none" w:sz="0" w:space="0" w:color="auto"/>
                  </w:divBdr>
                  <w:divsChild>
                    <w:div w:id="534269157">
                      <w:marLeft w:val="0"/>
                      <w:marRight w:val="0"/>
                      <w:marTop w:val="0"/>
                      <w:marBottom w:val="0"/>
                      <w:divBdr>
                        <w:top w:val="none" w:sz="0" w:space="0" w:color="auto"/>
                        <w:left w:val="none" w:sz="0" w:space="0" w:color="auto"/>
                        <w:bottom w:val="none" w:sz="0" w:space="0" w:color="auto"/>
                        <w:right w:val="none" w:sz="0" w:space="0" w:color="auto"/>
                      </w:divBdr>
                    </w:div>
                  </w:divsChild>
                </w:div>
                <w:div w:id="1910965134">
                  <w:marLeft w:val="0"/>
                  <w:marRight w:val="0"/>
                  <w:marTop w:val="0"/>
                  <w:marBottom w:val="0"/>
                  <w:divBdr>
                    <w:top w:val="none" w:sz="0" w:space="0" w:color="auto"/>
                    <w:left w:val="none" w:sz="0" w:space="0" w:color="auto"/>
                    <w:bottom w:val="none" w:sz="0" w:space="0" w:color="auto"/>
                    <w:right w:val="none" w:sz="0" w:space="0" w:color="auto"/>
                  </w:divBdr>
                  <w:divsChild>
                    <w:div w:id="1808812067">
                      <w:marLeft w:val="0"/>
                      <w:marRight w:val="0"/>
                      <w:marTop w:val="0"/>
                      <w:marBottom w:val="0"/>
                      <w:divBdr>
                        <w:top w:val="none" w:sz="0" w:space="0" w:color="auto"/>
                        <w:left w:val="none" w:sz="0" w:space="0" w:color="auto"/>
                        <w:bottom w:val="none" w:sz="0" w:space="0" w:color="auto"/>
                        <w:right w:val="none" w:sz="0" w:space="0" w:color="auto"/>
                      </w:divBdr>
                    </w:div>
                  </w:divsChild>
                </w:div>
                <w:div w:id="463155348">
                  <w:marLeft w:val="0"/>
                  <w:marRight w:val="0"/>
                  <w:marTop w:val="0"/>
                  <w:marBottom w:val="0"/>
                  <w:divBdr>
                    <w:top w:val="none" w:sz="0" w:space="0" w:color="auto"/>
                    <w:left w:val="none" w:sz="0" w:space="0" w:color="auto"/>
                    <w:bottom w:val="none" w:sz="0" w:space="0" w:color="auto"/>
                    <w:right w:val="none" w:sz="0" w:space="0" w:color="auto"/>
                  </w:divBdr>
                  <w:divsChild>
                    <w:div w:id="1789083356">
                      <w:marLeft w:val="0"/>
                      <w:marRight w:val="0"/>
                      <w:marTop w:val="0"/>
                      <w:marBottom w:val="0"/>
                      <w:divBdr>
                        <w:top w:val="none" w:sz="0" w:space="0" w:color="auto"/>
                        <w:left w:val="none" w:sz="0" w:space="0" w:color="auto"/>
                        <w:bottom w:val="none" w:sz="0" w:space="0" w:color="auto"/>
                        <w:right w:val="none" w:sz="0" w:space="0" w:color="auto"/>
                      </w:divBdr>
                    </w:div>
                  </w:divsChild>
                </w:div>
                <w:div w:id="60370233">
                  <w:marLeft w:val="0"/>
                  <w:marRight w:val="0"/>
                  <w:marTop w:val="0"/>
                  <w:marBottom w:val="0"/>
                  <w:divBdr>
                    <w:top w:val="none" w:sz="0" w:space="0" w:color="auto"/>
                    <w:left w:val="none" w:sz="0" w:space="0" w:color="auto"/>
                    <w:bottom w:val="none" w:sz="0" w:space="0" w:color="auto"/>
                    <w:right w:val="none" w:sz="0" w:space="0" w:color="auto"/>
                  </w:divBdr>
                  <w:divsChild>
                    <w:div w:id="626473504">
                      <w:marLeft w:val="0"/>
                      <w:marRight w:val="0"/>
                      <w:marTop w:val="0"/>
                      <w:marBottom w:val="0"/>
                      <w:divBdr>
                        <w:top w:val="none" w:sz="0" w:space="0" w:color="auto"/>
                        <w:left w:val="none" w:sz="0" w:space="0" w:color="auto"/>
                        <w:bottom w:val="none" w:sz="0" w:space="0" w:color="auto"/>
                        <w:right w:val="none" w:sz="0" w:space="0" w:color="auto"/>
                      </w:divBdr>
                    </w:div>
                  </w:divsChild>
                </w:div>
                <w:div w:id="1755544061">
                  <w:marLeft w:val="0"/>
                  <w:marRight w:val="0"/>
                  <w:marTop w:val="0"/>
                  <w:marBottom w:val="0"/>
                  <w:divBdr>
                    <w:top w:val="none" w:sz="0" w:space="0" w:color="auto"/>
                    <w:left w:val="none" w:sz="0" w:space="0" w:color="auto"/>
                    <w:bottom w:val="none" w:sz="0" w:space="0" w:color="auto"/>
                    <w:right w:val="none" w:sz="0" w:space="0" w:color="auto"/>
                  </w:divBdr>
                  <w:divsChild>
                    <w:div w:id="1720275210">
                      <w:marLeft w:val="0"/>
                      <w:marRight w:val="0"/>
                      <w:marTop w:val="0"/>
                      <w:marBottom w:val="0"/>
                      <w:divBdr>
                        <w:top w:val="none" w:sz="0" w:space="0" w:color="auto"/>
                        <w:left w:val="none" w:sz="0" w:space="0" w:color="auto"/>
                        <w:bottom w:val="none" w:sz="0" w:space="0" w:color="auto"/>
                        <w:right w:val="none" w:sz="0" w:space="0" w:color="auto"/>
                      </w:divBdr>
                    </w:div>
                    <w:div w:id="167713655">
                      <w:marLeft w:val="0"/>
                      <w:marRight w:val="0"/>
                      <w:marTop w:val="0"/>
                      <w:marBottom w:val="0"/>
                      <w:divBdr>
                        <w:top w:val="none" w:sz="0" w:space="0" w:color="auto"/>
                        <w:left w:val="none" w:sz="0" w:space="0" w:color="auto"/>
                        <w:bottom w:val="none" w:sz="0" w:space="0" w:color="auto"/>
                        <w:right w:val="none" w:sz="0" w:space="0" w:color="auto"/>
                      </w:divBdr>
                    </w:div>
                    <w:div w:id="648948323">
                      <w:marLeft w:val="0"/>
                      <w:marRight w:val="0"/>
                      <w:marTop w:val="0"/>
                      <w:marBottom w:val="0"/>
                      <w:divBdr>
                        <w:top w:val="none" w:sz="0" w:space="0" w:color="auto"/>
                        <w:left w:val="none" w:sz="0" w:space="0" w:color="auto"/>
                        <w:bottom w:val="none" w:sz="0" w:space="0" w:color="auto"/>
                        <w:right w:val="none" w:sz="0" w:space="0" w:color="auto"/>
                      </w:divBdr>
                    </w:div>
                    <w:div w:id="441606708">
                      <w:marLeft w:val="0"/>
                      <w:marRight w:val="0"/>
                      <w:marTop w:val="0"/>
                      <w:marBottom w:val="0"/>
                      <w:divBdr>
                        <w:top w:val="none" w:sz="0" w:space="0" w:color="auto"/>
                        <w:left w:val="none" w:sz="0" w:space="0" w:color="auto"/>
                        <w:bottom w:val="none" w:sz="0" w:space="0" w:color="auto"/>
                        <w:right w:val="none" w:sz="0" w:space="0" w:color="auto"/>
                      </w:divBdr>
                    </w:div>
                    <w:div w:id="59522165">
                      <w:marLeft w:val="0"/>
                      <w:marRight w:val="0"/>
                      <w:marTop w:val="0"/>
                      <w:marBottom w:val="0"/>
                      <w:divBdr>
                        <w:top w:val="none" w:sz="0" w:space="0" w:color="auto"/>
                        <w:left w:val="none" w:sz="0" w:space="0" w:color="auto"/>
                        <w:bottom w:val="none" w:sz="0" w:space="0" w:color="auto"/>
                        <w:right w:val="none" w:sz="0" w:space="0" w:color="auto"/>
                      </w:divBdr>
                    </w:div>
                  </w:divsChild>
                </w:div>
                <w:div w:id="990791809">
                  <w:marLeft w:val="0"/>
                  <w:marRight w:val="0"/>
                  <w:marTop w:val="0"/>
                  <w:marBottom w:val="0"/>
                  <w:divBdr>
                    <w:top w:val="none" w:sz="0" w:space="0" w:color="auto"/>
                    <w:left w:val="none" w:sz="0" w:space="0" w:color="auto"/>
                    <w:bottom w:val="none" w:sz="0" w:space="0" w:color="auto"/>
                    <w:right w:val="none" w:sz="0" w:space="0" w:color="auto"/>
                  </w:divBdr>
                  <w:divsChild>
                    <w:div w:id="42483688">
                      <w:marLeft w:val="0"/>
                      <w:marRight w:val="0"/>
                      <w:marTop w:val="0"/>
                      <w:marBottom w:val="0"/>
                      <w:divBdr>
                        <w:top w:val="none" w:sz="0" w:space="0" w:color="auto"/>
                        <w:left w:val="none" w:sz="0" w:space="0" w:color="auto"/>
                        <w:bottom w:val="none" w:sz="0" w:space="0" w:color="auto"/>
                        <w:right w:val="none" w:sz="0" w:space="0" w:color="auto"/>
                      </w:divBdr>
                    </w:div>
                    <w:div w:id="1019116089">
                      <w:marLeft w:val="0"/>
                      <w:marRight w:val="0"/>
                      <w:marTop w:val="0"/>
                      <w:marBottom w:val="0"/>
                      <w:divBdr>
                        <w:top w:val="none" w:sz="0" w:space="0" w:color="auto"/>
                        <w:left w:val="none" w:sz="0" w:space="0" w:color="auto"/>
                        <w:bottom w:val="none" w:sz="0" w:space="0" w:color="auto"/>
                        <w:right w:val="none" w:sz="0" w:space="0" w:color="auto"/>
                      </w:divBdr>
                    </w:div>
                    <w:div w:id="2041734771">
                      <w:marLeft w:val="0"/>
                      <w:marRight w:val="0"/>
                      <w:marTop w:val="0"/>
                      <w:marBottom w:val="0"/>
                      <w:divBdr>
                        <w:top w:val="none" w:sz="0" w:space="0" w:color="auto"/>
                        <w:left w:val="none" w:sz="0" w:space="0" w:color="auto"/>
                        <w:bottom w:val="none" w:sz="0" w:space="0" w:color="auto"/>
                        <w:right w:val="none" w:sz="0" w:space="0" w:color="auto"/>
                      </w:divBdr>
                    </w:div>
                    <w:div w:id="1782869444">
                      <w:marLeft w:val="0"/>
                      <w:marRight w:val="0"/>
                      <w:marTop w:val="0"/>
                      <w:marBottom w:val="0"/>
                      <w:divBdr>
                        <w:top w:val="none" w:sz="0" w:space="0" w:color="auto"/>
                        <w:left w:val="none" w:sz="0" w:space="0" w:color="auto"/>
                        <w:bottom w:val="none" w:sz="0" w:space="0" w:color="auto"/>
                        <w:right w:val="none" w:sz="0" w:space="0" w:color="auto"/>
                      </w:divBdr>
                    </w:div>
                    <w:div w:id="379062471">
                      <w:marLeft w:val="0"/>
                      <w:marRight w:val="0"/>
                      <w:marTop w:val="0"/>
                      <w:marBottom w:val="0"/>
                      <w:divBdr>
                        <w:top w:val="none" w:sz="0" w:space="0" w:color="auto"/>
                        <w:left w:val="none" w:sz="0" w:space="0" w:color="auto"/>
                        <w:bottom w:val="none" w:sz="0" w:space="0" w:color="auto"/>
                        <w:right w:val="none" w:sz="0" w:space="0" w:color="auto"/>
                      </w:divBdr>
                    </w:div>
                  </w:divsChild>
                </w:div>
                <w:div w:id="1481385012">
                  <w:marLeft w:val="0"/>
                  <w:marRight w:val="0"/>
                  <w:marTop w:val="0"/>
                  <w:marBottom w:val="0"/>
                  <w:divBdr>
                    <w:top w:val="none" w:sz="0" w:space="0" w:color="auto"/>
                    <w:left w:val="none" w:sz="0" w:space="0" w:color="auto"/>
                    <w:bottom w:val="none" w:sz="0" w:space="0" w:color="auto"/>
                    <w:right w:val="none" w:sz="0" w:space="0" w:color="auto"/>
                  </w:divBdr>
                  <w:divsChild>
                    <w:div w:id="565381586">
                      <w:marLeft w:val="0"/>
                      <w:marRight w:val="0"/>
                      <w:marTop w:val="0"/>
                      <w:marBottom w:val="0"/>
                      <w:divBdr>
                        <w:top w:val="none" w:sz="0" w:space="0" w:color="auto"/>
                        <w:left w:val="none" w:sz="0" w:space="0" w:color="auto"/>
                        <w:bottom w:val="none" w:sz="0" w:space="0" w:color="auto"/>
                        <w:right w:val="none" w:sz="0" w:space="0" w:color="auto"/>
                      </w:divBdr>
                    </w:div>
                    <w:div w:id="1312515241">
                      <w:marLeft w:val="0"/>
                      <w:marRight w:val="0"/>
                      <w:marTop w:val="0"/>
                      <w:marBottom w:val="0"/>
                      <w:divBdr>
                        <w:top w:val="none" w:sz="0" w:space="0" w:color="auto"/>
                        <w:left w:val="none" w:sz="0" w:space="0" w:color="auto"/>
                        <w:bottom w:val="none" w:sz="0" w:space="0" w:color="auto"/>
                        <w:right w:val="none" w:sz="0" w:space="0" w:color="auto"/>
                      </w:divBdr>
                    </w:div>
                    <w:div w:id="1176574815">
                      <w:marLeft w:val="0"/>
                      <w:marRight w:val="0"/>
                      <w:marTop w:val="0"/>
                      <w:marBottom w:val="0"/>
                      <w:divBdr>
                        <w:top w:val="none" w:sz="0" w:space="0" w:color="auto"/>
                        <w:left w:val="none" w:sz="0" w:space="0" w:color="auto"/>
                        <w:bottom w:val="none" w:sz="0" w:space="0" w:color="auto"/>
                        <w:right w:val="none" w:sz="0" w:space="0" w:color="auto"/>
                      </w:divBdr>
                    </w:div>
                    <w:div w:id="756098779">
                      <w:marLeft w:val="0"/>
                      <w:marRight w:val="0"/>
                      <w:marTop w:val="0"/>
                      <w:marBottom w:val="0"/>
                      <w:divBdr>
                        <w:top w:val="none" w:sz="0" w:space="0" w:color="auto"/>
                        <w:left w:val="none" w:sz="0" w:space="0" w:color="auto"/>
                        <w:bottom w:val="none" w:sz="0" w:space="0" w:color="auto"/>
                        <w:right w:val="none" w:sz="0" w:space="0" w:color="auto"/>
                      </w:divBdr>
                    </w:div>
                    <w:div w:id="640768592">
                      <w:marLeft w:val="0"/>
                      <w:marRight w:val="0"/>
                      <w:marTop w:val="0"/>
                      <w:marBottom w:val="0"/>
                      <w:divBdr>
                        <w:top w:val="none" w:sz="0" w:space="0" w:color="auto"/>
                        <w:left w:val="none" w:sz="0" w:space="0" w:color="auto"/>
                        <w:bottom w:val="none" w:sz="0" w:space="0" w:color="auto"/>
                        <w:right w:val="none" w:sz="0" w:space="0" w:color="auto"/>
                      </w:divBdr>
                    </w:div>
                  </w:divsChild>
                </w:div>
                <w:div w:id="615716431">
                  <w:marLeft w:val="0"/>
                  <w:marRight w:val="0"/>
                  <w:marTop w:val="0"/>
                  <w:marBottom w:val="0"/>
                  <w:divBdr>
                    <w:top w:val="none" w:sz="0" w:space="0" w:color="auto"/>
                    <w:left w:val="none" w:sz="0" w:space="0" w:color="auto"/>
                    <w:bottom w:val="none" w:sz="0" w:space="0" w:color="auto"/>
                    <w:right w:val="none" w:sz="0" w:space="0" w:color="auto"/>
                  </w:divBdr>
                  <w:divsChild>
                    <w:div w:id="1627393037">
                      <w:marLeft w:val="0"/>
                      <w:marRight w:val="0"/>
                      <w:marTop w:val="0"/>
                      <w:marBottom w:val="0"/>
                      <w:divBdr>
                        <w:top w:val="none" w:sz="0" w:space="0" w:color="auto"/>
                        <w:left w:val="none" w:sz="0" w:space="0" w:color="auto"/>
                        <w:bottom w:val="none" w:sz="0" w:space="0" w:color="auto"/>
                        <w:right w:val="none" w:sz="0" w:space="0" w:color="auto"/>
                      </w:divBdr>
                    </w:div>
                    <w:div w:id="1374574677">
                      <w:marLeft w:val="0"/>
                      <w:marRight w:val="0"/>
                      <w:marTop w:val="0"/>
                      <w:marBottom w:val="0"/>
                      <w:divBdr>
                        <w:top w:val="none" w:sz="0" w:space="0" w:color="auto"/>
                        <w:left w:val="none" w:sz="0" w:space="0" w:color="auto"/>
                        <w:bottom w:val="none" w:sz="0" w:space="0" w:color="auto"/>
                        <w:right w:val="none" w:sz="0" w:space="0" w:color="auto"/>
                      </w:divBdr>
                    </w:div>
                    <w:div w:id="1187602231">
                      <w:marLeft w:val="0"/>
                      <w:marRight w:val="0"/>
                      <w:marTop w:val="0"/>
                      <w:marBottom w:val="0"/>
                      <w:divBdr>
                        <w:top w:val="none" w:sz="0" w:space="0" w:color="auto"/>
                        <w:left w:val="none" w:sz="0" w:space="0" w:color="auto"/>
                        <w:bottom w:val="none" w:sz="0" w:space="0" w:color="auto"/>
                        <w:right w:val="none" w:sz="0" w:space="0" w:color="auto"/>
                      </w:divBdr>
                    </w:div>
                    <w:div w:id="1422949613">
                      <w:marLeft w:val="0"/>
                      <w:marRight w:val="0"/>
                      <w:marTop w:val="0"/>
                      <w:marBottom w:val="0"/>
                      <w:divBdr>
                        <w:top w:val="none" w:sz="0" w:space="0" w:color="auto"/>
                        <w:left w:val="none" w:sz="0" w:space="0" w:color="auto"/>
                        <w:bottom w:val="none" w:sz="0" w:space="0" w:color="auto"/>
                        <w:right w:val="none" w:sz="0" w:space="0" w:color="auto"/>
                      </w:divBdr>
                    </w:div>
                    <w:div w:id="1279606809">
                      <w:marLeft w:val="0"/>
                      <w:marRight w:val="0"/>
                      <w:marTop w:val="0"/>
                      <w:marBottom w:val="0"/>
                      <w:divBdr>
                        <w:top w:val="none" w:sz="0" w:space="0" w:color="auto"/>
                        <w:left w:val="none" w:sz="0" w:space="0" w:color="auto"/>
                        <w:bottom w:val="none" w:sz="0" w:space="0" w:color="auto"/>
                        <w:right w:val="none" w:sz="0" w:space="0" w:color="auto"/>
                      </w:divBdr>
                    </w:div>
                  </w:divsChild>
                </w:div>
                <w:div w:id="821195288">
                  <w:marLeft w:val="0"/>
                  <w:marRight w:val="0"/>
                  <w:marTop w:val="0"/>
                  <w:marBottom w:val="0"/>
                  <w:divBdr>
                    <w:top w:val="none" w:sz="0" w:space="0" w:color="auto"/>
                    <w:left w:val="none" w:sz="0" w:space="0" w:color="auto"/>
                    <w:bottom w:val="none" w:sz="0" w:space="0" w:color="auto"/>
                    <w:right w:val="none" w:sz="0" w:space="0" w:color="auto"/>
                  </w:divBdr>
                  <w:divsChild>
                    <w:div w:id="1881504154">
                      <w:marLeft w:val="0"/>
                      <w:marRight w:val="0"/>
                      <w:marTop w:val="0"/>
                      <w:marBottom w:val="0"/>
                      <w:divBdr>
                        <w:top w:val="none" w:sz="0" w:space="0" w:color="auto"/>
                        <w:left w:val="none" w:sz="0" w:space="0" w:color="auto"/>
                        <w:bottom w:val="none" w:sz="0" w:space="0" w:color="auto"/>
                        <w:right w:val="none" w:sz="0" w:space="0" w:color="auto"/>
                      </w:divBdr>
                    </w:div>
                    <w:div w:id="978850114">
                      <w:marLeft w:val="0"/>
                      <w:marRight w:val="0"/>
                      <w:marTop w:val="0"/>
                      <w:marBottom w:val="0"/>
                      <w:divBdr>
                        <w:top w:val="none" w:sz="0" w:space="0" w:color="auto"/>
                        <w:left w:val="none" w:sz="0" w:space="0" w:color="auto"/>
                        <w:bottom w:val="none" w:sz="0" w:space="0" w:color="auto"/>
                        <w:right w:val="none" w:sz="0" w:space="0" w:color="auto"/>
                      </w:divBdr>
                    </w:div>
                    <w:div w:id="316307198">
                      <w:marLeft w:val="0"/>
                      <w:marRight w:val="0"/>
                      <w:marTop w:val="0"/>
                      <w:marBottom w:val="0"/>
                      <w:divBdr>
                        <w:top w:val="none" w:sz="0" w:space="0" w:color="auto"/>
                        <w:left w:val="none" w:sz="0" w:space="0" w:color="auto"/>
                        <w:bottom w:val="none" w:sz="0" w:space="0" w:color="auto"/>
                        <w:right w:val="none" w:sz="0" w:space="0" w:color="auto"/>
                      </w:divBdr>
                    </w:div>
                    <w:div w:id="500387313">
                      <w:marLeft w:val="0"/>
                      <w:marRight w:val="0"/>
                      <w:marTop w:val="0"/>
                      <w:marBottom w:val="0"/>
                      <w:divBdr>
                        <w:top w:val="none" w:sz="0" w:space="0" w:color="auto"/>
                        <w:left w:val="none" w:sz="0" w:space="0" w:color="auto"/>
                        <w:bottom w:val="none" w:sz="0" w:space="0" w:color="auto"/>
                        <w:right w:val="none" w:sz="0" w:space="0" w:color="auto"/>
                      </w:divBdr>
                    </w:div>
                    <w:div w:id="1127427800">
                      <w:marLeft w:val="0"/>
                      <w:marRight w:val="0"/>
                      <w:marTop w:val="0"/>
                      <w:marBottom w:val="0"/>
                      <w:divBdr>
                        <w:top w:val="none" w:sz="0" w:space="0" w:color="auto"/>
                        <w:left w:val="none" w:sz="0" w:space="0" w:color="auto"/>
                        <w:bottom w:val="none" w:sz="0" w:space="0" w:color="auto"/>
                        <w:right w:val="none" w:sz="0" w:space="0" w:color="auto"/>
                      </w:divBdr>
                    </w:div>
                  </w:divsChild>
                </w:div>
                <w:div w:id="1737820275">
                  <w:marLeft w:val="0"/>
                  <w:marRight w:val="0"/>
                  <w:marTop w:val="0"/>
                  <w:marBottom w:val="0"/>
                  <w:divBdr>
                    <w:top w:val="none" w:sz="0" w:space="0" w:color="auto"/>
                    <w:left w:val="none" w:sz="0" w:space="0" w:color="auto"/>
                    <w:bottom w:val="none" w:sz="0" w:space="0" w:color="auto"/>
                    <w:right w:val="none" w:sz="0" w:space="0" w:color="auto"/>
                  </w:divBdr>
                  <w:divsChild>
                    <w:div w:id="447359088">
                      <w:marLeft w:val="0"/>
                      <w:marRight w:val="0"/>
                      <w:marTop w:val="0"/>
                      <w:marBottom w:val="0"/>
                      <w:divBdr>
                        <w:top w:val="none" w:sz="0" w:space="0" w:color="auto"/>
                        <w:left w:val="none" w:sz="0" w:space="0" w:color="auto"/>
                        <w:bottom w:val="none" w:sz="0" w:space="0" w:color="auto"/>
                        <w:right w:val="none" w:sz="0" w:space="0" w:color="auto"/>
                      </w:divBdr>
                    </w:div>
                  </w:divsChild>
                </w:div>
                <w:div w:id="1957247850">
                  <w:marLeft w:val="0"/>
                  <w:marRight w:val="0"/>
                  <w:marTop w:val="0"/>
                  <w:marBottom w:val="0"/>
                  <w:divBdr>
                    <w:top w:val="none" w:sz="0" w:space="0" w:color="auto"/>
                    <w:left w:val="none" w:sz="0" w:space="0" w:color="auto"/>
                    <w:bottom w:val="none" w:sz="0" w:space="0" w:color="auto"/>
                    <w:right w:val="none" w:sz="0" w:space="0" w:color="auto"/>
                  </w:divBdr>
                  <w:divsChild>
                    <w:div w:id="484667630">
                      <w:marLeft w:val="0"/>
                      <w:marRight w:val="0"/>
                      <w:marTop w:val="0"/>
                      <w:marBottom w:val="0"/>
                      <w:divBdr>
                        <w:top w:val="none" w:sz="0" w:space="0" w:color="auto"/>
                        <w:left w:val="none" w:sz="0" w:space="0" w:color="auto"/>
                        <w:bottom w:val="none" w:sz="0" w:space="0" w:color="auto"/>
                        <w:right w:val="none" w:sz="0" w:space="0" w:color="auto"/>
                      </w:divBdr>
                    </w:div>
                  </w:divsChild>
                </w:div>
                <w:div w:id="2011715557">
                  <w:marLeft w:val="0"/>
                  <w:marRight w:val="0"/>
                  <w:marTop w:val="0"/>
                  <w:marBottom w:val="0"/>
                  <w:divBdr>
                    <w:top w:val="none" w:sz="0" w:space="0" w:color="auto"/>
                    <w:left w:val="none" w:sz="0" w:space="0" w:color="auto"/>
                    <w:bottom w:val="none" w:sz="0" w:space="0" w:color="auto"/>
                    <w:right w:val="none" w:sz="0" w:space="0" w:color="auto"/>
                  </w:divBdr>
                  <w:divsChild>
                    <w:div w:id="1603879817">
                      <w:marLeft w:val="0"/>
                      <w:marRight w:val="0"/>
                      <w:marTop w:val="0"/>
                      <w:marBottom w:val="0"/>
                      <w:divBdr>
                        <w:top w:val="none" w:sz="0" w:space="0" w:color="auto"/>
                        <w:left w:val="none" w:sz="0" w:space="0" w:color="auto"/>
                        <w:bottom w:val="none" w:sz="0" w:space="0" w:color="auto"/>
                        <w:right w:val="none" w:sz="0" w:space="0" w:color="auto"/>
                      </w:divBdr>
                    </w:div>
                  </w:divsChild>
                </w:div>
                <w:div w:id="922027621">
                  <w:marLeft w:val="0"/>
                  <w:marRight w:val="0"/>
                  <w:marTop w:val="0"/>
                  <w:marBottom w:val="0"/>
                  <w:divBdr>
                    <w:top w:val="none" w:sz="0" w:space="0" w:color="auto"/>
                    <w:left w:val="none" w:sz="0" w:space="0" w:color="auto"/>
                    <w:bottom w:val="none" w:sz="0" w:space="0" w:color="auto"/>
                    <w:right w:val="none" w:sz="0" w:space="0" w:color="auto"/>
                  </w:divBdr>
                  <w:divsChild>
                    <w:div w:id="334383244">
                      <w:marLeft w:val="0"/>
                      <w:marRight w:val="0"/>
                      <w:marTop w:val="0"/>
                      <w:marBottom w:val="0"/>
                      <w:divBdr>
                        <w:top w:val="none" w:sz="0" w:space="0" w:color="auto"/>
                        <w:left w:val="none" w:sz="0" w:space="0" w:color="auto"/>
                        <w:bottom w:val="none" w:sz="0" w:space="0" w:color="auto"/>
                        <w:right w:val="none" w:sz="0" w:space="0" w:color="auto"/>
                      </w:divBdr>
                    </w:div>
                  </w:divsChild>
                </w:div>
                <w:div w:id="1690179661">
                  <w:marLeft w:val="0"/>
                  <w:marRight w:val="0"/>
                  <w:marTop w:val="0"/>
                  <w:marBottom w:val="0"/>
                  <w:divBdr>
                    <w:top w:val="none" w:sz="0" w:space="0" w:color="auto"/>
                    <w:left w:val="none" w:sz="0" w:space="0" w:color="auto"/>
                    <w:bottom w:val="none" w:sz="0" w:space="0" w:color="auto"/>
                    <w:right w:val="none" w:sz="0" w:space="0" w:color="auto"/>
                  </w:divBdr>
                  <w:divsChild>
                    <w:div w:id="1247378080">
                      <w:marLeft w:val="0"/>
                      <w:marRight w:val="0"/>
                      <w:marTop w:val="0"/>
                      <w:marBottom w:val="0"/>
                      <w:divBdr>
                        <w:top w:val="none" w:sz="0" w:space="0" w:color="auto"/>
                        <w:left w:val="none" w:sz="0" w:space="0" w:color="auto"/>
                        <w:bottom w:val="none" w:sz="0" w:space="0" w:color="auto"/>
                        <w:right w:val="none" w:sz="0" w:space="0" w:color="auto"/>
                      </w:divBdr>
                    </w:div>
                    <w:div w:id="1976327522">
                      <w:marLeft w:val="0"/>
                      <w:marRight w:val="0"/>
                      <w:marTop w:val="0"/>
                      <w:marBottom w:val="0"/>
                      <w:divBdr>
                        <w:top w:val="none" w:sz="0" w:space="0" w:color="auto"/>
                        <w:left w:val="none" w:sz="0" w:space="0" w:color="auto"/>
                        <w:bottom w:val="none" w:sz="0" w:space="0" w:color="auto"/>
                        <w:right w:val="none" w:sz="0" w:space="0" w:color="auto"/>
                      </w:divBdr>
                    </w:div>
                    <w:div w:id="225532300">
                      <w:marLeft w:val="0"/>
                      <w:marRight w:val="0"/>
                      <w:marTop w:val="0"/>
                      <w:marBottom w:val="0"/>
                      <w:divBdr>
                        <w:top w:val="none" w:sz="0" w:space="0" w:color="auto"/>
                        <w:left w:val="none" w:sz="0" w:space="0" w:color="auto"/>
                        <w:bottom w:val="none" w:sz="0" w:space="0" w:color="auto"/>
                        <w:right w:val="none" w:sz="0" w:space="0" w:color="auto"/>
                      </w:divBdr>
                    </w:div>
                    <w:div w:id="87385688">
                      <w:marLeft w:val="0"/>
                      <w:marRight w:val="0"/>
                      <w:marTop w:val="0"/>
                      <w:marBottom w:val="0"/>
                      <w:divBdr>
                        <w:top w:val="none" w:sz="0" w:space="0" w:color="auto"/>
                        <w:left w:val="none" w:sz="0" w:space="0" w:color="auto"/>
                        <w:bottom w:val="none" w:sz="0" w:space="0" w:color="auto"/>
                        <w:right w:val="none" w:sz="0" w:space="0" w:color="auto"/>
                      </w:divBdr>
                    </w:div>
                  </w:divsChild>
                </w:div>
                <w:div w:id="1058210648">
                  <w:marLeft w:val="0"/>
                  <w:marRight w:val="0"/>
                  <w:marTop w:val="0"/>
                  <w:marBottom w:val="0"/>
                  <w:divBdr>
                    <w:top w:val="none" w:sz="0" w:space="0" w:color="auto"/>
                    <w:left w:val="none" w:sz="0" w:space="0" w:color="auto"/>
                    <w:bottom w:val="none" w:sz="0" w:space="0" w:color="auto"/>
                    <w:right w:val="none" w:sz="0" w:space="0" w:color="auto"/>
                  </w:divBdr>
                  <w:divsChild>
                    <w:div w:id="1548492720">
                      <w:marLeft w:val="0"/>
                      <w:marRight w:val="0"/>
                      <w:marTop w:val="0"/>
                      <w:marBottom w:val="0"/>
                      <w:divBdr>
                        <w:top w:val="none" w:sz="0" w:space="0" w:color="auto"/>
                        <w:left w:val="none" w:sz="0" w:space="0" w:color="auto"/>
                        <w:bottom w:val="none" w:sz="0" w:space="0" w:color="auto"/>
                        <w:right w:val="none" w:sz="0" w:space="0" w:color="auto"/>
                      </w:divBdr>
                    </w:div>
                    <w:div w:id="565191457">
                      <w:marLeft w:val="0"/>
                      <w:marRight w:val="0"/>
                      <w:marTop w:val="0"/>
                      <w:marBottom w:val="0"/>
                      <w:divBdr>
                        <w:top w:val="none" w:sz="0" w:space="0" w:color="auto"/>
                        <w:left w:val="none" w:sz="0" w:space="0" w:color="auto"/>
                        <w:bottom w:val="none" w:sz="0" w:space="0" w:color="auto"/>
                        <w:right w:val="none" w:sz="0" w:space="0" w:color="auto"/>
                      </w:divBdr>
                    </w:div>
                    <w:div w:id="1307540947">
                      <w:marLeft w:val="0"/>
                      <w:marRight w:val="0"/>
                      <w:marTop w:val="0"/>
                      <w:marBottom w:val="0"/>
                      <w:divBdr>
                        <w:top w:val="none" w:sz="0" w:space="0" w:color="auto"/>
                        <w:left w:val="none" w:sz="0" w:space="0" w:color="auto"/>
                        <w:bottom w:val="none" w:sz="0" w:space="0" w:color="auto"/>
                        <w:right w:val="none" w:sz="0" w:space="0" w:color="auto"/>
                      </w:divBdr>
                    </w:div>
                    <w:div w:id="610669591">
                      <w:marLeft w:val="0"/>
                      <w:marRight w:val="0"/>
                      <w:marTop w:val="0"/>
                      <w:marBottom w:val="0"/>
                      <w:divBdr>
                        <w:top w:val="none" w:sz="0" w:space="0" w:color="auto"/>
                        <w:left w:val="none" w:sz="0" w:space="0" w:color="auto"/>
                        <w:bottom w:val="none" w:sz="0" w:space="0" w:color="auto"/>
                        <w:right w:val="none" w:sz="0" w:space="0" w:color="auto"/>
                      </w:divBdr>
                    </w:div>
                  </w:divsChild>
                </w:div>
                <w:div w:id="670254774">
                  <w:marLeft w:val="0"/>
                  <w:marRight w:val="0"/>
                  <w:marTop w:val="0"/>
                  <w:marBottom w:val="0"/>
                  <w:divBdr>
                    <w:top w:val="none" w:sz="0" w:space="0" w:color="auto"/>
                    <w:left w:val="none" w:sz="0" w:space="0" w:color="auto"/>
                    <w:bottom w:val="none" w:sz="0" w:space="0" w:color="auto"/>
                    <w:right w:val="none" w:sz="0" w:space="0" w:color="auto"/>
                  </w:divBdr>
                  <w:divsChild>
                    <w:div w:id="1056709966">
                      <w:marLeft w:val="0"/>
                      <w:marRight w:val="0"/>
                      <w:marTop w:val="0"/>
                      <w:marBottom w:val="0"/>
                      <w:divBdr>
                        <w:top w:val="none" w:sz="0" w:space="0" w:color="auto"/>
                        <w:left w:val="none" w:sz="0" w:space="0" w:color="auto"/>
                        <w:bottom w:val="none" w:sz="0" w:space="0" w:color="auto"/>
                        <w:right w:val="none" w:sz="0" w:space="0" w:color="auto"/>
                      </w:divBdr>
                    </w:div>
                    <w:div w:id="1183131107">
                      <w:marLeft w:val="0"/>
                      <w:marRight w:val="0"/>
                      <w:marTop w:val="0"/>
                      <w:marBottom w:val="0"/>
                      <w:divBdr>
                        <w:top w:val="none" w:sz="0" w:space="0" w:color="auto"/>
                        <w:left w:val="none" w:sz="0" w:space="0" w:color="auto"/>
                        <w:bottom w:val="none" w:sz="0" w:space="0" w:color="auto"/>
                        <w:right w:val="none" w:sz="0" w:space="0" w:color="auto"/>
                      </w:divBdr>
                    </w:div>
                    <w:div w:id="70080644">
                      <w:marLeft w:val="0"/>
                      <w:marRight w:val="0"/>
                      <w:marTop w:val="0"/>
                      <w:marBottom w:val="0"/>
                      <w:divBdr>
                        <w:top w:val="none" w:sz="0" w:space="0" w:color="auto"/>
                        <w:left w:val="none" w:sz="0" w:space="0" w:color="auto"/>
                        <w:bottom w:val="none" w:sz="0" w:space="0" w:color="auto"/>
                        <w:right w:val="none" w:sz="0" w:space="0" w:color="auto"/>
                      </w:divBdr>
                    </w:div>
                    <w:div w:id="1627732673">
                      <w:marLeft w:val="0"/>
                      <w:marRight w:val="0"/>
                      <w:marTop w:val="0"/>
                      <w:marBottom w:val="0"/>
                      <w:divBdr>
                        <w:top w:val="none" w:sz="0" w:space="0" w:color="auto"/>
                        <w:left w:val="none" w:sz="0" w:space="0" w:color="auto"/>
                        <w:bottom w:val="none" w:sz="0" w:space="0" w:color="auto"/>
                        <w:right w:val="none" w:sz="0" w:space="0" w:color="auto"/>
                      </w:divBdr>
                    </w:div>
                  </w:divsChild>
                </w:div>
                <w:div w:id="582909595">
                  <w:marLeft w:val="0"/>
                  <w:marRight w:val="0"/>
                  <w:marTop w:val="0"/>
                  <w:marBottom w:val="0"/>
                  <w:divBdr>
                    <w:top w:val="none" w:sz="0" w:space="0" w:color="auto"/>
                    <w:left w:val="none" w:sz="0" w:space="0" w:color="auto"/>
                    <w:bottom w:val="none" w:sz="0" w:space="0" w:color="auto"/>
                    <w:right w:val="none" w:sz="0" w:space="0" w:color="auto"/>
                  </w:divBdr>
                  <w:divsChild>
                    <w:div w:id="1224294680">
                      <w:marLeft w:val="0"/>
                      <w:marRight w:val="0"/>
                      <w:marTop w:val="0"/>
                      <w:marBottom w:val="0"/>
                      <w:divBdr>
                        <w:top w:val="none" w:sz="0" w:space="0" w:color="auto"/>
                        <w:left w:val="none" w:sz="0" w:space="0" w:color="auto"/>
                        <w:bottom w:val="none" w:sz="0" w:space="0" w:color="auto"/>
                        <w:right w:val="none" w:sz="0" w:space="0" w:color="auto"/>
                      </w:divBdr>
                    </w:div>
                    <w:div w:id="1268469023">
                      <w:marLeft w:val="0"/>
                      <w:marRight w:val="0"/>
                      <w:marTop w:val="0"/>
                      <w:marBottom w:val="0"/>
                      <w:divBdr>
                        <w:top w:val="none" w:sz="0" w:space="0" w:color="auto"/>
                        <w:left w:val="none" w:sz="0" w:space="0" w:color="auto"/>
                        <w:bottom w:val="none" w:sz="0" w:space="0" w:color="auto"/>
                        <w:right w:val="none" w:sz="0" w:space="0" w:color="auto"/>
                      </w:divBdr>
                    </w:div>
                    <w:div w:id="1251042249">
                      <w:marLeft w:val="0"/>
                      <w:marRight w:val="0"/>
                      <w:marTop w:val="0"/>
                      <w:marBottom w:val="0"/>
                      <w:divBdr>
                        <w:top w:val="none" w:sz="0" w:space="0" w:color="auto"/>
                        <w:left w:val="none" w:sz="0" w:space="0" w:color="auto"/>
                        <w:bottom w:val="none" w:sz="0" w:space="0" w:color="auto"/>
                        <w:right w:val="none" w:sz="0" w:space="0" w:color="auto"/>
                      </w:divBdr>
                    </w:div>
                    <w:div w:id="1006175620">
                      <w:marLeft w:val="0"/>
                      <w:marRight w:val="0"/>
                      <w:marTop w:val="0"/>
                      <w:marBottom w:val="0"/>
                      <w:divBdr>
                        <w:top w:val="none" w:sz="0" w:space="0" w:color="auto"/>
                        <w:left w:val="none" w:sz="0" w:space="0" w:color="auto"/>
                        <w:bottom w:val="none" w:sz="0" w:space="0" w:color="auto"/>
                        <w:right w:val="none" w:sz="0" w:space="0" w:color="auto"/>
                      </w:divBdr>
                    </w:div>
                  </w:divsChild>
                </w:div>
                <w:div w:id="1846020842">
                  <w:marLeft w:val="0"/>
                  <w:marRight w:val="0"/>
                  <w:marTop w:val="0"/>
                  <w:marBottom w:val="0"/>
                  <w:divBdr>
                    <w:top w:val="none" w:sz="0" w:space="0" w:color="auto"/>
                    <w:left w:val="none" w:sz="0" w:space="0" w:color="auto"/>
                    <w:bottom w:val="none" w:sz="0" w:space="0" w:color="auto"/>
                    <w:right w:val="none" w:sz="0" w:space="0" w:color="auto"/>
                  </w:divBdr>
                  <w:divsChild>
                    <w:div w:id="1049375642">
                      <w:marLeft w:val="0"/>
                      <w:marRight w:val="0"/>
                      <w:marTop w:val="0"/>
                      <w:marBottom w:val="0"/>
                      <w:divBdr>
                        <w:top w:val="none" w:sz="0" w:space="0" w:color="auto"/>
                        <w:left w:val="none" w:sz="0" w:space="0" w:color="auto"/>
                        <w:bottom w:val="none" w:sz="0" w:space="0" w:color="auto"/>
                        <w:right w:val="none" w:sz="0" w:space="0" w:color="auto"/>
                      </w:divBdr>
                    </w:div>
                    <w:div w:id="524101534">
                      <w:marLeft w:val="0"/>
                      <w:marRight w:val="0"/>
                      <w:marTop w:val="0"/>
                      <w:marBottom w:val="0"/>
                      <w:divBdr>
                        <w:top w:val="none" w:sz="0" w:space="0" w:color="auto"/>
                        <w:left w:val="none" w:sz="0" w:space="0" w:color="auto"/>
                        <w:bottom w:val="none" w:sz="0" w:space="0" w:color="auto"/>
                        <w:right w:val="none" w:sz="0" w:space="0" w:color="auto"/>
                      </w:divBdr>
                    </w:div>
                    <w:div w:id="1746145794">
                      <w:marLeft w:val="0"/>
                      <w:marRight w:val="0"/>
                      <w:marTop w:val="0"/>
                      <w:marBottom w:val="0"/>
                      <w:divBdr>
                        <w:top w:val="none" w:sz="0" w:space="0" w:color="auto"/>
                        <w:left w:val="none" w:sz="0" w:space="0" w:color="auto"/>
                        <w:bottom w:val="none" w:sz="0" w:space="0" w:color="auto"/>
                        <w:right w:val="none" w:sz="0" w:space="0" w:color="auto"/>
                      </w:divBdr>
                    </w:div>
                    <w:div w:id="172513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91030">
          <w:marLeft w:val="0"/>
          <w:marRight w:val="0"/>
          <w:marTop w:val="0"/>
          <w:marBottom w:val="0"/>
          <w:divBdr>
            <w:top w:val="none" w:sz="0" w:space="0" w:color="auto"/>
            <w:left w:val="none" w:sz="0" w:space="0" w:color="auto"/>
            <w:bottom w:val="none" w:sz="0" w:space="0" w:color="auto"/>
            <w:right w:val="none" w:sz="0" w:space="0" w:color="auto"/>
          </w:divBdr>
        </w:div>
        <w:div w:id="1488592041">
          <w:marLeft w:val="0"/>
          <w:marRight w:val="0"/>
          <w:marTop w:val="0"/>
          <w:marBottom w:val="0"/>
          <w:divBdr>
            <w:top w:val="none" w:sz="0" w:space="0" w:color="auto"/>
            <w:left w:val="none" w:sz="0" w:space="0" w:color="auto"/>
            <w:bottom w:val="none" w:sz="0" w:space="0" w:color="auto"/>
            <w:right w:val="none" w:sz="0" w:space="0" w:color="auto"/>
          </w:divBdr>
        </w:div>
        <w:div w:id="356581570">
          <w:marLeft w:val="0"/>
          <w:marRight w:val="0"/>
          <w:marTop w:val="0"/>
          <w:marBottom w:val="0"/>
          <w:divBdr>
            <w:top w:val="none" w:sz="0" w:space="0" w:color="auto"/>
            <w:left w:val="none" w:sz="0" w:space="0" w:color="auto"/>
            <w:bottom w:val="none" w:sz="0" w:space="0" w:color="auto"/>
            <w:right w:val="none" w:sz="0" w:space="0" w:color="auto"/>
          </w:divBdr>
        </w:div>
        <w:div w:id="1611739915">
          <w:marLeft w:val="0"/>
          <w:marRight w:val="0"/>
          <w:marTop w:val="0"/>
          <w:marBottom w:val="0"/>
          <w:divBdr>
            <w:top w:val="none" w:sz="0" w:space="0" w:color="auto"/>
            <w:left w:val="none" w:sz="0" w:space="0" w:color="auto"/>
            <w:bottom w:val="none" w:sz="0" w:space="0" w:color="auto"/>
            <w:right w:val="none" w:sz="0" w:space="0" w:color="auto"/>
          </w:divBdr>
          <w:divsChild>
            <w:div w:id="886139764">
              <w:marLeft w:val="-75"/>
              <w:marRight w:val="0"/>
              <w:marTop w:val="30"/>
              <w:marBottom w:val="30"/>
              <w:divBdr>
                <w:top w:val="none" w:sz="0" w:space="0" w:color="auto"/>
                <w:left w:val="none" w:sz="0" w:space="0" w:color="auto"/>
                <w:bottom w:val="none" w:sz="0" w:space="0" w:color="auto"/>
                <w:right w:val="none" w:sz="0" w:space="0" w:color="auto"/>
              </w:divBdr>
              <w:divsChild>
                <w:div w:id="932474815">
                  <w:marLeft w:val="0"/>
                  <w:marRight w:val="0"/>
                  <w:marTop w:val="0"/>
                  <w:marBottom w:val="0"/>
                  <w:divBdr>
                    <w:top w:val="none" w:sz="0" w:space="0" w:color="auto"/>
                    <w:left w:val="none" w:sz="0" w:space="0" w:color="auto"/>
                    <w:bottom w:val="none" w:sz="0" w:space="0" w:color="auto"/>
                    <w:right w:val="none" w:sz="0" w:space="0" w:color="auto"/>
                  </w:divBdr>
                  <w:divsChild>
                    <w:div w:id="291790859">
                      <w:marLeft w:val="0"/>
                      <w:marRight w:val="0"/>
                      <w:marTop w:val="0"/>
                      <w:marBottom w:val="0"/>
                      <w:divBdr>
                        <w:top w:val="none" w:sz="0" w:space="0" w:color="auto"/>
                        <w:left w:val="none" w:sz="0" w:space="0" w:color="auto"/>
                        <w:bottom w:val="none" w:sz="0" w:space="0" w:color="auto"/>
                        <w:right w:val="none" w:sz="0" w:space="0" w:color="auto"/>
                      </w:divBdr>
                    </w:div>
                  </w:divsChild>
                </w:div>
                <w:div w:id="941035762">
                  <w:marLeft w:val="0"/>
                  <w:marRight w:val="0"/>
                  <w:marTop w:val="0"/>
                  <w:marBottom w:val="0"/>
                  <w:divBdr>
                    <w:top w:val="none" w:sz="0" w:space="0" w:color="auto"/>
                    <w:left w:val="none" w:sz="0" w:space="0" w:color="auto"/>
                    <w:bottom w:val="none" w:sz="0" w:space="0" w:color="auto"/>
                    <w:right w:val="none" w:sz="0" w:space="0" w:color="auto"/>
                  </w:divBdr>
                  <w:divsChild>
                    <w:div w:id="246574232">
                      <w:marLeft w:val="0"/>
                      <w:marRight w:val="0"/>
                      <w:marTop w:val="0"/>
                      <w:marBottom w:val="0"/>
                      <w:divBdr>
                        <w:top w:val="none" w:sz="0" w:space="0" w:color="auto"/>
                        <w:left w:val="none" w:sz="0" w:space="0" w:color="auto"/>
                        <w:bottom w:val="none" w:sz="0" w:space="0" w:color="auto"/>
                        <w:right w:val="none" w:sz="0" w:space="0" w:color="auto"/>
                      </w:divBdr>
                    </w:div>
                  </w:divsChild>
                </w:div>
                <w:div w:id="195896319">
                  <w:marLeft w:val="0"/>
                  <w:marRight w:val="0"/>
                  <w:marTop w:val="0"/>
                  <w:marBottom w:val="0"/>
                  <w:divBdr>
                    <w:top w:val="none" w:sz="0" w:space="0" w:color="auto"/>
                    <w:left w:val="none" w:sz="0" w:space="0" w:color="auto"/>
                    <w:bottom w:val="none" w:sz="0" w:space="0" w:color="auto"/>
                    <w:right w:val="none" w:sz="0" w:space="0" w:color="auto"/>
                  </w:divBdr>
                  <w:divsChild>
                    <w:div w:id="434331488">
                      <w:marLeft w:val="0"/>
                      <w:marRight w:val="0"/>
                      <w:marTop w:val="0"/>
                      <w:marBottom w:val="0"/>
                      <w:divBdr>
                        <w:top w:val="none" w:sz="0" w:space="0" w:color="auto"/>
                        <w:left w:val="none" w:sz="0" w:space="0" w:color="auto"/>
                        <w:bottom w:val="none" w:sz="0" w:space="0" w:color="auto"/>
                        <w:right w:val="none" w:sz="0" w:space="0" w:color="auto"/>
                      </w:divBdr>
                    </w:div>
                  </w:divsChild>
                </w:div>
                <w:div w:id="2040622024">
                  <w:marLeft w:val="0"/>
                  <w:marRight w:val="0"/>
                  <w:marTop w:val="0"/>
                  <w:marBottom w:val="0"/>
                  <w:divBdr>
                    <w:top w:val="none" w:sz="0" w:space="0" w:color="auto"/>
                    <w:left w:val="none" w:sz="0" w:space="0" w:color="auto"/>
                    <w:bottom w:val="none" w:sz="0" w:space="0" w:color="auto"/>
                    <w:right w:val="none" w:sz="0" w:space="0" w:color="auto"/>
                  </w:divBdr>
                  <w:divsChild>
                    <w:div w:id="299960774">
                      <w:marLeft w:val="0"/>
                      <w:marRight w:val="0"/>
                      <w:marTop w:val="0"/>
                      <w:marBottom w:val="0"/>
                      <w:divBdr>
                        <w:top w:val="none" w:sz="0" w:space="0" w:color="auto"/>
                        <w:left w:val="none" w:sz="0" w:space="0" w:color="auto"/>
                        <w:bottom w:val="none" w:sz="0" w:space="0" w:color="auto"/>
                        <w:right w:val="none" w:sz="0" w:space="0" w:color="auto"/>
                      </w:divBdr>
                    </w:div>
                  </w:divsChild>
                </w:div>
                <w:div w:id="503787032">
                  <w:marLeft w:val="0"/>
                  <w:marRight w:val="0"/>
                  <w:marTop w:val="0"/>
                  <w:marBottom w:val="0"/>
                  <w:divBdr>
                    <w:top w:val="none" w:sz="0" w:space="0" w:color="auto"/>
                    <w:left w:val="none" w:sz="0" w:space="0" w:color="auto"/>
                    <w:bottom w:val="none" w:sz="0" w:space="0" w:color="auto"/>
                    <w:right w:val="none" w:sz="0" w:space="0" w:color="auto"/>
                  </w:divBdr>
                  <w:divsChild>
                    <w:div w:id="1955598374">
                      <w:marLeft w:val="0"/>
                      <w:marRight w:val="0"/>
                      <w:marTop w:val="0"/>
                      <w:marBottom w:val="0"/>
                      <w:divBdr>
                        <w:top w:val="none" w:sz="0" w:space="0" w:color="auto"/>
                        <w:left w:val="none" w:sz="0" w:space="0" w:color="auto"/>
                        <w:bottom w:val="none" w:sz="0" w:space="0" w:color="auto"/>
                        <w:right w:val="none" w:sz="0" w:space="0" w:color="auto"/>
                      </w:divBdr>
                    </w:div>
                  </w:divsChild>
                </w:div>
                <w:div w:id="848371639">
                  <w:marLeft w:val="0"/>
                  <w:marRight w:val="0"/>
                  <w:marTop w:val="0"/>
                  <w:marBottom w:val="0"/>
                  <w:divBdr>
                    <w:top w:val="none" w:sz="0" w:space="0" w:color="auto"/>
                    <w:left w:val="none" w:sz="0" w:space="0" w:color="auto"/>
                    <w:bottom w:val="none" w:sz="0" w:space="0" w:color="auto"/>
                    <w:right w:val="none" w:sz="0" w:space="0" w:color="auto"/>
                  </w:divBdr>
                  <w:divsChild>
                    <w:div w:id="2001035489">
                      <w:marLeft w:val="0"/>
                      <w:marRight w:val="0"/>
                      <w:marTop w:val="0"/>
                      <w:marBottom w:val="0"/>
                      <w:divBdr>
                        <w:top w:val="none" w:sz="0" w:space="0" w:color="auto"/>
                        <w:left w:val="none" w:sz="0" w:space="0" w:color="auto"/>
                        <w:bottom w:val="none" w:sz="0" w:space="0" w:color="auto"/>
                        <w:right w:val="none" w:sz="0" w:space="0" w:color="auto"/>
                      </w:divBdr>
                    </w:div>
                  </w:divsChild>
                </w:div>
                <w:div w:id="1034961355">
                  <w:marLeft w:val="0"/>
                  <w:marRight w:val="0"/>
                  <w:marTop w:val="0"/>
                  <w:marBottom w:val="0"/>
                  <w:divBdr>
                    <w:top w:val="none" w:sz="0" w:space="0" w:color="auto"/>
                    <w:left w:val="none" w:sz="0" w:space="0" w:color="auto"/>
                    <w:bottom w:val="none" w:sz="0" w:space="0" w:color="auto"/>
                    <w:right w:val="none" w:sz="0" w:space="0" w:color="auto"/>
                  </w:divBdr>
                  <w:divsChild>
                    <w:div w:id="1286043131">
                      <w:marLeft w:val="0"/>
                      <w:marRight w:val="0"/>
                      <w:marTop w:val="0"/>
                      <w:marBottom w:val="0"/>
                      <w:divBdr>
                        <w:top w:val="none" w:sz="0" w:space="0" w:color="auto"/>
                        <w:left w:val="none" w:sz="0" w:space="0" w:color="auto"/>
                        <w:bottom w:val="none" w:sz="0" w:space="0" w:color="auto"/>
                        <w:right w:val="none" w:sz="0" w:space="0" w:color="auto"/>
                      </w:divBdr>
                    </w:div>
                  </w:divsChild>
                </w:div>
                <w:div w:id="1681928891">
                  <w:marLeft w:val="0"/>
                  <w:marRight w:val="0"/>
                  <w:marTop w:val="0"/>
                  <w:marBottom w:val="0"/>
                  <w:divBdr>
                    <w:top w:val="none" w:sz="0" w:space="0" w:color="auto"/>
                    <w:left w:val="none" w:sz="0" w:space="0" w:color="auto"/>
                    <w:bottom w:val="none" w:sz="0" w:space="0" w:color="auto"/>
                    <w:right w:val="none" w:sz="0" w:space="0" w:color="auto"/>
                  </w:divBdr>
                  <w:divsChild>
                    <w:div w:id="367336540">
                      <w:marLeft w:val="0"/>
                      <w:marRight w:val="0"/>
                      <w:marTop w:val="0"/>
                      <w:marBottom w:val="0"/>
                      <w:divBdr>
                        <w:top w:val="none" w:sz="0" w:space="0" w:color="auto"/>
                        <w:left w:val="none" w:sz="0" w:space="0" w:color="auto"/>
                        <w:bottom w:val="none" w:sz="0" w:space="0" w:color="auto"/>
                        <w:right w:val="none" w:sz="0" w:space="0" w:color="auto"/>
                      </w:divBdr>
                    </w:div>
                    <w:div w:id="195968907">
                      <w:marLeft w:val="0"/>
                      <w:marRight w:val="0"/>
                      <w:marTop w:val="0"/>
                      <w:marBottom w:val="0"/>
                      <w:divBdr>
                        <w:top w:val="none" w:sz="0" w:space="0" w:color="auto"/>
                        <w:left w:val="none" w:sz="0" w:space="0" w:color="auto"/>
                        <w:bottom w:val="none" w:sz="0" w:space="0" w:color="auto"/>
                        <w:right w:val="none" w:sz="0" w:space="0" w:color="auto"/>
                      </w:divBdr>
                    </w:div>
                  </w:divsChild>
                </w:div>
                <w:div w:id="1422556964">
                  <w:marLeft w:val="0"/>
                  <w:marRight w:val="0"/>
                  <w:marTop w:val="0"/>
                  <w:marBottom w:val="0"/>
                  <w:divBdr>
                    <w:top w:val="none" w:sz="0" w:space="0" w:color="auto"/>
                    <w:left w:val="none" w:sz="0" w:space="0" w:color="auto"/>
                    <w:bottom w:val="none" w:sz="0" w:space="0" w:color="auto"/>
                    <w:right w:val="none" w:sz="0" w:space="0" w:color="auto"/>
                  </w:divBdr>
                  <w:divsChild>
                    <w:div w:id="1276132665">
                      <w:marLeft w:val="0"/>
                      <w:marRight w:val="0"/>
                      <w:marTop w:val="0"/>
                      <w:marBottom w:val="0"/>
                      <w:divBdr>
                        <w:top w:val="none" w:sz="0" w:space="0" w:color="auto"/>
                        <w:left w:val="none" w:sz="0" w:space="0" w:color="auto"/>
                        <w:bottom w:val="none" w:sz="0" w:space="0" w:color="auto"/>
                        <w:right w:val="none" w:sz="0" w:space="0" w:color="auto"/>
                      </w:divBdr>
                    </w:div>
                  </w:divsChild>
                </w:div>
                <w:div w:id="1833838326">
                  <w:marLeft w:val="0"/>
                  <w:marRight w:val="0"/>
                  <w:marTop w:val="0"/>
                  <w:marBottom w:val="0"/>
                  <w:divBdr>
                    <w:top w:val="none" w:sz="0" w:space="0" w:color="auto"/>
                    <w:left w:val="none" w:sz="0" w:space="0" w:color="auto"/>
                    <w:bottom w:val="none" w:sz="0" w:space="0" w:color="auto"/>
                    <w:right w:val="none" w:sz="0" w:space="0" w:color="auto"/>
                  </w:divBdr>
                  <w:divsChild>
                    <w:div w:id="975110217">
                      <w:marLeft w:val="0"/>
                      <w:marRight w:val="0"/>
                      <w:marTop w:val="0"/>
                      <w:marBottom w:val="0"/>
                      <w:divBdr>
                        <w:top w:val="none" w:sz="0" w:space="0" w:color="auto"/>
                        <w:left w:val="none" w:sz="0" w:space="0" w:color="auto"/>
                        <w:bottom w:val="none" w:sz="0" w:space="0" w:color="auto"/>
                        <w:right w:val="none" w:sz="0" w:space="0" w:color="auto"/>
                      </w:divBdr>
                    </w:div>
                  </w:divsChild>
                </w:div>
                <w:div w:id="1493057531">
                  <w:marLeft w:val="0"/>
                  <w:marRight w:val="0"/>
                  <w:marTop w:val="0"/>
                  <w:marBottom w:val="0"/>
                  <w:divBdr>
                    <w:top w:val="none" w:sz="0" w:space="0" w:color="auto"/>
                    <w:left w:val="none" w:sz="0" w:space="0" w:color="auto"/>
                    <w:bottom w:val="none" w:sz="0" w:space="0" w:color="auto"/>
                    <w:right w:val="none" w:sz="0" w:space="0" w:color="auto"/>
                  </w:divBdr>
                  <w:divsChild>
                    <w:div w:id="1345086296">
                      <w:marLeft w:val="0"/>
                      <w:marRight w:val="0"/>
                      <w:marTop w:val="0"/>
                      <w:marBottom w:val="0"/>
                      <w:divBdr>
                        <w:top w:val="none" w:sz="0" w:space="0" w:color="auto"/>
                        <w:left w:val="none" w:sz="0" w:space="0" w:color="auto"/>
                        <w:bottom w:val="none" w:sz="0" w:space="0" w:color="auto"/>
                        <w:right w:val="none" w:sz="0" w:space="0" w:color="auto"/>
                      </w:divBdr>
                    </w:div>
                  </w:divsChild>
                </w:div>
                <w:div w:id="142283352">
                  <w:marLeft w:val="0"/>
                  <w:marRight w:val="0"/>
                  <w:marTop w:val="0"/>
                  <w:marBottom w:val="0"/>
                  <w:divBdr>
                    <w:top w:val="none" w:sz="0" w:space="0" w:color="auto"/>
                    <w:left w:val="none" w:sz="0" w:space="0" w:color="auto"/>
                    <w:bottom w:val="none" w:sz="0" w:space="0" w:color="auto"/>
                    <w:right w:val="none" w:sz="0" w:space="0" w:color="auto"/>
                  </w:divBdr>
                  <w:divsChild>
                    <w:div w:id="292908627">
                      <w:marLeft w:val="0"/>
                      <w:marRight w:val="0"/>
                      <w:marTop w:val="0"/>
                      <w:marBottom w:val="0"/>
                      <w:divBdr>
                        <w:top w:val="none" w:sz="0" w:space="0" w:color="auto"/>
                        <w:left w:val="none" w:sz="0" w:space="0" w:color="auto"/>
                        <w:bottom w:val="none" w:sz="0" w:space="0" w:color="auto"/>
                        <w:right w:val="none" w:sz="0" w:space="0" w:color="auto"/>
                      </w:divBdr>
                    </w:div>
                  </w:divsChild>
                </w:div>
                <w:div w:id="1681423096">
                  <w:marLeft w:val="0"/>
                  <w:marRight w:val="0"/>
                  <w:marTop w:val="0"/>
                  <w:marBottom w:val="0"/>
                  <w:divBdr>
                    <w:top w:val="none" w:sz="0" w:space="0" w:color="auto"/>
                    <w:left w:val="none" w:sz="0" w:space="0" w:color="auto"/>
                    <w:bottom w:val="none" w:sz="0" w:space="0" w:color="auto"/>
                    <w:right w:val="none" w:sz="0" w:space="0" w:color="auto"/>
                  </w:divBdr>
                  <w:divsChild>
                    <w:div w:id="1501501177">
                      <w:marLeft w:val="0"/>
                      <w:marRight w:val="0"/>
                      <w:marTop w:val="0"/>
                      <w:marBottom w:val="0"/>
                      <w:divBdr>
                        <w:top w:val="none" w:sz="0" w:space="0" w:color="auto"/>
                        <w:left w:val="none" w:sz="0" w:space="0" w:color="auto"/>
                        <w:bottom w:val="none" w:sz="0" w:space="0" w:color="auto"/>
                        <w:right w:val="none" w:sz="0" w:space="0" w:color="auto"/>
                      </w:divBdr>
                    </w:div>
                  </w:divsChild>
                </w:div>
                <w:div w:id="272246855">
                  <w:marLeft w:val="0"/>
                  <w:marRight w:val="0"/>
                  <w:marTop w:val="0"/>
                  <w:marBottom w:val="0"/>
                  <w:divBdr>
                    <w:top w:val="none" w:sz="0" w:space="0" w:color="auto"/>
                    <w:left w:val="none" w:sz="0" w:space="0" w:color="auto"/>
                    <w:bottom w:val="none" w:sz="0" w:space="0" w:color="auto"/>
                    <w:right w:val="none" w:sz="0" w:space="0" w:color="auto"/>
                  </w:divBdr>
                  <w:divsChild>
                    <w:div w:id="520242598">
                      <w:marLeft w:val="0"/>
                      <w:marRight w:val="0"/>
                      <w:marTop w:val="0"/>
                      <w:marBottom w:val="0"/>
                      <w:divBdr>
                        <w:top w:val="none" w:sz="0" w:space="0" w:color="auto"/>
                        <w:left w:val="none" w:sz="0" w:space="0" w:color="auto"/>
                        <w:bottom w:val="none" w:sz="0" w:space="0" w:color="auto"/>
                        <w:right w:val="none" w:sz="0" w:space="0" w:color="auto"/>
                      </w:divBdr>
                    </w:div>
                  </w:divsChild>
                </w:div>
                <w:div w:id="1618098989">
                  <w:marLeft w:val="0"/>
                  <w:marRight w:val="0"/>
                  <w:marTop w:val="0"/>
                  <w:marBottom w:val="0"/>
                  <w:divBdr>
                    <w:top w:val="none" w:sz="0" w:space="0" w:color="auto"/>
                    <w:left w:val="none" w:sz="0" w:space="0" w:color="auto"/>
                    <w:bottom w:val="none" w:sz="0" w:space="0" w:color="auto"/>
                    <w:right w:val="none" w:sz="0" w:space="0" w:color="auto"/>
                  </w:divBdr>
                  <w:divsChild>
                    <w:div w:id="1336297479">
                      <w:marLeft w:val="0"/>
                      <w:marRight w:val="0"/>
                      <w:marTop w:val="0"/>
                      <w:marBottom w:val="0"/>
                      <w:divBdr>
                        <w:top w:val="none" w:sz="0" w:space="0" w:color="auto"/>
                        <w:left w:val="none" w:sz="0" w:space="0" w:color="auto"/>
                        <w:bottom w:val="none" w:sz="0" w:space="0" w:color="auto"/>
                        <w:right w:val="none" w:sz="0" w:space="0" w:color="auto"/>
                      </w:divBdr>
                    </w:div>
                  </w:divsChild>
                </w:div>
                <w:div w:id="535314924">
                  <w:marLeft w:val="0"/>
                  <w:marRight w:val="0"/>
                  <w:marTop w:val="0"/>
                  <w:marBottom w:val="0"/>
                  <w:divBdr>
                    <w:top w:val="none" w:sz="0" w:space="0" w:color="auto"/>
                    <w:left w:val="none" w:sz="0" w:space="0" w:color="auto"/>
                    <w:bottom w:val="none" w:sz="0" w:space="0" w:color="auto"/>
                    <w:right w:val="none" w:sz="0" w:space="0" w:color="auto"/>
                  </w:divBdr>
                  <w:divsChild>
                    <w:div w:id="1132556083">
                      <w:marLeft w:val="0"/>
                      <w:marRight w:val="0"/>
                      <w:marTop w:val="0"/>
                      <w:marBottom w:val="0"/>
                      <w:divBdr>
                        <w:top w:val="none" w:sz="0" w:space="0" w:color="auto"/>
                        <w:left w:val="none" w:sz="0" w:space="0" w:color="auto"/>
                        <w:bottom w:val="none" w:sz="0" w:space="0" w:color="auto"/>
                        <w:right w:val="none" w:sz="0" w:space="0" w:color="auto"/>
                      </w:divBdr>
                    </w:div>
                  </w:divsChild>
                </w:div>
                <w:div w:id="401684087">
                  <w:marLeft w:val="0"/>
                  <w:marRight w:val="0"/>
                  <w:marTop w:val="0"/>
                  <w:marBottom w:val="0"/>
                  <w:divBdr>
                    <w:top w:val="none" w:sz="0" w:space="0" w:color="auto"/>
                    <w:left w:val="none" w:sz="0" w:space="0" w:color="auto"/>
                    <w:bottom w:val="none" w:sz="0" w:space="0" w:color="auto"/>
                    <w:right w:val="none" w:sz="0" w:space="0" w:color="auto"/>
                  </w:divBdr>
                  <w:divsChild>
                    <w:div w:id="186064495">
                      <w:marLeft w:val="0"/>
                      <w:marRight w:val="0"/>
                      <w:marTop w:val="0"/>
                      <w:marBottom w:val="0"/>
                      <w:divBdr>
                        <w:top w:val="none" w:sz="0" w:space="0" w:color="auto"/>
                        <w:left w:val="none" w:sz="0" w:space="0" w:color="auto"/>
                        <w:bottom w:val="none" w:sz="0" w:space="0" w:color="auto"/>
                        <w:right w:val="none" w:sz="0" w:space="0" w:color="auto"/>
                      </w:divBdr>
                    </w:div>
                  </w:divsChild>
                </w:div>
                <w:div w:id="1914658904">
                  <w:marLeft w:val="0"/>
                  <w:marRight w:val="0"/>
                  <w:marTop w:val="0"/>
                  <w:marBottom w:val="0"/>
                  <w:divBdr>
                    <w:top w:val="none" w:sz="0" w:space="0" w:color="auto"/>
                    <w:left w:val="none" w:sz="0" w:space="0" w:color="auto"/>
                    <w:bottom w:val="none" w:sz="0" w:space="0" w:color="auto"/>
                    <w:right w:val="none" w:sz="0" w:space="0" w:color="auto"/>
                  </w:divBdr>
                  <w:divsChild>
                    <w:div w:id="180165080">
                      <w:marLeft w:val="0"/>
                      <w:marRight w:val="0"/>
                      <w:marTop w:val="0"/>
                      <w:marBottom w:val="0"/>
                      <w:divBdr>
                        <w:top w:val="none" w:sz="0" w:space="0" w:color="auto"/>
                        <w:left w:val="none" w:sz="0" w:space="0" w:color="auto"/>
                        <w:bottom w:val="none" w:sz="0" w:space="0" w:color="auto"/>
                        <w:right w:val="none" w:sz="0" w:space="0" w:color="auto"/>
                      </w:divBdr>
                    </w:div>
                  </w:divsChild>
                </w:div>
                <w:div w:id="470948103">
                  <w:marLeft w:val="0"/>
                  <w:marRight w:val="0"/>
                  <w:marTop w:val="0"/>
                  <w:marBottom w:val="0"/>
                  <w:divBdr>
                    <w:top w:val="none" w:sz="0" w:space="0" w:color="auto"/>
                    <w:left w:val="none" w:sz="0" w:space="0" w:color="auto"/>
                    <w:bottom w:val="none" w:sz="0" w:space="0" w:color="auto"/>
                    <w:right w:val="none" w:sz="0" w:space="0" w:color="auto"/>
                  </w:divBdr>
                  <w:divsChild>
                    <w:div w:id="1071080586">
                      <w:marLeft w:val="0"/>
                      <w:marRight w:val="0"/>
                      <w:marTop w:val="0"/>
                      <w:marBottom w:val="0"/>
                      <w:divBdr>
                        <w:top w:val="none" w:sz="0" w:space="0" w:color="auto"/>
                        <w:left w:val="none" w:sz="0" w:space="0" w:color="auto"/>
                        <w:bottom w:val="none" w:sz="0" w:space="0" w:color="auto"/>
                        <w:right w:val="none" w:sz="0" w:space="0" w:color="auto"/>
                      </w:divBdr>
                    </w:div>
                  </w:divsChild>
                </w:div>
                <w:div w:id="818349469">
                  <w:marLeft w:val="0"/>
                  <w:marRight w:val="0"/>
                  <w:marTop w:val="0"/>
                  <w:marBottom w:val="0"/>
                  <w:divBdr>
                    <w:top w:val="none" w:sz="0" w:space="0" w:color="auto"/>
                    <w:left w:val="none" w:sz="0" w:space="0" w:color="auto"/>
                    <w:bottom w:val="none" w:sz="0" w:space="0" w:color="auto"/>
                    <w:right w:val="none" w:sz="0" w:space="0" w:color="auto"/>
                  </w:divBdr>
                  <w:divsChild>
                    <w:div w:id="924614362">
                      <w:marLeft w:val="0"/>
                      <w:marRight w:val="0"/>
                      <w:marTop w:val="0"/>
                      <w:marBottom w:val="0"/>
                      <w:divBdr>
                        <w:top w:val="none" w:sz="0" w:space="0" w:color="auto"/>
                        <w:left w:val="none" w:sz="0" w:space="0" w:color="auto"/>
                        <w:bottom w:val="none" w:sz="0" w:space="0" w:color="auto"/>
                        <w:right w:val="none" w:sz="0" w:space="0" w:color="auto"/>
                      </w:divBdr>
                    </w:div>
                  </w:divsChild>
                </w:div>
                <w:div w:id="1949849343">
                  <w:marLeft w:val="0"/>
                  <w:marRight w:val="0"/>
                  <w:marTop w:val="0"/>
                  <w:marBottom w:val="0"/>
                  <w:divBdr>
                    <w:top w:val="none" w:sz="0" w:space="0" w:color="auto"/>
                    <w:left w:val="none" w:sz="0" w:space="0" w:color="auto"/>
                    <w:bottom w:val="none" w:sz="0" w:space="0" w:color="auto"/>
                    <w:right w:val="none" w:sz="0" w:space="0" w:color="auto"/>
                  </w:divBdr>
                  <w:divsChild>
                    <w:div w:id="1636830609">
                      <w:marLeft w:val="0"/>
                      <w:marRight w:val="0"/>
                      <w:marTop w:val="0"/>
                      <w:marBottom w:val="0"/>
                      <w:divBdr>
                        <w:top w:val="none" w:sz="0" w:space="0" w:color="auto"/>
                        <w:left w:val="none" w:sz="0" w:space="0" w:color="auto"/>
                        <w:bottom w:val="none" w:sz="0" w:space="0" w:color="auto"/>
                        <w:right w:val="none" w:sz="0" w:space="0" w:color="auto"/>
                      </w:divBdr>
                    </w:div>
                  </w:divsChild>
                </w:div>
                <w:div w:id="2049605074">
                  <w:marLeft w:val="0"/>
                  <w:marRight w:val="0"/>
                  <w:marTop w:val="0"/>
                  <w:marBottom w:val="0"/>
                  <w:divBdr>
                    <w:top w:val="none" w:sz="0" w:space="0" w:color="auto"/>
                    <w:left w:val="none" w:sz="0" w:space="0" w:color="auto"/>
                    <w:bottom w:val="none" w:sz="0" w:space="0" w:color="auto"/>
                    <w:right w:val="none" w:sz="0" w:space="0" w:color="auto"/>
                  </w:divBdr>
                  <w:divsChild>
                    <w:div w:id="276372862">
                      <w:marLeft w:val="0"/>
                      <w:marRight w:val="0"/>
                      <w:marTop w:val="0"/>
                      <w:marBottom w:val="0"/>
                      <w:divBdr>
                        <w:top w:val="none" w:sz="0" w:space="0" w:color="auto"/>
                        <w:left w:val="none" w:sz="0" w:space="0" w:color="auto"/>
                        <w:bottom w:val="none" w:sz="0" w:space="0" w:color="auto"/>
                        <w:right w:val="none" w:sz="0" w:space="0" w:color="auto"/>
                      </w:divBdr>
                    </w:div>
                  </w:divsChild>
                </w:div>
                <w:div w:id="291446924">
                  <w:marLeft w:val="0"/>
                  <w:marRight w:val="0"/>
                  <w:marTop w:val="0"/>
                  <w:marBottom w:val="0"/>
                  <w:divBdr>
                    <w:top w:val="none" w:sz="0" w:space="0" w:color="auto"/>
                    <w:left w:val="none" w:sz="0" w:space="0" w:color="auto"/>
                    <w:bottom w:val="none" w:sz="0" w:space="0" w:color="auto"/>
                    <w:right w:val="none" w:sz="0" w:space="0" w:color="auto"/>
                  </w:divBdr>
                  <w:divsChild>
                    <w:div w:id="2138449636">
                      <w:marLeft w:val="0"/>
                      <w:marRight w:val="0"/>
                      <w:marTop w:val="0"/>
                      <w:marBottom w:val="0"/>
                      <w:divBdr>
                        <w:top w:val="none" w:sz="0" w:space="0" w:color="auto"/>
                        <w:left w:val="none" w:sz="0" w:space="0" w:color="auto"/>
                        <w:bottom w:val="none" w:sz="0" w:space="0" w:color="auto"/>
                        <w:right w:val="none" w:sz="0" w:space="0" w:color="auto"/>
                      </w:divBdr>
                    </w:div>
                  </w:divsChild>
                </w:div>
                <w:div w:id="1736202126">
                  <w:marLeft w:val="0"/>
                  <w:marRight w:val="0"/>
                  <w:marTop w:val="0"/>
                  <w:marBottom w:val="0"/>
                  <w:divBdr>
                    <w:top w:val="none" w:sz="0" w:space="0" w:color="auto"/>
                    <w:left w:val="none" w:sz="0" w:space="0" w:color="auto"/>
                    <w:bottom w:val="none" w:sz="0" w:space="0" w:color="auto"/>
                    <w:right w:val="none" w:sz="0" w:space="0" w:color="auto"/>
                  </w:divBdr>
                  <w:divsChild>
                    <w:div w:id="545877930">
                      <w:marLeft w:val="0"/>
                      <w:marRight w:val="0"/>
                      <w:marTop w:val="0"/>
                      <w:marBottom w:val="0"/>
                      <w:divBdr>
                        <w:top w:val="none" w:sz="0" w:space="0" w:color="auto"/>
                        <w:left w:val="none" w:sz="0" w:space="0" w:color="auto"/>
                        <w:bottom w:val="none" w:sz="0" w:space="0" w:color="auto"/>
                        <w:right w:val="none" w:sz="0" w:space="0" w:color="auto"/>
                      </w:divBdr>
                    </w:div>
                  </w:divsChild>
                </w:div>
                <w:div w:id="846864995">
                  <w:marLeft w:val="0"/>
                  <w:marRight w:val="0"/>
                  <w:marTop w:val="0"/>
                  <w:marBottom w:val="0"/>
                  <w:divBdr>
                    <w:top w:val="none" w:sz="0" w:space="0" w:color="auto"/>
                    <w:left w:val="none" w:sz="0" w:space="0" w:color="auto"/>
                    <w:bottom w:val="none" w:sz="0" w:space="0" w:color="auto"/>
                    <w:right w:val="none" w:sz="0" w:space="0" w:color="auto"/>
                  </w:divBdr>
                  <w:divsChild>
                    <w:div w:id="379130015">
                      <w:marLeft w:val="0"/>
                      <w:marRight w:val="0"/>
                      <w:marTop w:val="0"/>
                      <w:marBottom w:val="0"/>
                      <w:divBdr>
                        <w:top w:val="none" w:sz="0" w:space="0" w:color="auto"/>
                        <w:left w:val="none" w:sz="0" w:space="0" w:color="auto"/>
                        <w:bottom w:val="none" w:sz="0" w:space="0" w:color="auto"/>
                        <w:right w:val="none" w:sz="0" w:space="0" w:color="auto"/>
                      </w:divBdr>
                    </w:div>
                  </w:divsChild>
                </w:div>
                <w:div w:id="1348368369">
                  <w:marLeft w:val="0"/>
                  <w:marRight w:val="0"/>
                  <w:marTop w:val="0"/>
                  <w:marBottom w:val="0"/>
                  <w:divBdr>
                    <w:top w:val="none" w:sz="0" w:space="0" w:color="auto"/>
                    <w:left w:val="none" w:sz="0" w:space="0" w:color="auto"/>
                    <w:bottom w:val="none" w:sz="0" w:space="0" w:color="auto"/>
                    <w:right w:val="none" w:sz="0" w:space="0" w:color="auto"/>
                  </w:divBdr>
                  <w:divsChild>
                    <w:div w:id="1088381304">
                      <w:marLeft w:val="0"/>
                      <w:marRight w:val="0"/>
                      <w:marTop w:val="0"/>
                      <w:marBottom w:val="0"/>
                      <w:divBdr>
                        <w:top w:val="none" w:sz="0" w:space="0" w:color="auto"/>
                        <w:left w:val="none" w:sz="0" w:space="0" w:color="auto"/>
                        <w:bottom w:val="none" w:sz="0" w:space="0" w:color="auto"/>
                        <w:right w:val="none" w:sz="0" w:space="0" w:color="auto"/>
                      </w:divBdr>
                    </w:div>
                  </w:divsChild>
                </w:div>
                <w:div w:id="286813442">
                  <w:marLeft w:val="0"/>
                  <w:marRight w:val="0"/>
                  <w:marTop w:val="0"/>
                  <w:marBottom w:val="0"/>
                  <w:divBdr>
                    <w:top w:val="none" w:sz="0" w:space="0" w:color="auto"/>
                    <w:left w:val="none" w:sz="0" w:space="0" w:color="auto"/>
                    <w:bottom w:val="none" w:sz="0" w:space="0" w:color="auto"/>
                    <w:right w:val="none" w:sz="0" w:space="0" w:color="auto"/>
                  </w:divBdr>
                  <w:divsChild>
                    <w:div w:id="2026321537">
                      <w:marLeft w:val="0"/>
                      <w:marRight w:val="0"/>
                      <w:marTop w:val="0"/>
                      <w:marBottom w:val="0"/>
                      <w:divBdr>
                        <w:top w:val="none" w:sz="0" w:space="0" w:color="auto"/>
                        <w:left w:val="none" w:sz="0" w:space="0" w:color="auto"/>
                        <w:bottom w:val="none" w:sz="0" w:space="0" w:color="auto"/>
                        <w:right w:val="none" w:sz="0" w:space="0" w:color="auto"/>
                      </w:divBdr>
                    </w:div>
                  </w:divsChild>
                </w:div>
                <w:div w:id="621111796">
                  <w:marLeft w:val="0"/>
                  <w:marRight w:val="0"/>
                  <w:marTop w:val="0"/>
                  <w:marBottom w:val="0"/>
                  <w:divBdr>
                    <w:top w:val="none" w:sz="0" w:space="0" w:color="auto"/>
                    <w:left w:val="none" w:sz="0" w:space="0" w:color="auto"/>
                    <w:bottom w:val="none" w:sz="0" w:space="0" w:color="auto"/>
                    <w:right w:val="none" w:sz="0" w:space="0" w:color="auto"/>
                  </w:divBdr>
                  <w:divsChild>
                    <w:div w:id="78719293">
                      <w:marLeft w:val="0"/>
                      <w:marRight w:val="0"/>
                      <w:marTop w:val="0"/>
                      <w:marBottom w:val="0"/>
                      <w:divBdr>
                        <w:top w:val="none" w:sz="0" w:space="0" w:color="auto"/>
                        <w:left w:val="none" w:sz="0" w:space="0" w:color="auto"/>
                        <w:bottom w:val="none" w:sz="0" w:space="0" w:color="auto"/>
                        <w:right w:val="none" w:sz="0" w:space="0" w:color="auto"/>
                      </w:divBdr>
                    </w:div>
                  </w:divsChild>
                </w:div>
                <w:div w:id="1301686161">
                  <w:marLeft w:val="0"/>
                  <w:marRight w:val="0"/>
                  <w:marTop w:val="0"/>
                  <w:marBottom w:val="0"/>
                  <w:divBdr>
                    <w:top w:val="none" w:sz="0" w:space="0" w:color="auto"/>
                    <w:left w:val="none" w:sz="0" w:space="0" w:color="auto"/>
                    <w:bottom w:val="none" w:sz="0" w:space="0" w:color="auto"/>
                    <w:right w:val="none" w:sz="0" w:space="0" w:color="auto"/>
                  </w:divBdr>
                  <w:divsChild>
                    <w:div w:id="1259293046">
                      <w:marLeft w:val="0"/>
                      <w:marRight w:val="0"/>
                      <w:marTop w:val="0"/>
                      <w:marBottom w:val="0"/>
                      <w:divBdr>
                        <w:top w:val="none" w:sz="0" w:space="0" w:color="auto"/>
                        <w:left w:val="none" w:sz="0" w:space="0" w:color="auto"/>
                        <w:bottom w:val="none" w:sz="0" w:space="0" w:color="auto"/>
                        <w:right w:val="none" w:sz="0" w:space="0" w:color="auto"/>
                      </w:divBdr>
                    </w:div>
                  </w:divsChild>
                </w:div>
                <w:div w:id="1216350257">
                  <w:marLeft w:val="0"/>
                  <w:marRight w:val="0"/>
                  <w:marTop w:val="0"/>
                  <w:marBottom w:val="0"/>
                  <w:divBdr>
                    <w:top w:val="none" w:sz="0" w:space="0" w:color="auto"/>
                    <w:left w:val="none" w:sz="0" w:space="0" w:color="auto"/>
                    <w:bottom w:val="none" w:sz="0" w:space="0" w:color="auto"/>
                    <w:right w:val="none" w:sz="0" w:space="0" w:color="auto"/>
                  </w:divBdr>
                  <w:divsChild>
                    <w:div w:id="1790511890">
                      <w:marLeft w:val="0"/>
                      <w:marRight w:val="0"/>
                      <w:marTop w:val="0"/>
                      <w:marBottom w:val="0"/>
                      <w:divBdr>
                        <w:top w:val="none" w:sz="0" w:space="0" w:color="auto"/>
                        <w:left w:val="none" w:sz="0" w:space="0" w:color="auto"/>
                        <w:bottom w:val="none" w:sz="0" w:space="0" w:color="auto"/>
                        <w:right w:val="none" w:sz="0" w:space="0" w:color="auto"/>
                      </w:divBdr>
                    </w:div>
                  </w:divsChild>
                </w:div>
                <w:div w:id="450438686">
                  <w:marLeft w:val="0"/>
                  <w:marRight w:val="0"/>
                  <w:marTop w:val="0"/>
                  <w:marBottom w:val="0"/>
                  <w:divBdr>
                    <w:top w:val="none" w:sz="0" w:space="0" w:color="auto"/>
                    <w:left w:val="none" w:sz="0" w:space="0" w:color="auto"/>
                    <w:bottom w:val="none" w:sz="0" w:space="0" w:color="auto"/>
                    <w:right w:val="none" w:sz="0" w:space="0" w:color="auto"/>
                  </w:divBdr>
                  <w:divsChild>
                    <w:div w:id="1257984553">
                      <w:marLeft w:val="0"/>
                      <w:marRight w:val="0"/>
                      <w:marTop w:val="0"/>
                      <w:marBottom w:val="0"/>
                      <w:divBdr>
                        <w:top w:val="none" w:sz="0" w:space="0" w:color="auto"/>
                        <w:left w:val="none" w:sz="0" w:space="0" w:color="auto"/>
                        <w:bottom w:val="none" w:sz="0" w:space="0" w:color="auto"/>
                        <w:right w:val="none" w:sz="0" w:space="0" w:color="auto"/>
                      </w:divBdr>
                    </w:div>
                  </w:divsChild>
                </w:div>
                <w:div w:id="629439966">
                  <w:marLeft w:val="0"/>
                  <w:marRight w:val="0"/>
                  <w:marTop w:val="0"/>
                  <w:marBottom w:val="0"/>
                  <w:divBdr>
                    <w:top w:val="none" w:sz="0" w:space="0" w:color="auto"/>
                    <w:left w:val="none" w:sz="0" w:space="0" w:color="auto"/>
                    <w:bottom w:val="none" w:sz="0" w:space="0" w:color="auto"/>
                    <w:right w:val="none" w:sz="0" w:space="0" w:color="auto"/>
                  </w:divBdr>
                  <w:divsChild>
                    <w:div w:id="1548177541">
                      <w:marLeft w:val="0"/>
                      <w:marRight w:val="0"/>
                      <w:marTop w:val="0"/>
                      <w:marBottom w:val="0"/>
                      <w:divBdr>
                        <w:top w:val="none" w:sz="0" w:space="0" w:color="auto"/>
                        <w:left w:val="none" w:sz="0" w:space="0" w:color="auto"/>
                        <w:bottom w:val="none" w:sz="0" w:space="0" w:color="auto"/>
                        <w:right w:val="none" w:sz="0" w:space="0" w:color="auto"/>
                      </w:divBdr>
                    </w:div>
                  </w:divsChild>
                </w:div>
                <w:div w:id="590970339">
                  <w:marLeft w:val="0"/>
                  <w:marRight w:val="0"/>
                  <w:marTop w:val="0"/>
                  <w:marBottom w:val="0"/>
                  <w:divBdr>
                    <w:top w:val="none" w:sz="0" w:space="0" w:color="auto"/>
                    <w:left w:val="none" w:sz="0" w:space="0" w:color="auto"/>
                    <w:bottom w:val="none" w:sz="0" w:space="0" w:color="auto"/>
                    <w:right w:val="none" w:sz="0" w:space="0" w:color="auto"/>
                  </w:divBdr>
                  <w:divsChild>
                    <w:div w:id="1708093535">
                      <w:marLeft w:val="0"/>
                      <w:marRight w:val="0"/>
                      <w:marTop w:val="0"/>
                      <w:marBottom w:val="0"/>
                      <w:divBdr>
                        <w:top w:val="none" w:sz="0" w:space="0" w:color="auto"/>
                        <w:left w:val="none" w:sz="0" w:space="0" w:color="auto"/>
                        <w:bottom w:val="none" w:sz="0" w:space="0" w:color="auto"/>
                        <w:right w:val="none" w:sz="0" w:space="0" w:color="auto"/>
                      </w:divBdr>
                    </w:div>
                  </w:divsChild>
                </w:div>
                <w:div w:id="716586175">
                  <w:marLeft w:val="0"/>
                  <w:marRight w:val="0"/>
                  <w:marTop w:val="0"/>
                  <w:marBottom w:val="0"/>
                  <w:divBdr>
                    <w:top w:val="none" w:sz="0" w:space="0" w:color="auto"/>
                    <w:left w:val="none" w:sz="0" w:space="0" w:color="auto"/>
                    <w:bottom w:val="none" w:sz="0" w:space="0" w:color="auto"/>
                    <w:right w:val="none" w:sz="0" w:space="0" w:color="auto"/>
                  </w:divBdr>
                  <w:divsChild>
                    <w:div w:id="448624576">
                      <w:marLeft w:val="0"/>
                      <w:marRight w:val="0"/>
                      <w:marTop w:val="0"/>
                      <w:marBottom w:val="0"/>
                      <w:divBdr>
                        <w:top w:val="none" w:sz="0" w:space="0" w:color="auto"/>
                        <w:left w:val="none" w:sz="0" w:space="0" w:color="auto"/>
                        <w:bottom w:val="none" w:sz="0" w:space="0" w:color="auto"/>
                        <w:right w:val="none" w:sz="0" w:space="0" w:color="auto"/>
                      </w:divBdr>
                    </w:div>
                  </w:divsChild>
                </w:div>
                <w:div w:id="880937553">
                  <w:marLeft w:val="0"/>
                  <w:marRight w:val="0"/>
                  <w:marTop w:val="0"/>
                  <w:marBottom w:val="0"/>
                  <w:divBdr>
                    <w:top w:val="none" w:sz="0" w:space="0" w:color="auto"/>
                    <w:left w:val="none" w:sz="0" w:space="0" w:color="auto"/>
                    <w:bottom w:val="none" w:sz="0" w:space="0" w:color="auto"/>
                    <w:right w:val="none" w:sz="0" w:space="0" w:color="auto"/>
                  </w:divBdr>
                  <w:divsChild>
                    <w:div w:id="406271802">
                      <w:marLeft w:val="0"/>
                      <w:marRight w:val="0"/>
                      <w:marTop w:val="0"/>
                      <w:marBottom w:val="0"/>
                      <w:divBdr>
                        <w:top w:val="none" w:sz="0" w:space="0" w:color="auto"/>
                        <w:left w:val="none" w:sz="0" w:space="0" w:color="auto"/>
                        <w:bottom w:val="none" w:sz="0" w:space="0" w:color="auto"/>
                        <w:right w:val="none" w:sz="0" w:space="0" w:color="auto"/>
                      </w:divBdr>
                    </w:div>
                  </w:divsChild>
                </w:div>
                <w:div w:id="1681423078">
                  <w:marLeft w:val="0"/>
                  <w:marRight w:val="0"/>
                  <w:marTop w:val="0"/>
                  <w:marBottom w:val="0"/>
                  <w:divBdr>
                    <w:top w:val="none" w:sz="0" w:space="0" w:color="auto"/>
                    <w:left w:val="none" w:sz="0" w:space="0" w:color="auto"/>
                    <w:bottom w:val="none" w:sz="0" w:space="0" w:color="auto"/>
                    <w:right w:val="none" w:sz="0" w:space="0" w:color="auto"/>
                  </w:divBdr>
                  <w:divsChild>
                    <w:div w:id="1383016029">
                      <w:marLeft w:val="0"/>
                      <w:marRight w:val="0"/>
                      <w:marTop w:val="0"/>
                      <w:marBottom w:val="0"/>
                      <w:divBdr>
                        <w:top w:val="none" w:sz="0" w:space="0" w:color="auto"/>
                        <w:left w:val="none" w:sz="0" w:space="0" w:color="auto"/>
                        <w:bottom w:val="none" w:sz="0" w:space="0" w:color="auto"/>
                        <w:right w:val="none" w:sz="0" w:space="0" w:color="auto"/>
                      </w:divBdr>
                    </w:div>
                  </w:divsChild>
                </w:div>
                <w:div w:id="392512974">
                  <w:marLeft w:val="0"/>
                  <w:marRight w:val="0"/>
                  <w:marTop w:val="0"/>
                  <w:marBottom w:val="0"/>
                  <w:divBdr>
                    <w:top w:val="none" w:sz="0" w:space="0" w:color="auto"/>
                    <w:left w:val="none" w:sz="0" w:space="0" w:color="auto"/>
                    <w:bottom w:val="none" w:sz="0" w:space="0" w:color="auto"/>
                    <w:right w:val="none" w:sz="0" w:space="0" w:color="auto"/>
                  </w:divBdr>
                  <w:divsChild>
                    <w:div w:id="1790930960">
                      <w:marLeft w:val="0"/>
                      <w:marRight w:val="0"/>
                      <w:marTop w:val="0"/>
                      <w:marBottom w:val="0"/>
                      <w:divBdr>
                        <w:top w:val="none" w:sz="0" w:space="0" w:color="auto"/>
                        <w:left w:val="none" w:sz="0" w:space="0" w:color="auto"/>
                        <w:bottom w:val="none" w:sz="0" w:space="0" w:color="auto"/>
                        <w:right w:val="none" w:sz="0" w:space="0" w:color="auto"/>
                      </w:divBdr>
                    </w:div>
                    <w:div w:id="14503602">
                      <w:marLeft w:val="0"/>
                      <w:marRight w:val="0"/>
                      <w:marTop w:val="0"/>
                      <w:marBottom w:val="0"/>
                      <w:divBdr>
                        <w:top w:val="none" w:sz="0" w:space="0" w:color="auto"/>
                        <w:left w:val="none" w:sz="0" w:space="0" w:color="auto"/>
                        <w:bottom w:val="none" w:sz="0" w:space="0" w:color="auto"/>
                        <w:right w:val="none" w:sz="0" w:space="0" w:color="auto"/>
                      </w:divBdr>
                    </w:div>
                    <w:div w:id="1689335076">
                      <w:marLeft w:val="0"/>
                      <w:marRight w:val="0"/>
                      <w:marTop w:val="0"/>
                      <w:marBottom w:val="0"/>
                      <w:divBdr>
                        <w:top w:val="none" w:sz="0" w:space="0" w:color="auto"/>
                        <w:left w:val="none" w:sz="0" w:space="0" w:color="auto"/>
                        <w:bottom w:val="none" w:sz="0" w:space="0" w:color="auto"/>
                        <w:right w:val="none" w:sz="0" w:space="0" w:color="auto"/>
                      </w:divBdr>
                    </w:div>
                    <w:div w:id="2007584797">
                      <w:marLeft w:val="0"/>
                      <w:marRight w:val="0"/>
                      <w:marTop w:val="0"/>
                      <w:marBottom w:val="0"/>
                      <w:divBdr>
                        <w:top w:val="none" w:sz="0" w:space="0" w:color="auto"/>
                        <w:left w:val="none" w:sz="0" w:space="0" w:color="auto"/>
                        <w:bottom w:val="none" w:sz="0" w:space="0" w:color="auto"/>
                        <w:right w:val="none" w:sz="0" w:space="0" w:color="auto"/>
                      </w:divBdr>
                    </w:div>
                    <w:div w:id="1245342221">
                      <w:marLeft w:val="0"/>
                      <w:marRight w:val="0"/>
                      <w:marTop w:val="0"/>
                      <w:marBottom w:val="0"/>
                      <w:divBdr>
                        <w:top w:val="none" w:sz="0" w:space="0" w:color="auto"/>
                        <w:left w:val="none" w:sz="0" w:space="0" w:color="auto"/>
                        <w:bottom w:val="none" w:sz="0" w:space="0" w:color="auto"/>
                        <w:right w:val="none" w:sz="0" w:space="0" w:color="auto"/>
                      </w:divBdr>
                    </w:div>
                  </w:divsChild>
                </w:div>
                <w:div w:id="185140092">
                  <w:marLeft w:val="0"/>
                  <w:marRight w:val="0"/>
                  <w:marTop w:val="0"/>
                  <w:marBottom w:val="0"/>
                  <w:divBdr>
                    <w:top w:val="none" w:sz="0" w:space="0" w:color="auto"/>
                    <w:left w:val="none" w:sz="0" w:space="0" w:color="auto"/>
                    <w:bottom w:val="none" w:sz="0" w:space="0" w:color="auto"/>
                    <w:right w:val="none" w:sz="0" w:space="0" w:color="auto"/>
                  </w:divBdr>
                  <w:divsChild>
                    <w:div w:id="452019411">
                      <w:marLeft w:val="0"/>
                      <w:marRight w:val="0"/>
                      <w:marTop w:val="0"/>
                      <w:marBottom w:val="0"/>
                      <w:divBdr>
                        <w:top w:val="none" w:sz="0" w:space="0" w:color="auto"/>
                        <w:left w:val="none" w:sz="0" w:space="0" w:color="auto"/>
                        <w:bottom w:val="none" w:sz="0" w:space="0" w:color="auto"/>
                        <w:right w:val="none" w:sz="0" w:space="0" w:color="auto"/>
                      </w:divBdr>
                    </w:div>
                    <w:div w:id="1578129938">
                      <w:marLeft w:val="0"/>
                      <w:marRight w:val="0"/>
                      <w:marTop w:val="0"/>
                      <w:marBottom w:val="0"/>
                      <w:divBdr>
                        <w:top w:val="none" w:sz="0" w:space="0" w:color="auto"/>
                        <w:left w:val="none" w:sz="0" w:space="0" w:color="auto"/>
                        <w:bottom w:val="none" w:sz="0" w:space="0" w:color="auto"/>
                        <w:right w:val="none" w:sz="0" w:space="0" w:color="auto"/>
                      </w:divBdr>
                    </w:div>
                    <w:div w:id="2104714913">
                      <w:marLeft w:val="0"/>
                      <w:marRight w:val="0"/>
                      <w:marTop w:val="0"/>
                      <w:marBottom w:val="0"/>
                      <w:divBdr>
                        <w:top w:val="none" w:sz="0" w:space="0" w:color="auto"/>
                        <w:left w:val="none" w:sz="0" w:space="0" w:color="auto"/>
                        <w:bottom w:val="none" w:sz="0" w:space="0" w:color="auto"/>
                        <w:right w:val="none" w:sz="0" w:space="0" w:color="auto"/>
                      </w:divBdr>
                    </w:div>
                    <w:div w:id="1370568453">
                      <w:marLeft w:val="0"/>
                      <w:marRight w:val="0"/>
                      <w:marTop w:val="0"/>
                      <w:marBottom w:val="0"/>
                      <w:divBdr>
                        <w:top w:val="none" w:sz="0" w:space="0" w:color="auto"/>
                        <w:left w:val="none" w:sz="0" w:space="0" w:color="auto"/>
                        <w:bottom w:val="none" w:sz="0" w:space="0" w:color="auto"/>
                        <w:right w:val="none" w:sz="0" w:space="0" w:color="auto"/>
                      </w:divBdr>
                    </w:div>
                    <w:div w:id="1203060937">
                      <w:marLeft w:val="0"/>
                      <w:marRight w:val="0"/>
                      <w:marTop w:val="0"/>
                      <w:marBottom w:val="0"/>
                      <w:divBdr>
                        <w:top w:val="none" w:sz="0" w:space="0" w:color="auto"/>
                        <w:left w:val="none" w:sz="0" w:space="0" w:color="auto"/>
                        <w:bottom w:val="none" w:sz="0" w:space="0" w:color="auto"/>
                        <w:right w:val="none" w:sz="0" w:space="0" w:color="auto"/>
                      </w:divBdr>
                    </w:div>
                  </w:divsChild>
                </w:div>
                <w:div w:id="1391657076">
                  <w:marLeft w:val="0"/>
                  <w:marRight w:val="0"/>
                  <w:marTop w:val="0"/>
                  <w:marBottom w:val="0"/>
                  <w:divBdr>
                    <w:top w:val="none" w:sz="0" w:space="0" w:color="auto"/>
                    <w:left w:val="none" w:sz="0" w:space="0" w:color="auto"/>
                    <w:bottom w:val="none" w:sz="0" w:space="0" w:color="auto"/>
                    <w:right w:val="none" w:sz="0" w:space="0" w:color="auto"/>
                  </w:divBdr>
                  <w:divsChild>
                    <w:div w:id="798955982">
                      <w:marLeft w:val="0"/>
                      <w:marRight w:val="0"/>
                      <w:marTop w:val="0"/>
                      <w:marBottom w:val="0"/>
                      <w:divBdr>
                        <w:top w:val="none" w:sz="0" w:space="0" w:color="auto"/>
                        <w:left w:val="none" w:sz="0" w:space="0" w:color="auto"/>
                        <w:bottom w:val="none" w:sz="0" w:space="0" w:color="auto"/>
                        <w:right w:val="none" w:sz="0" w:space="0" w:color="auto"/>
                      </w:divBdr>
                    </w:div>
                    <w:div w:id="259604297">
                      <w:marLeft w:val="0"/>
                      <w:marRight w:val="0"/>
                      <w:marTop w:val="0"/>
                      <w:marBottom w:val="0"/>
                      <w:divBdr>
                        <w:top w:val="none" w:sz="0" w:space="0" w:color="auto"/>
                        <w:left w:val="none" w:sz="0" w:space="0" w:color="auto"/>
                        <w:bottom w:val="none" w:sz="0" w:space="0" w:color="auto"/>
                        <w:right w:val="none" w:sz="0" w:space="0" w:color="auto"/>
                      </w:divBdr>
                    </w:div>
                    <w:div w:id="1871844634">
                      <w:marLeft w:val="0"/>
                      <w:marRight w:val="0"/>
                      <w:marTop w:val="0"/>
                      <w:marBottom w:val="0"/>
                      <w:divBdr>
                        <w:top w:val="none" w:sz="0" w:space="0" w:color="auto"/>
                        <w:left w:val="none" w:sz="0" w:space="0" w:color="auto"/>
                        <w:bottom w:val="none" w:sz="0" w:space="0" w:color="auto"/>
                        <w:right w:val="none" w:sz="0" w:space="0" w:color="auto"/>
                      </w:divBdr>
                    </w:div>
                    <w:div w:id="148979177">
                      <w:marLeft w:val="0"/>
                      <w:marRight w:val="0"/>
                      <w:marTop w:val="0"/>
                      <w:marBottom w:val="0"/>
                      <w:divBdr>
                        <w:top w:val="none" w:sz="0" w:space="0" w:color="auto"/>
                        <w:left w:val="none" w:sz="0" w:space="0" w:color="auto"/>
                        <w:bottom w:val="none" w:sz="0" w:space="0" w:color="auto"/>
                        <w:right w:val="none" w:sz="0" w:space="0" w:color="auto"/>
                      </w:divBdr>
                    </w:div>
                    <w:div w:id="908811710">
                      <w:marLeft w:val="0"/>
                      <w:marRight w:val="0"/>
                      <w:marTop w:val="0"/>
                      <w:marBottom w:val="0"/>
                      <w:divBdr>
                        <w:top w:val="none" w:sz="0" w:space="0" w:color="auto"/>
                        <w:left w:val="none" w:sz="0" w:space="0" w:color="auto"/>
                        <w:bottom w:val="none" w:sz="0" w:space="0" w:color="auto"/>
                        <w:right w:val="none" w:sz="0" w:space="0" w:color="auto"/>
                      </w:divBdr>
                    </w:div>
                  </w:divsChild>
                </w:div>
                <w:div w:id="1978291856">
                  <w:marLeft w:val="0"/>
                  <w:marRight w:val="0"/>
                  <w:marTop w:val="0"/>
                  <w:marBottom w:val="0"/>
                  <w:divBdr>
                    <w:top w:val="none" w:sz="0" w:space="0" w:color="auto"/>
                    <w:left w:val="none" w:sz="0" w:space="0" w:color="auto"/>
                    <w:bottom w:val="none" w:sz="0" w:space="0" w:color="auto"/>
                    <w:right w:val="none" w:sz="0" w:space="0" w:color="auto"/>
                  </w:divBdr>
                  <w:divsChild>
                    <w:div w:id="1574242862">
                      <w:marLeft w:val="0"/>
                      <w:marRight w:val="0"/>
                      <w:marTop w:val="0"/>
                      <w:marBottom w:val="0"/>
                      <w:divBdr>
                        <w:top w:val="none" w:sz="0" w:space="0" w:color="auto"/>
                        <w:left w:val="none" w:sz="0" w:space="0" w:color="auto"/>
                        <w:bottom w:val="none" w:sz="0" w:space="0" w:color="auto"/>
                        <w:right w:val="none" w:sz="0" w:space="0" w:color="auto"/>
                      </w:divBdr>
                    </w:div>
                    <w:div w:id="572860572">
                      <w:marLeft w:val="0"/>
                      <w:marRight w:val="0"/>
                      <w:marTop w:val="0"/>
                      <w:marBottom w:val="0"/>
                      <w:divBdr>
                        <w:top w:val="none" w:sz="0" w:space="0" w:color="auto"/>
                        <w:left w:val="none" w:sz="0" w:space="0" w:color="auto"/>
                        <w:bottom w:val="none" w:sz="0" w:space="0" w:color="auto"/>
                        <w:right w:val="none" w:sz="0" w:space="0" w:color="auto"/>
                      </w:divBdr>
                    </w:div>
                    <w:div w:id="85267646">
                      <w:marLeft w:val="0"/>
                      <w:marRight w:val="0"/>
                      <w:marTop w:val="0"/>
                      <w:marBottom w:val="0"/>
                      <w:divBdr>
                        <w:top w:val="none" w:sz="0" w:space="0" w:color="auto"/>
                        <w:left w:val="none" w:sz="0" w:space="0" w:color="auto"/>
                        <w:bottom w:val="none" w:sz="0" w:space="0" w:color="auto"/>
                        <w:right w:val="none" w:sz="0" w:space="0" w:color="auto"/>
                      </w:divBdr>
                    </w:div>
                    <w:div w:id="1447844328">
                      <w:marLeft w:val="0"/>
                      <w:marRight w:val="0"/>
                      <w:marTop w:val="0"/>
                      <w:marBottom w:val="0"/>
                      <w:divBdr>
                        <w:top w:val="none" w:sz="0" w:space="0" w:color="auto"/>
                        <w:left w:val="none" w:sz="0" w:space="0" w:color="auto"/>
                        <w:bottom w:val="none" w:sz="0" w:space="0" w:color="auto"/>
                        <w:right w:val="none" w:sz="0" w:space="0" w:color="auto"/>
                      </w:divBdr>
                    </w:div>
                    <w:div w:id="1199663575">
                      <w:marLeft w:val="0"/>
                      <w:marRight w:val="0"/>
                      <w:marTop w:val="0"/>
                      <w:marBottom w:val="0"/>
                      <w:divBdr>
                        <w:top w:val="none" w:sz="0" w:space="0" w:color="auto"/>
                        <w:left w:val="none" w:sz="0" w:space="0" w:color="auto"/>
                        <w:bottom w:val="none" w:sz="0" w:space="0" w:color="auto"/>
                        <w:right w:val="none" w:sz="0" w:space="0" w:color="auto"/>
                      </w:divBdr>
                    </w:div>
                  </w:divsChild>
                </w:div>
                <w:div w:id="1481532238">
                  <w:marLeft w:val="0"/>
                  <w:marRight w:val="0"/>
                  <w:marTop w:val="0"/>
                  <w:marBottom w:val="0"/>
                  <w:divBdr>
                    <w:top w:val="none" w:sz="0" w:space="0" w:color="auto"/>
                    <w:left w:val="none" w:sz="0" w:space="0" w:color="auto"/>
                    <w:bottom w:val="none" w:sz="0" w:space="0" w:color="auto"/>
                    <w:right w:val="none" w:sz="0" w:space="0" w:color="auto"/>
                  </w:divBdr>
                  <w:divsChild>
                    <w:div w:id="1732969464">
                      <w:marLeft w:val="0"/>
                      <w:marRight w:val="0"/>
                      <w:marTop w:val="0"/>
                      <w:marBottom w:val="0"/>
                      <w:divBdr>
                        <w:top w:val="none" w:sz="0" w:space="0" w:color="auto"/>
                        <w:left w:val="none" w:sz="0" w:space="0" w:color="auto"/>
                        <w:bottom w:val="none" w:sz="0" w:space="0" w:color="auto"/>
                        <w:right w:val="none" w:sz="0" w:space="0" w:color="auto"/>
                      </w:divBdr>
                    </w:div>
                  </w:divsChild>
                </w:div>
                <w:div w:id="1672681806">
                  <w:marLeft w:val="0"/>
                  <w:marRight w:val="0"/>
                  <w:marTop w:val="0"/>
                  <w:marBottom w:val="0"/>
                  <w:divBdr>
                    <w:top w:val="none" w:sz="0" w:space="0" w:color="auto"/>
                    <w:left w:val="none" w:sz="0" w:space="0" w:color="auto"/>
                    <w:bottom w:val="none" w:sz="0" w:space="0" w:color="auto"/>
                    <w:right w:val="none" w:sz="0" w:space="0" w:color="auto"/>
                  </w:divBdr>
                  <w:divsChild>
                    <w:div w:id="1487161432">
                      <w:marLeft w:val="0"/>
                      <w:marRight w:val="0"/>
                      <w:marTop w:val="0"/>
                      <w:marBottom w:val="0"/>
                      <w:divBdr>
                        <w:top w:val="none" w:sz="0" w:space="0" w:color="auto"/>
                        <w:left w:val="none" w:sz="0" w:space="0" w:color="auto"/>
                        <w:bottom w:val="none" w:sz="0" w:space="0" w:color="auto"/>
                        <w:right w:val="none" w:sz="0" w:space="0" w:color="auto"/>
                      </w:divBdr>
                    </w:div>
                  </w:divsChild>
                </w:div>
                <w:div w:id="1984777217">
                  <w:marLeft w:val="0"/>
                  <w:marRight w:val="0"/>
                  <w:marTop w:val="0"/>
                  <w:marBottom w:val="0"/>
                  <w:divBdr>
                    <w:top w:val="none" w:sz="0" w:space="0" w:color="auto"/>
                    <w:left w:val="none" w:sz="0" w:space="0" w:color="auto"/>
                    <w:bottom w:val="none" w:sz="0" w:space="0" w:color="auto"/>
                    <w:right w:val="none" w:sz="0" w:space="0" w:color="auto"/>
                  </w:divBdr>
                  <w:divsChild>
                    <w:div w:id="1531335679">
                      <w:marLeft w:val="0"/>
                      <w:marRight w:val="0"/>
                      <w:marTop w:val="0"/>
                      <w:marBottom w:val="0"/>
                      <w:divBdr>
                        <w:top w:val="none" w:sz="0" w:space="0" w:color="auto"/>
                        <w:left w:val="none" w:sz="0" w:space="0" w:color="auto"/>
                        <w:bottom w:val="none" w:sz="0" w:space="0" w:color="auto"/>
                        <w:right w:val="none" w:sz="0" w:space="0" w:color="auto"/>
                      </w:divBdr>
                    </w:div>
                  </w:divsChild>
                </w:div>
                <w:div w:id="267928694">
                  <w:marLeft w:val="0"/>
                  <w:marRight w:val="0"/>
                  <w:marTop w:val="0"/>
                  <w:marBottom w:val="0"/>
                  <w:divBdr>
                    <w:top w:val="none" w:sz="0" w:space="0" w:color="auto"/>
                    <w:left w:val="none" w:sz="0" w:space="0" w:color="auto"/>
                    <w:bottom w:val="none" w:sz="0" w:space="0" w:color="auto"/>
                    <w:right w:val="none" w:sz="0" w:space="0" w:color="auto"/>
                  </w:divBdr>
                  <w:divsChild>
                    <w:div w:id="135005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293940">
          <w:marLeft w:val="0"/>
          <w:marRight w:val="0"/>
          <w:marTop w:val="0"/>
          <w:marBottom w:val="0"/>
          <w:divBdr>
            <w:top w:val="none" w:sz="0" w:space="0" w:color="auto"/>
            <w:left w:val="none" w:sz="0" w:space="0" w:color="auto"/>
            <w:bottom w:val="none" w:sz="0" w:space="0" w:color="auto"/>
            <w:right w:val="none" w:sz="0" w:space="0" w:color="auto"/>
          </w:divBdr>
        </w:div>
        <w:div w:id="616526994">
          <w:marLeft w:val="0"/>
          <w:marRight w:val="0"/>
          <w:marTop w:val="0"/>
          <w:marBottom w:val="0"/>
          <w:divBdr>
            <w:top w:val="none" w:sz="0" w:space="0" w:color="auto"/>
            <w:left w:val="none" w:sz="0" w:space="0" w:color="auto"/>
            <w:bottom w:val="none" w:sz="0" w:space="0" w:color="auto"/>
            <w:right w:val="none" w:sz="0" w:space="0" w:color="auto"/>
          </w:divBdr>
        </w:div>
        <w:div w:id="766275011">
          <w:marLeft w:val="0"/>
          <w:marRight w:val="0"/>
          <w:marTop w:val="0"/>
          <w:marBottom w:val="0"/>
          <w:divBdr>
            <w:top w:val="none" w:sz="0" w:space="0" w:color="auto"/>
            <w:left w:val="none" w:sz="0" w:space="0" w:color="auto"/>
            <w:bottom w:val="none" w:sz="0" w:space="0" w:color="auto"/>
            <w:right w:val="none" w:sz="0" w:space="0" w:color="auto"/>
          </w:divBdr>
        </w:div>
        <w:div w:id="1922062553">
          <w:marLeft w:val="0"/>
          <w:marRight w:val="0"/>
          <w:marTop w:val="0"/>
          <w:marBottom w:val="0"/>
          <w:divBdr>
            <w:top w:val="none" w:sz="0" w:space="0" w:color="auto"/>
            <w:left w:val="none" w:sz="0" w:space="0" w:color="auto"/>
            <w:bottom w:val="none" w:sz="0" w:space="0" w:color="auto"/>
            <w:right w:val="none" w:sz="0" w:space="0" w:color="auto"/>
          </w:divBdr>
        </w:div>
        <w:div w:id="553200456">
          <w:marLeft w:val="0"/>
          <w:marRight w:val="0"/>
          <w:marTop w:val="0"/>
          <w:marBottom w:val="0"/>
          <w:divBdr>
            <w:top w:val="none" w:sz="0" w:space="0" w:color="auto"/>
            <w:left w:val="none" w:sz="0" w:space="0" w:color="auto"/>
            <w:bottom w:val="none" w:sz="0" w:space="0" w:color="auto"/>
            <w:right w:val="none" w:sz="0" w:space="0" w:color="auto"/>
          </w:divBdr>
        </w:div>
        <w:div w:id="2084329640">
          <w:marLeft w:val="0"/>
          <w:marRight w:val="0"/>
          <w:marTop w:val="0"/>
          <w:marBottom w:val="0"/>
          <w:divBdr>
            <w:top w:val="none" w:sz="0" w:space="0" w:color="auto"/>
            <w:left w:val="none" w:sz="0" w:space="0" w:color="auto"/>
            <w:bottom w:val="none" w:sz="0" w:space="0" w:color="auto"/>
            <w:right w:val="none" w:sz="0" w:space="0" w:color="auto"/>
          </w:divBdr>
        </w:div>
        <w:div w:id="938945558">
          <w:marLeft w:val="0"/>
          <w:marRight w:val="0"/>
          <w:marTop w:val="0"/>
          <w:marBottom w:val="0"/>
          <w:divBdr>
            <w:top w:val="none" w:sz="0" w:space="0" w:color="auto"/>
            <w:left w:val="none" w:sz="0" w:space="0" w:color="auto"/>
            <w:bottom w:val="none" w:sz="0" w:space="0" w:color="auto"/>
            <w:right w:val="none" w:sz="0" w:space="0" w:color="auto"/>
          </w:divBdr>
        </w:div>
        <w:div w:id="1602177042">
          <w:marLeft w:val="0"/>
          <w:marRight w:val="0"/>
          <w:marTop w:val="0"/>
          <w:marBottom w:val="0"/>
          <w:divBdr>
            <w:top w:val="none" w:sz="0" w:space="0" w:color="auto"/>
            <w:left w:val="none" w:sz="0" w:space="0" w:color="auto"/>
            <w:bottom w:val="none" w:sz="0" w:space="0" w:color="auto"/>
            <w:right w:val="none" w:sz="0" w:space="0" w:color="auto"/>
          </w:divBdr>
        </w:div>
        <w:div w:id="174267732">
          <w:marLeft w:val="0"/>
          <w:marRight w:val="0"/>
          <w:marTop w:val="0"/>
          <w:marBottom w:val="0"/>
          <w:divBdr>
            <w:top w:val="none" w:sz="0" w:space="0" w:color="auto"/>
            <w:left w:val="none" w:sz="0" w:space="0" w:color="auto"/>
            <w:bottom w:val="none" w:sz="0" w:space="0" w:color="auto"/>
            <w:right w:val="none" w:sz="0" w:space="0" w:color="auto"/>
          </w:divBdr>
        </w:div>
        <w:div w:id="950280540">
          <w:marLeft w:val="0"/>
          <w:marRight w:val="0"/>
          <w:marTop w:val="0"/>
          <w:marBottom w:val="0"/>
          <w:divBdr>
            <w:top w:val="none" w:sz="0" w:space="0" w:color="auto"/>
            <w:left w:val="none" w:sz="0" w:space="0" w:color="auto"/>
            <w:bottom w:val="none" w:sz="0" w:space="0" w:color="auto"/>
            <w:right w:val="none" w:sz="0" w:space="0" w:color="auto"/>
          </w:divBdr>
        </w:div>
        <w:div w:id="1684160528">
          <w:marLeft w:val="0"/>
          <w:marRight w:val="0"/>
          <w:marTop w:val="0"/>
          <w:marBottom w:val="0"/>
          <w:divBdr>
            <w:top w:val="none" w:sz="0" w:space="0" w:color="auto"/>
            <w:left w:val="none" w:sz="0" w:space="0" w:color="auto"/>
            <w:bottom w:val="none" w:sz="0" w:space="0" w:color="auto"/>
            <w:right w:val="none" w:sz="0" w:space="0" w:color="auto"/>
          </w:divBdr>
        </w:div>
        <w:div w:id="922953126">
          <w:marLeft w:val="0"/>
          <w:marRight w:val="0"/>
          <w:marTop w:val="0"/>
          <w:marBottom w:val="0"/>
          <w:divBdr>
            <w:top w:val="none" w:sz="0" w:space="0" w:color="auto"/>
            <w:left w:val="none" w:sz="0" w:space="0" w:color="auto"/>
            <w:bottom w:val="none" w:sz="0" w:space="0" w:color="auto"/>
            <w:right w:val="none" w:sz="0" w:space="0" w:color="auto"/>
          </w:divBdr>
        </w:div>
        <w:div w:id="2009097727">
          <w:marLeft w:val="0"/>
          <w:marRight w:val="0"/>
          <w:marTop w:val="0"/>
          <w:marBottom w:val="0"/>
          <w:divBdr>
            <w:top w:val="none" w:sz="0" w:space="0" w:color="auto"/>
            <w:left w:val="none" w:sz="0" w:space="0" w:color="auto"/>
            <w:bottom w:val="none" w:sz="0" w:space="0" w:color="auto"/>
            <w:right w:val="none" w:sz="0" w:space="0" w:color="auto"/>
          </w:divBdr>
          <w:divsChild>
            <w:div w:id="998385239">
              <w:marLeft w:val="-75"/>
              <w:marRight w:val="0"/>
              <w:marTop w:val="30"/>
              <w:marBottom w:val="30"/>
              <w:divBdr>
                <w:top w:val="none" w:sz="0" w:space="0" w:color="auto"/>
                <w:left w:val="none" w:sz="0" w:space="0" w:color="auto"/>
                <w:bottom w:val="none" w:sz="0" w:space="0" w:color="auto"/>
                <w:right w:val="none" w:sz="0" w:space="0" w:color="auto"/>
              </w:divBdr>
              <w:divsChild>
                <w:div w:id="683287236">
                  <w:marLeft w:val="0"/>
                  <w:marRight w:val="0"/>
                  <w:marTop w:val="0"/>
                  <w:marBottom w:val="0"/>
                  <w:divBdr>
                    <w:top w:val="none" w:sz="0" w:space="0" w:color="auto"/>
                    <w:left w:val="none" w:sz="0" w:space="0" w:color="auto"/>
                    <w:bottom w:val="none" w:sz="0" w:space="0" w:color="auto"/>
                    <w:right w:val="none" w:sz="0" w:space="0" w:color="auto"/>
                  </w:divBdr>
                  <w:divsChild>
                    <w:div w:id="1522160056">
                      <w:marLeft w:val="0"/>
                      <w:marRight w:val="0"/>
                      <w:marTop w:val="0"/>
                      <w:marBottom w:val="0"/>
                      <w:divBdr>
                        <w:top w:val="none" w:sz="0" w:space="0" w:color="auto"/>
                        <w:left w:val="none" w:sz="0" w:space="0" w:color="auto"/>
                        <w:bottom w:val="none" w:sz="0" w:space="0" w:color="auto"/>
                        <w:right w:val="none" w:sz="0" w:space="0" w:color="auto"/>
                      </w:divBdr>
                    </w:div>
                  </w:divsChild>
                </w:div>
                <w:div w:id="1265114591">
                  <w:marLeft w:val="0"/>
                  <w:marRight w:val="0"/>
                  <w:marTop w:val="0"/>
                  <w:marBottom w:val="0"/>
                  <w:divBdr>
                    <w:top w:val="none" w:sz="0" w:space="0" w:color="auto"/>
                    <w:left w:val="none" w:sz="0" w:space="0" w:color="auto"/>
                    <w:bottom w:val="none" w:sz="0" w:space="0" w:color="auto"/>
                    <w:right w:val="none" w:sz="0" w:space="0" w:color="auto"/>
                  </w:divBdr>
                  <w:divsChild>
                    <w:div w:id="1521123259">
                      <w:marLeft w:val="0"/>
                      <w:marRight w:val="0"/>
                      <w:marTop w:val="0"/>
                      <w:marBottom w:val="0"/>
                      <w:divBdr>
                        <w:top w:val="none" w:sz="0" w:space="0" w:color="auto"/>
                        <w:left w:val="none" w:sz="0" w:space="0" w:color="auto"/>
                        <w:bottom w:val="none" w:sz="0" w:space="0" w:color="auto"/>
                        <w:right w:val="none" w:sz="0" w:space="0" w:color="auto"/>
                      </w:divBdr>
                    </w:div>
                  </w:divsChild>
                </w:div>
                <w:div w:id="1830558983">
                  <w:marLeft w:val="0"/>
                  <w:marRight w:val="0"/>
                  <w:marTop w:val="0"/>
                  <w:marBottom w:val="0"/>
                  <w:divBdr>
                    <w:top w:val="none" w:sz="0" w:space="0" w:color="auto"/>
                    <w:left w:val="none" w:sz="0" w:space="0" w:color="auto"/>
                    <w:bottom w:val="none" w:sz="0" w:space="0" w:color="auto"/>
                    <w:right w:val="none" w:sz="0" w:space="0" w:color="auto"/>
                  </w:divBdr>
                  <w:divsChild>
                    <w:div w:id="2014456644">
                      <w:marLeft w:val="0"/>
                      <w:marRight w:val="0"/>
                      <w:marTop w:val="0"/>
                      <w:marBottom w:val="0"/>
                      <w:divBdr>
                        <w:top w:val="none" w:sz="0" w:space="0" w:color="auto"/>
                        <w:left w:val="none" w:sz="0" w:space="0" w:color="auto"/>
                        <w:bottom w:val="none" w:sz="0" w:space="0" w:color="auto"/>
                        <w:right w:val="none" w:sz="0" w:space="0" w:color="auto"/>
                      </w:divBdr>
                    </w:div>
                  </w:divsChild>
                </w:div>
                <w:div w:id="108470502">
                  <w:marLeft w:val="0"/>
                  <w:marRight w:val="0"/>
                  <w:marTop w:val="0"/>
                  <w:marBottom w:val="0"/>
                  <w:divBdr>
                    <w:top w:val="none" w:sz="0" w:space="0" w:color="auto"/>
                    <w:left w:val="none" w:sz="0" w:space="0" w:color="auto"/>
                    <w:bottom w:val="none" w:sz="0" w:space="0" w:color="auto"/>
                    <w:right w:val="none" w:sz="0" w:space="0" w:color="auto"/>
                  </w:divBdr>
                  <w:divsChild>
                    <w:div w:id="411123516">
                      <w:marLeft w:val="0"/>
                      <w:marRight w:val="0"/>
                      <w:marTop w:val="0"/>
                      <w:marBottom w:val="0"/>
                      <w:divBdr>
                        <w:top w:val="none" w:sz="0" w:space="0" w:color="auto"/>
                        <w:left w:val="none" w:sz="0" w:space="0" w:color="auto"/>
                        <w:bottom w:val="none" w:sz="0" w:space="0" w:color="auto"/>
                        <w:right w:val="none" w:sz="0" w:space="0" w:color="auto"/>
                      </w:divBdr>
                    </w:div>
                  </w:divsChild>
                </w:div>
                <w:div w:id="65961793">
                  <w:marLeft w:val="0"/>
                  <w:marRight w:val="0"/>
                  <w:marTop w:val="0"/>
                  <w:marBottom w:val="0"/>
                  <w:divBdr>
                    <w:top w:val="none" w:sz="0" w:space="0" w:color="auto"/>
                    <w:left w:val="none" w:sz="0" w:space="0" w:color="auto"/>
                    <w:bottom w:val="none" w:sz="0" w:space="0" w:color="auto"/>
                    <w:right w:val="none" w:sz="0" w:space="0" w:color="auto"/>
                  </w:divBdr>
                  <w:divsChild>
                    <w:div w:id="520707025">
                      <w:marLeft w:val="0"/>
                      <w:marRight w:val="0"/>
                      <w:marTop w:val="0"/>
                      <w:marBottom w:val="0"/>
                      <w:divBdr>
                        <w:top w:val="none" w:sz="0" w:space="0" w:color="auto"/>
                        <w:left w:val="none" w:sz="0" w:space="0" w:color="auto"/>
                        <w:bottom w:val="none" w:sz="0" w:space="0" w:color="auto"/>
                        <w:right w:val="none" w:sz="0" w:space="0" w:color="auto"/>
                      </w:divBdr>
                    </w:div>
                  </w:divsChild>
                </w:div>
                <w:div w:id="341933184">
                  <w:marLeft w:val="0"/>
                  <w:marRight w:val="0"/>
                  <w:marTop w:val="0"/>
                  <w:marBottom w:val="0"/>
                  <w:divBdr>
                    <w:top w:val="none" w:sz="0" w:space="0" w:color="auto"/>
                    <w:left w:val="none" w:sz="0" w:space="0" w:color="auto"/>
                    <w:bottom w:val="none" w:sz="0" w:space="0" w:color="auto"/>
                    <w:right w:val="none" w:sz="0" w:space="0" w:color="auto"/>
                  </w:divBdr>
                  <w:divsChild>
                    <w:div w:id="360519438">
                      <w:marLeft w:val="0"/>
                      <w:marRight w:val="0"/>
                      <w:marTop w:val="0"/>
                      <w:marBottom w:val="0"/>
                      <w:divBdr>
                        <w:top w:val="none" w:sz="0" w:space="0" w:color="auto"/>
                        <w:left w:val="none" w:sz="0" w:space="0" w:color="auto"/>
                        <w:bottom w:val="none" w:sz="0" w:space="0" w:color="auto"/>
                        <w:right w:val="none" w:sz="0" w:space="0" w:color="auto"/>
                      </w:divBdr>
                    </w:div>
                  </w:divsChild>
                </w:div>
                <w:div w:id="1108430350">
                  <w:marLeft w:val="0"/>
                  <w:marRight w:val="0"/>
                  <w:marTop w:val="0"/>
                  <w:marBottom w:val="0"/>
                  <w:divBdr>
                    <w:top w:val="none" w:sz="0" w:space="0" w:color="auto"/>
                    <w:left w:val="none" w:sz="0" w:space="0" w:color="auto"/>
                    <w:bottom w:val="none" w:sz="0" w:space="0" w:color="auto"/>
                    <w:right w:val="none" w:sz="0" w:space="0" w:color="auto"/>
                  </w:divBdr>
                  <w:divsChild>
                    <w:div w:id="1462842316">
                      <w:marLeft w:val="0"/>
                      <w:marRight w:val="0"/>
                      <w:marTop w:val="0"/>
                      <w:marBottom w:val="0"/>
                      <w:divBdr>
                        <w:top w:val="none" w:sz="0" w:space="0" w:color="auto"/>
                        <w:left w:val="none" w:sz="0" w:space="0" w:color="auto"/>
                        <w:bottom w:val="none" w:sz="0" w:space="0" w:color="auto"/>
                        <w:right w:val="none" w:sz="0" w:space="0" w:color="auto"/>
                      </w:divBdr>
                    </w:div>
                  </w:divsChild>
                </w:div>
                <w:div w:id="1293363214">
                  <w:marLeft w:val="0"/>
                  <w:marRight w:val="0"/>
                  <w:marTop w:val="0"/>
                  <w:marBottom w:val="0"/>
                  <w:divBdr>
                    <w:top w:val="none" w:sz="0" w:space="0" w:color="auto"/>
                    <w:left w:val="none" w:sz="0" w:space="0" w:color="auto"/>
                    <w:bottom w:val="none" w:sz="0" w:space="0" w:color="auto"/>
                    <w:right w:val="none" w:sz="0" w:space="0" w:color="auto"/>
                  </w:divBdr>
                  <w:divsChild>
                    <w:div w:id="284392702">
                      <w:marLeft w:val="0"/>
                      <w:marRight w:val="0"/>
                      <w:marTop w:val="0"/>
                      <w:marBottom w:val="0"/>
                      <w:divBdr>
                        <w:top w:val="none" w:sz="0" w:space="0" w:color="auto"/>
                        <w:left w:val="none" w:sz="0" w:space="0" w:color="auto"/>
                        <w:bottom w:val="none" w:sz="0" w:space="0" w:color="auto"/>
                        <w:right w:val="none" w:sz="0" w:space="0" w:color="auto"/>
                      </w:divBdr>
                    </w:div>
                  </w:divsChild>
                </w:div>
                <w:div w:id="179204695">
                  <w:marLeft w:val="0"/>
                  <w:marRight w:val="0"/>
                  <w:marTop w:val="0"/>
                  <w:marBottom w:val="0"/>
                  <w:divBdr>
                    <w:top w:val="none" w:sz="0" w:space="0" w:color="auto"/>
                    <w:left w:val="none" w:sz="0" w:space="0" w:color="auto"/>
                    <w:bottom w:val="none" w:sz="0" w:space="0" w:color="auto"/>
                    <w:right w:val="none" w:sz="0" w:space="0" w:color="auto"/>
                  </w:divBdr>
                  <w:divsChild>
                    <w:div w:id="673387318">
                      <w:marLeft w:val="0"/>
                      <w:marRight w:val="0"/>
                      <w:marTop w:val="0"/>
                      <w:marBottom w:val="0"/>
                      <w:divBdr>
                        <w:top w:val="none" w:sz="0" w:space="0" w:color="auto"/>
                        <w:left w:val="none" w:sz="0" w:space="0" w:color="auto"/>
                        <w:bottom w:val="none" w:sz="0" w:space="0" w:color="auto"/>
                        <w:right w:val="none" w:sz="0" w:space="0" w:color="auto"/>
                      </w:divBdr>
                    </w:div>
                  </w:divsChild>
                </w:div>
                <w:div w:id="902369747">
                  <w:marLeft w:val="0"/>
                  <w:marRight w:val="0"/>
                  <w:marTop w:val="0"/>
                  <w:marBottom w:val="0"/>
                  <w:divBdr>
                    <w:top w:val="none" w:sz="0" w:space="0" w:color="auto"/>
                    <w:left w:val="none" w:sz="0" w:space="0" w:color="auto"/>
                    <w:bottom w:val="none" w:sz="0" w:space="0" w:color="auto"/>
                    <w:right w:val="none" w:sz="0" w:space="0" w:color="auto"/>
                  </w:divBdr>
                  <w:divsChild>
                    <w:div w:id="631136174">
                      <w:marLeft w:val="0"/>
                      <w:marRight w:val="0"/>
                      <w:marTop w:val="0"/>
                      <w:marBottom w:val="0"/>
                      <w:divBdr>
                        <w:top w:val="none" w:sz="0" w:space="0" w:color="auto"/>
                        <w:left w:val="none" w:sz="0" w:space="0" w:color="auto"/>
                        <w:bottom w:val="none" w:sz="0" w:space="0" w:color="auto"/>
                        <w:right w:val="none" w:sz="0" w:space="0" w:color="auto"/>
                      </w:divBdr>
                    </w:div>
                  </w:divsChild>
                </w:div>
                <w:div w:id="1703046868">
                  <w:marLeft w:val="0"/>
                  <w:marRight w:val="0"/>
                  <w:marTop w:val="0"/>
                  <w:marBottom w:val="0"/>
                  <w:divBdr>
                    <w:top w:val="none" w:sz="0" w:space="0" w:color="auto"/>
                    <w:left w:val="none" w:sz="0" w:space="0" w:color="auto"/>
                    <w:bottom w:val="none" w:sz="0" w:space="0" w:color="auto"/>
                    <w:right w:val="none" w:sz="0" w:space="0" w:color="auto"/>
                  </w:divBdr>
                  <w:divsChild>
                    <w:div w:id="1730491595">
                      <w:marLeft w:val="0"/>
                      <w:marRight w:val="0"/>
                      <w:marTop w:val="0"/>
                      <w:marBottom w:val="0"/>
                      <w:divBdr>
                        <w:top w:val="none" w:sz="0" w:space="0" w:color="auto"/>
                        <w:left w:val="none" w:sz="0" w:space="0" w:color="auto"/>
                        <w:bottom w:val="none" w:sz="0" w:space="0" w:color="auto"/>
                        <w:right w:val="none" w:sz="0" w:space="0" w:color="auto"/>
                      </w:divBdr>
                    </w:div>
                  </w:divsChild>
                </w:div>
                <w:div w:id="1448887408">
                  <w:marLeft w:val="0"/>
                  <w:marRight w:val="0"/>
                  <w:marTop w:val="0"/>
                  <w:marBottom w:val="0"/>
                  <w:divBdr>
                    <w:top w:val="none" w:sz="0" w:space="0" w:color="auto"/>
                    <w:left w:val="none" w:sz="0" w:space="0" w:color="auto"/>
                    <w:bottom w:val="none" w:sz="0" w:space="0" w:color="auto"/>
                    <w:right w:val="none" w:sz="0" w:space="0" w:color="auto"/>
                  </w:divBdr>
                  <w:divsChild>
                    <w:div w:id="1737430400">
                      <w:marLeft w:val="0"/>
                      <w:marRight w:val="0"/>
                      <w:marTop w:val="0"/>
                      <w:marBottom w:val="0"/>
                      <w:divBdr>
                        <w:top w:val="none" w:sz="0" w:space="0" w:color="auto"/>
                        <w:left w:val="none" w:sz="0" w:space="0" w:color="auto"/>
                        <w:bottom w:val="none" w:sz="0" w:space="0" w:color="auto"/>
                        <w:right w:val="none" w:sz="0" w:space="0" w:color="auto"/>
                      </w:divBdr>
                    </w:div>
                  </w:divsChild>
                </w:div>
                <w:div w:id="1584795246">
                  <w:marLeft w:val="0"/>
                  <w:marRight w:val="0"/>
                  <w:marTop w:val="0"/>
                  <w:marBottom w:val="0"/>
                  <w:divBdr>
                    <w:top w:val="none" w:sz="0" w:space="0" w:color="auto"/>
                    <w:left w:val="none" w:sz="0" w:space="0" w:color="auto"/>
                    <w:bottom w:val="none" w:sz="0" w:space="0" w:color="auto"/>
                    <w:right w:val="none" w:sz="0" w:space="0" w:color="auto"/>
                  </w:divBdr>
                  <w:divsChild>
                    <w:div w:id="320738745">
                      <w:marLeft w:val="0"/>
                      <w:marRight w:val="0"/>
                      <w:marTop w:val="0"/>
                      <w:marBottom w:val="0"/>
                      <w:divBdr>
                        <w:top w:val="none" w:sz="0" w:space="0" w:color="auto"/>
                        <w:left w:val="none" w:sz="0" w:space="0" w:color="auto"/>
                        <w:bottom w:val="none" w:sz="0" w:space="0" w:color="auto"/>
                        <w:right w:val="none" w:sz="0" w:space="0" w:color="auto"/>
                      </w:divBdr>
                    </w:div>
                  </w:divsChild>
                </w:div>
                <w:div w:id="2109349472">
                  <w:marLeft w:val="0"/>
                  <w:marRight w:val="0"/>
                  <w:marTop w:val="0"/>
                  <w:marBottom w:val="0"/>
                  <w:divBdr>
                    <w:top w:val="none" w:sz="0" w:space="0" w:color="auto"/>
                    <w:left w:val="none" w:sz="0" w:space="0" w:color="auto"/>
                    <w:bottom w:val="none" w:sz="0" w:space="0" w:color="auto"/>
                    <w:right w:val="none" w:sz="0" w:space="0" w:color="auto"/>
                  </w:divBdr>
                  <w:divsChild>
                    <w:div w:id="609555057">
                      <w:marLeft w:val="0"/>
                      <w:marRight w:val="0"/>
                      <w:marTop w:val="0"/>
                      <w:marBottom w:val="0"/>
                      <w:divBdr>
                        <w:top w:val="none" w:sz="0" w:space="0" w:color="auto"/>
                        <w:left w:val="none" w:sz="0" w:space="0" w:color="auto"/>
                        <w:bottom w:val="none" w:sz="0" w:space="0" w:color="auto"/>
                        <w:right w:val="none" w:sz="0" w:space="0" w:color="auto"/>
                      </w:divBdr>
                    </w:div>
                  </w:divsChild>
                </w:div>
                <w:div w:id="2142839203">
                  <w:marLeft w:val="0"/>
                  <w:marRight w:val="0"/>
                  <w:marTop w:val="0"/>
                  <w:marBottom w:val="0"/>
                  <w:divBdr>
                    <w:top w:val="none" w:sz="0" w:space="0" w:color="auto"/>
                    <w:left w:val="none" w:sz="0" w:space="0" w:color="auto"/>
                    <w:bottom w:val="none" w:sz="0" w:space="0" w:color="auto"/>
                    <w:right w:val="none" w:sz="0" w:space="0" w:color="auto"/>
                  </w:divBdr>
                  <w:divsChild>
                    <w:div w:id="1416241858">
                      <w:marLeft w:val="0"/>
                      <w:marRight w:val="0"/>
                      <w:marTop w:val="0"/>
                      <w:marBottom w:val="0"/>
                      <w:divBdr>
                        <w:top w:val="none" w:sz="0" w:space="0" w:color="auto"/>
                        <w:left w:val="none" w:sz="0" w:space="0" w:color="auto"/>
                        <w:bottom w:val="none" w:sz="0" w:space="0" w:color="auto"/>
                        <w:right w:val="none" w:sz="0" w:space="0" w:color="auto"/>
                      </w:divBdr>
                    </w:div>
                  </w:divsChild>
                </w:div>
                <w:div w:id="206067736">
                  <w:marLeft w:val="0"/>
                  <w:marRight w:val="0"/>
                  <w:marTop w:val="0"/>
                  <w:marBottom w:val="0"/>
                  <w:divBdr>
                    <w:top w:val="none" w:sz="0" w:space="0" w:color="auto"/>
                    <w:left w:val="none" w:sz="0" w:space="0" w:color="auto"/>
                    <w:bottom w:val="none" w:sz="0" w:space="0" w:color="auto"/>
                    <w:right w:val="none" w:sz="0" w:space="0" w:color="auto"/>
                  </w:divBdr>
                  <w:divsChild>
                    <w:div w:id="2071540530">
                      <w:marLeft w:val="0"/>
                      <w:marRight w:val="0"/>
                      <w:marTop w:val="0"/>
                      <w:marBottom w:val="0"/>
                      <w:divBdr>
                        <w:top w:val="none" w:sz="0" w:space="0" w:color="auto"/>
                        <w:left w:val="none" w:sz="0" w:space="0" w:color="auto"/>
                        <w:bottom w:val="none" w:sz="0" w:space="0" w:color="auto"/>
                        <w:right w:val="none" w:sz="0" w:space="0" w:color="auto"/>
                      </w:divBdr>
                    </w:div>
                  </w:divsChild>
                </w:div>
                <w:div w:id="36441810">
                  <w:marLeft w:val="0"/>
                  <w:marRight w:val="0"/>
                  <w:marTop w:val="0"/>
                  <w:marBottom w:val="0"/>
                  <w:divBdr>
                    <w:top w:val="none" w:sz="0" w:space="0" w:color="auto"/>
                    <w:left w:val="none" w:sz="0" w:space="0" w:color="auto"/>
                    <w:bottom w:val="none" w:sz="0" w:space="0" w:color="auto"/>
                    <w:right w:val="none" w:sz="0" w:space="0" w:color="auto"/>
                  </w:divBdr>
                  <w:divsChild>
                    <w:div w:id="629626599">
                      <w:marLeft w:val="0"/>
                      <w:marRight w:val="0"/>
                      <w:marTop w:val="0"/>
                      <w:marBottom w:val="0"/>
                      <w:divBdr>
                        <w:top w:val="none" w:sz="0" w:space="0" w:color="auto"/>
                        <w:left w:val="none" w:sz="0" w:space="0" w:color="auto"/>
                        <w:bottom w:val="none" w:sz="0" w:space="0" w:color="auto"/>
                        <w:right w:val="none" w:sz="0" w:space="0" w:color="auto"/>
                      </w:divBdr>
                    </w:div>
                  </w:divsChild>
                </w:div>
                <w:div w:id="658313404">
                  <w:marLeft w:val="0"/>
                  <w:marRight w:val="0"/>
                  <w:marTop w:val="0"/>
                  <w:marBottom w:val="0"/>
                  <w:divBdr>
                    <w:top w:val="none" w:sz="0" w:space="0" w:color="auto"/>
                    <w:left w:val="none" w:sz="0" w:space="0" w:color="auto"/>
                    <w:bottom w:val="none" w:sz="0" w:space="0" w:color="auto"/>
                    <w:right w:val="none" w:sz="0" w:space="0" w:color="auto"/>
                  </w:divBdr>
                  <w:divsChild>
                    <w:div w:id="653803929">
                      <w:marLeft w:val="0"/>
                      <w:marRight w:val="0"/>
                      <w:marTop w:val="0"/>
                      <w:marBottom w:val="0"/>
                      <w:divBdr>
                        <w:top w:val="none" w:sz="0" w:space="0" w:color="auto"/>
                        <w:left w:val="none" w:sz="0" w:space="0" w:color="auto"/>
                        <w:bottom w:val="none" w:sz="0" w:space="0" w:color="auto"/>
                        <w:right w:val="none" w:sz="0" w:space="0" w:color="auto"/>
                      </w:divBdr>
                    </w:div>
                  </w:divsChild>
                </w:div>
                <w:div w:id="301422044">
                  <w:marLeft w:val="0"/>
                  <w:marRight w:val="0"/>
                  <w:marTop w:val="0"/>
                  <w:marBottom w:val="0"/>
                  <w:divBdr>
                    <w:top w:val="none" w:sz="0" w:space="0" w:color="auto"/>
                    <w:left w:val="none" w:sz="0" w:space="0" w:color="auto"/>
                    <w:bottom w:val="none" w:sz="0" w:space="0" w:color="auto"/>
                    <w:right w:val="none" w:sz="0" w:space="0" w:color="auto"/>
                  </w:divBdr>
                  <w:divsChild>
                    <w:div w:id="469322094">
                      <w:marLeft w:val="0"/>
                      <w:marRight w:val="0"/>
                      <w:marTop w:val="0"/>
                      <w:marBottom w:val="0"/>
                      <w:divBdr>
                        <w:top w:val="none" w:sz="0" w:space="0" w:color="auto"/>
                        <w:left w:val="none" w:sz="0" w:space="0" w:color="auto"/>
                        <w:bottom w:val="none" w:sz="0" w:space="0" w:color="auto"/>
                        <w:right w:val="none" w:sz="0" w:space="0" w:color="auto"/>
                      </w:divBdr>
                    </w:div>
                  </w:divsChild>
                </w:div>
                <w:div w:id="1234589172">
                  <w:marLeft w:val="0"/>
                  <w:marRight w:val="0"/>
                  <w:marTop w:val="0"/>
                  <w:marBottom w:val="0"/>
                  <w:divBdr>
                    <w:top w:val="none" w:sz="0" w:space="0" w:color="auto"/>
                    <w:left w:val="none" w:sz="0" w:space="0" w:color="auto"/>
                    <w:bottom w:val="none" w:sz="0" w:space="0" w:color="auto"/>
                    <w:right w:val="none" w:sz="0" w:space="0" w:color="auto"/>
                  </w:divBdr>
                  <w:divsChild>
                    <w:div w:id="148524816">
                      <w:marLeft w:val="0"/>
                      <w:marRight w:val="0"/>
                      <w:marTop w:val="0"/>
                      <w:marBottom w:val="0"/>
                      <w:divBdr>
                        <w:top w:val="none" w:sz="0" w:space="0" w:color="auto"/>
                        <w:left w:val="none" w:sz="0" w:space="0" w:color="auto"/>
                        <w:bottom w:val="none" w:sz="0" w:space="0" w:color="auto"/>
                        <w:right w:val="none" w:sz="0" w:space="0" w:color="auto"/>
                      </w:divBdr>
                    </w:div>
                  </w:divsChild>
                </w:div>
                <w:div w:id="197671105">
                  <w:marLeft w:val="0"/>
                  <w:marRight w:val="0"/>
                  <w:marTop w:val="0"/>
                  <w:marBottom w:val="0"/>
                  <w:divBdr>
                    <w:top w:val="none" w:sz="0" w:space="0" w:color="auto"/>
                    <w:left w:val="none" w:sz="0" w:space="0" w:color="auto"/>
                    <w:bottom w:val="none" w:sz="0" w:space="0" w:color="auto"/>
                    <w:right w:val="none" w:sz="0" w:space="0" w:color="auto"/>
                  </w:divBdr>
                  <w:divsChild>
                    <w:div w:id="409163275">
                      <w:marLeft w:val="0"/>
                      <w:marRight w:val="0"/>
                      <w:marTop w:val="0"/>
                      <w:marBottom w:val="0"/>
                      <w:divBdr>
                        <w:top w:val="none" w:sz="0" w:space="0" w:color="auto"/>
                        <w:left w:val="none" w:sz="0" w:space="0" w:color="auto"/>
                        <w:bottom w:val="none" w:sz="0" w:space="0" w:color="auto"/>
                        <w:right w:val="none" w:sz="0" w:space="0" w:color="auto"/>
                      </w:divBdr>
                    </w:div>
                  </w:divsChild>
                </w:div>
                <w:div w:id="487744012">
                  <w:marLeft w:val="0"/>
                  <w:marRight w:val="0"/>
                  <w:marTop w:val="0"/>
                  <w:marBottom w:val="0"/>
                  <w:divBdr>
                    <w:top w:val="none" w:sz="0" w:space="0" w:color="auto"/>
                    <w:left w:val="none" w:sz="0" w:space="0" w:color="auto"/>
                    <w:bottom w:val="none" w:sz="0" w:space="0" w:color="auto"/>
                    <w:right w:val="none" w:sz="0" w:space="0" w:color="auto"/>
                  </w:divBdr>
                  <w:divsChild>
                    <w:div w:id="1777630738">
                      <w:marLeft w:val="0"/>
                      <w:marRight w:val="0"/>
                      <w:marTop w:val="0"/>
                      <w:marBottom w:val="0"/>
                      <w:divBdr>
                        <w:top w:val="none" w:sz="0" w:space="0" w:color="auto"/>
                        <w:left w:val="none" w:sz="0" w:space="0" w:color="auto"/>
                        <w:bottom w:val="none" w:sz="0" w:space="0" w:color="auto"/>
                        <w:right w:val="none" w:sz="0" w:space="0" w:color="auto"/>
                      </w:divBdr>
                    </w:div>
                  </w:divsChild>
                </w:div>
                <w:div w:id="1712001088">
                  <w:marLeft w:val="0"/>
                  <w:marRight w:val="0"/>
                  <w:marTop w:val="0"/>
                  <w:marBottom w:val="0"/>
                  <w:divBdr>
                    <w:top w:val="none" w:sz="0" w:space="0" w:color="auto"/>
                    <w:left w:val="none" w:sz="0" w:space="0" w:color="auto"/>
                    <w:bottom w:val="none" w:sz="0" w:space="0" w:color="auto"/>
                    <w:right w:val="none" w:sz="0" w:space="0" w:color="auto"/>
                  </w:divBdr>
                  <w:divsChild>
                    <w:div w:id="494953962">
                      <w:marLeft w:val="0"/>
                      <w:marRight w:val="0"/>
                      <w:marTop w:val="0"/>
                      <w:marBottom w:val="0"/>
                      <w:divBdr>
                        <w:top w:val="none" w:sz="0" w:space="0" w:color="auto"/>
                        <w:left w:val="none" w:sz="0" w:space="0" w:color="auto"/>
                        <w:bottom w:val="none" w:sz="0" w:space="0" w:color="auto"/>
                        <w:right w:val="none" w:sz="0" w:space="0" w:color="auto"/>
                      </w:divBdr>
                    </w:div>
                  </w:divsChild>
                </w:div>
                <w:div w:id="1794473652">
                  <w:marLeft w:val="0"/>
                  <w:marRight w:val="0"/>
                  <w:marTop w:val="0"/>
                  <w:marBottom w:val="0"/>
                  <w:divBdr>
                    <w:top w:val="none" w:sz="0" w:space="0" w:color="auto"/>
                    <w:left w:val="none" w:sz="0" w:space="0" w:color="auto"/>
                    <w:bottom w:val="none" w:sz="0" w:space="0" w:color="auto"/>
                    <w:right w:val="none" w:sz="0" w:space="0" w:color="auto"/>
                  </w:divBdr>
                  <w:divsChild>
                    <w:div w:id="2034844149">
                      <w:marLeft w:val="0"/>
                      <w:marRight w:val="0"/>
                      <w:marTop w:val="0"/>
                      <w:marBottom w:val="0"/>
                      <w:divBdr>
                        <w:top w:val="none" w:sz="0" w:space="0" w:color="auto"/>
                        <w:left w:val="none" w:sz="0" w:space="0" w:color="auto"/>
                        <w:bottom w:val="none" w:sz="0" w:space="0" w:color="auto"/>
                        <w:right w:val="none" w:sz="0" w:space="0" w:color="auto"/>
                      </w:divBdr>
                    </w:div>
                  </w:divsChild>
                </w:div>
                <w:div w:id="1468622568">
                  <w:marLeft w:val="0"/>
                  <w:marRight w:val="0"/>
                  <w:marTop w:val="0"/>
                  <w:marBottom w:val="0"/>
                  <w:divBdr>
                    <w:top w:val="none" w:sz="0" w:space="0" w:color="auto"/>
                    <w:left w:val="none" w:sz="0" w:space="0" w:color="auto"/>
                    <w:bottom w:val="none" w:sz="0" w:space="0" w:color="auto"/>
                    <w:right w:val="none" w:sz="0" w:space="0" w:color="auto"/>
                  </w:divBdr>
                  <w:divsChild>
                    <w:div w:id="1847550922">
                      <w:marLeft w:val="0"/>
                      <w:marRight w:val="0"/>
                      <w:marTop w:val="0"/>
                      <w:marBottom w:val="0"/>
                      <w:divBdr>
                        <w:top w:val="none" w:sz="0" w:space="0" w:color="auto"/>
                        <w:left w:val="none" w:sz="0" w:space="0" w:color="auto"/>
                        <w:bottom w:val="none" w:sz="0" w:space="0" w:color="auto"/>
                        <w:right w:val="none" w:sz="0" w:space="0" w:color="auto"/>
                      </w:divBdr>
                    </w:div>
                  </w:divsChild>
                </w:div>
                <w:div w:id="1484274617">
                  <w:marLeft w:val="0"/>
                  <w:marRight w:val="0"/>
                  <w:marTop w:val="0"/>
                  <w:marBottom w:val="0"/>
                  <w:divBdr>
                    <w:top w:val="none" w:sz="0" w:space="0" w:color="auto"/>
                    <w:left w:val="none" w:sz="0" w:space="0" w:color="auto"/>
                    <w:bottom w:val="none" w:sz="0" w:space="0" w:color="auto"/>
                    <w:right w:val="none" w:sz="0" w:space="0" w:color="auto"/>
                  </w:divBdr>
                  <w:divsChild>
                    <w:div w:id="1762486508">
                      <w:marLeft w:val="0"/>
                      <w:marRight w:val="0"/>
                      <w:marTop w:val="0"/>
                      <w:marBottom w:val="0"/>
                      <w:divBdr>
                        <w:top w:val="none" w:sz="0" w:space="0" w:color="auto"/>
                        <w:left w:val="none" w:sz="0" w:space="0" w:color="auto"/>
                        <w:bottom w:val="none" w:sz="0" w:space="0" w:color="auto"/>
                        <w:right w:val="none" w:sz="0" w:space="0" w:color="auto"/>
                      </w:divBdr>
                    </w:div>
                  </w:divsChild>
                </w:div>
                <w:div w:id="1262882262">
                  <w:marLeft w:val="0"/>
                  <w:marRight w:val="0"/>
                  <w:marTop w:val="0"/>
                  <w:marBottom w:val="0"/>
                  <w:divBdr>
                    <w:top w:val="none" w:sz="0" w:space="0" w:color="auto"/>
                    <w:left w:val="none" w:sz="0" w:space="0" w:color="auto"/>
                    <w:bottom w:val="none" w:sz="0" w:space="0" w:color="auto"/>
                    <w:right w:val="none" w:sz="0" w:space="0" w:color="auto"/>
                  </w:divBdr>
                  <w:divsChild>
                    <w:div w:id="1369795677">
                      <w:marLeft w:val="0"/>
                      <w:marRight w:val="0"/>
                      <w:marTop w:val="0"/>
                      <w:marBottom w:val="0"/>
                      <w:divBdr>
                        <w:top w:val="none" w:sz="0" w:space="0" w:color="auto"/>
                        <w:left w:val="none" w:sz="0" w:space="0" w:color="auto"/>
                        <w:bottom w:val="none" w:sz="0" w:space="0" w:color="auto"/>
                        <w:right w:val="none" w:sz="0" w:space="0" w:color="auto"/>
                      </w:divBdr>
                    </w:div>
                  </w:divsChild>
                </w:div>
                <w:div w:id="1605190997">
                  <w:marLeft w:val="0"/>
                  <w:marRight w:val="0"/>
                  <w:marTop w:val="0"/>
                  <w:marBottom w:val="0"/>
                  <w:divBdr>
                    <w:top w:val="none" w:sz="0" w:space="0" w:color="auto"/>
                    <w:left w:val="none" w:sz="0" w:space="0" w:color="auto"/>
                    <w:bottom w:val="none" w:sz="0" w:space="0" w:color="auto"/>
                    <w:right w:val="none" w:sz="0" w:space="0" w:color="auto"/>
                  </w:divBdr>
                  <w:divsChild>
                    <w:div w:id="1345473073">
                      <w:marLeft w:val="0"/>
                      <w:marRight w:val="0"/>
                      <w:marTop w:val="0"/>
                      <w:marBottom w:val="0"/>
                      <w:divBdr>
                        <w:top w:val="none" w:sz="0" w:space="0" w:color="auto"/>
                        <w:left w:val="none" w:sz="0" w:space="0" w:color="auto"/>
                        <w:bottom w:val="none" w:sz="0" w:space="0" w:color="auto"/>
                        <w:right w:val="none" w:sz="0" w:space="0" w:color="auto"/>
                      </w:divBdr>
                    </w:div>
                  </w:divsChild>
                </w:div>
                <w:div w:id="1141459157">
                  <w:marLeft w:val="0"/>
                  <w:marRight w:val="0"/>
                  <w:marTop w:val="0"/>
                  <w:marBottom w:val="0"/>
                  <w:divBdr>
                    <w:top w:val="none" w:sz="0" w:space="0" w:color="auto"/>
                    <w:left w:val="none" w:sz="0" w:space="0" w:color="auto"/>
                    <w:bottom w:val="none" w:sz="0" w:space="0" w:color="auto"/>
                    <w:right w:val="none" w:sz="0" w:space="0" w:color="auto"/>
                  </w:divBdr>
                  <w:divsChild>
                    <w:div w:id="1841385322">
                      <w:marLeft w:val="0"/>
                      <w:marRight w:val="0"/>
                      <w:marTop w:val="0"/>
                      <w:marBottom w:val="0"/>
                      <w:divBdr>
                        <w:top w:val="none" w:sz="0" w:space="0" w:color="auto"/>
                        <w:left w:val="none" w:sz="0" w:space="0" w:color="auto"/>
                        <w:bottom w:val="none" w:sz="0" w:space="0" w:color="auto"/>
                        <w:right w:val="none" w:sz="0" w:space="0" w:color="auto"/>
                      </w:divBdr>
                    </w:div>
                  </w:divsChild>
                </w:div>
                <w:div w:id="1863518827">
                  <w:marLeft w:val="0"/>
                  <w:marRight w:val="0"/>
                  <w:marTop w:val="0"/>
                  <w:marBottom w:val="0"/>
                  <w:divBdr>
                    <w:top w:val="none" w:sz="0" w:space="0" w:color="auto"/>
                    <w:left w:val="none" w:sz="0" w:space="0" w:color="auto"/>
                    <w:bottom w:val="none" w:sz="0" w:space="0" w:color="auto"/>
                    <w:right w:val="none" w:sz="0" w:space="0" w:color="auto"/>
                  </w:divBdr>
                  <w:divsChild>
                    <w:div w:id="513497030">
                      <w:marLeft w:val="0"/>
                      <w:marRight w:val="0"/>
                      <w:marTop w:val="0"/>
                      <w:marBottom w:val="0"/>
                      <w:divBdr>
                        <w:top w:val="none" w:sz="0" w:space="0" w:color="auto"/>
                        <w:left w:val="none" w:sz="0" w:space="0" w:color="auto"/>
                        <w:bottom w:val="none" w:sz="0" w:space="0" w:color="auto"/>
                        <w:right w:val="none" w:sz="0" w:space="0" w:color="auto"/>
                      </w:divBdr>
                    </w:div>
                  </w:divsChild>
                </w:div>
                <w:div w:id="1520657525">
                  <w:marLeft w:val="0"/>
                  <w:marRight w:val="0"/>
                  <w:marTop w:val="0"/>
                  <w:marBottom w:val="0"/>
                  <w:divBdr>
                    <w:top w:val="none" w:sz="0" w:space="0" w:color="auto"/>
                    <w:left w:val="none" w:sz="0" w:space="0" w:color="auto"/>
                    <w:bottom w:val="none" w:sz="0" w:space="0" w:color="auto"/>
                    <w:right w:val="none" w:sz="0" w:space="0" w:color="auto"/>
                  </w:divBdr>
                  <w:divsChild>
                    <w:div w:id="1038774082">
                      <w:marLeft w:val="0"/>
                      <w:marRight w:val="0"/>
                      <w:marTop w:val="0"/>
                      <w:marBottom w:val="0"/>
                      <w:divBdr>
                        <w:top w:val="none" w:sz="0" w:space="0" w:color="auto"/>
                        <w:left w:val="none" w:sz="0" w:space="0" w:color="auto"/>
                        <w:bottom w:val="none" w:sz="0" w:space="0" w:color="auto"/>
                        <w:right w:val="none" w:sz="0" w:space="0" w:color="auto"/>
                      </w:divBdr>
                    </w:div>
                  </w:divsChild>
                </w:div>
                <w:div w:id="1362974841">
                  <w:marLeft w:val="0"/>
                  <w:marRight w:val="0"/>
                  <w:marTop w:val="0"/>
                  <w:marBottom w:val="0"/>
                  <w:divBdr>
                    <w:top w:val="none" w:sz="0" w:space="0" w:color="auto"/>
                    <w:left w:val="none" w:sz="0" w:space="0" w:color="auto"/>
                    <w:bottom w:val="none" w:sz="0" w:space="0" w:color="auto"/>
                    <w:right w:val="none" w:sz="0" w:space="0" w:color="auto"/>
                  </w:divBdr>
                  <w:divsChild>
                    <w:div w:id="1922905768">
                      <w:marLeft w:val="0"/>
                      <w:marRight w:val="0"/>
                      <w:marTop w:val="0"/>
                      <w:marBottom w:val="0"/>
                      <w:divBdr>
                        <w:top w:val="none" w:sz="0" w:space="0" w:color="auto"/>
                        <w:left w:val="none" w:sz="0" w:space="0" w:color="auto"/>
                        <w:bottom w:val="none" w:sz="0" w:space="0" w:color="auto"/>
                        <w:right w:val="none" w:sz="0" w:space="0" w:color="auto"/>
                      </w:divBdr>
                    </w:div>
                  </w:divsChild>
                </w:div>
                <w:div w:id="336884186">
                  <w:marLeft w:val="0"/>
                  <w:marRight w:val="0"/>
                  <w:marTop w:val="0"/>
                  <w:marBottom w:val="0"/>
                  <w:divBdr>
                    <w:top w:val="none" w:sz="0" w:space="0" w:color="auto"/>
                    <w:left w:val="none" w:sz="0" w:space="0" w:color="auto"/>
                    <w:bottom w:val="none" w:sz="0" w:space="0" w:color="auto"/>
                    <w:right w:val="none" w:sz="0" w:space="0" w:color="auto"/>
                  </w:divBdr>
                  <w:divsChild>
                    <w:div w:id="1231963368">
                      <w:marLeft w:val="0"/>
                      <w:marRight w:val="0"/>
                      <w:marTop w:val="0"/>
                      <w:marBottom w:val="0"/>
                      <w:divBdr>
                        <w:top w:val="none" w:sz="0" w:space="0" w:color="auto"/>
                        <w:left w:val="none" w:sz="0" w:space="0" w:color="auto"/>
                        <w:bottom w:val="none" w:sz="0" w:space="0" w:color="auto"/>
                        <w:right w:val="none" w:sz="0" w:space="0" w:color="auto"/>
                      </w:divBdr>
                    </w:div>
                  </w:divsChild>
                </w:div>
                <w:div w:id="1225526696">
                  <w:marLeft w:val="0"/>
                  <w:marRight w:val="0"/>
                  <w:marTop w:val="0"/>
                  <w:marBottom w:val="0"/>
                  <w:divBdr>
                    <w:top w:val="none" w:sz="0" w:space="0" w:color="auto"/>
                    <w:left w:val="none" w:sz="0" w:space="0" w:color="auto"/>
                    <w:bottom w:val="none" w:sz="0" w:space="0" w:color="auto"/>
                    <w:right w:val="none" w:sz="0" w:space="0" w:color="auto"/>
                  </w:divBdr>
                  <w:divsChild>
                    <w:div w:id="1762676296">
                      <w:marLeft w:val="0"/>
                      <w:marRight w:val="0"/>
                      <w:marTop w:val="0"/>
                      <w:marBottom w:val="0"/>
                      <w:divBdr>
                        <w:top w:val="none" w:sz="0" w:space="0" w:color="auto"/>
                        <w:left w:val="none" w:sz="0" w:space="0" w:color="auto"/>
                        <w:bottom w:val="none" w:sz="0" w:space="0" w:color="auto"/>
                        <w:right w:val="none" w:sz="0" w:space="0" w:color="auto"/>
                      </w:divBdr>
                    </w:div>
                  </w:divsChild>
                </w:div>
                <w:div w:id="1365209235">
                  <w:marLeft w:val="0"/>
                  <w:marRight w:val="0"/>
                  <w:marTop w:val="0"/>
                  <w:marBottom w:val="0"/>
                  <w:divBdr>
                    <w:top w:val="none" w:sz="0" w:space="0" w:color="auto"/>
                    <w:left w:val="none" w:sz="0" w:space="0" w:color="auto"/>
                    <w:bottom w:val="none" w:sz="0" w:space="0" w:color="auto"/>
                    <w:right w:val="none" w:sz="0" w:space="0" w:color="auto"/>
                  </w:divBdr>
                  <w:divsChild>
                    <w:div w:id="1709141098">
                      <w:marLeft w:val="0"/>
                      <w:marRight w:val="0"/>
                      <w:marTop w:val="0"/>
                      <w:marBottom w:val="0"/>
                      <w:divBdr>
                        <w:top w:val="none" w:sz="0" w:space="0" w:color="auto"/>
                        <w:left w:val="none" w:sz="0" w:space="0" w:color="auto"/>
                        <w:bottom w:val="none" w:sz="0" w:space="0" w:color="auto"/>
                        <w:right w:val="none" w:sz="0" w:space="0" w:color="auto"/>
                      </w:divBdr>
                    </w:div>
                  </w:divsChild>
                </w:div>
                <w:div w:id="1464275428">
                  <w:marLeft w:val="0"/>
                  <w:marRight w:val="0"/>
                  <w:marTop w:val="0"/>
                  <w:marBottom w:val="0"/>
                  <w:divBdr>
                    <w:top w:val="none" w:sz="0" w:space="0" w:color="auto"/>
                    <w:left w:val="none" w:sz="0" w:space="0" w:color="auto"/>
                    <w:bottom w:val="none" w:sz="0" w:space="0" w:color="auto"/>
                    <w:right w:val="none" w:sz="0" w:space="0" w:color="auto"/>
                  </w:divBdr>
                  <w:divsChild>
                    <w:div w:id="1924025588">
                      <w:marLeft w:val="0"/>
                      <w:marRight w:val="0"/>
                      <w:marTop w:val="0"/>
                      <w:marBottom w:val="0"/>
                      <w:divBdr>
                        <w:top w:val="none" w:sz="0" w:space="0" w:color="auto"/>
                        <w:left w:val="none" w:sz="0" w:space="0" w:color="auto"/>
                        <w:bottom w:val="none" w:sz="0" w:space="0" w:color="auto"/>
                        <w:right w:val="none" w:sz="0" w:space="0" w:color="auto"/>
                      </w:divBdr>
                    </w:div>
                  </w:divsChild>
                </w:div>
                <w:div w:id="1610817421">
                  <w:marLeft w:val="0"/>
                  <w:marRight w:val="0"/>
                  <w:marTop w:val="0"/>
                  <w:marBottom w:val="0"/>
                  <w:divBdr>
                    <w:top w:val="none" w:sz="0" w:space="0" w:color="auto"/>
                    <w:left w:val="none" w:sz="0" w:space="0" w:color="auto"/>
                    <w:bottom w:val="none" w:sz="0" w:space="0" w:color="auto"/>
                    <w:right w:val="none" w:sz="0" w:space="0" w:color="auto"/>
                  </w:divBdr>
                  <w:divsChild>
                    <w:div w:id="1521889209">
                      <w:marLeft w:val="0"/>
                      <w:marRight w:val="0"/>
                      <w:marTop w:val="0"/>
                      <w:marBottom w:val="0"/>
                      <w:divBdr>
                        <w:top w:val="none" w:sz="0" w:space="0" w:color="auto"/>
                        <w:left w:val="none" w:sz="0" w:space="0" w:color="auto"/>
                        <w:bottom w:val="none" w:sz="0" w:space="0" w:color="auto"/>
                        <w:right w:val="none" w:sz="0" w:space="0" w:color="auto"/>
                      </w:divBdr>
                    </w:div>
                  </w:divsChild>
                </w:div>
                <w:div w:id="1376394407">
                  <w:marLeft w:val="0"/>
                  <w:marRight w:val="0"/>
                  <w:marTop w:val="0"/>
                  <w:marBottom w:val="0"/>
                  <w:divBdr>
                    <w:top w:val="none" w:sz="0" w:space="0" w:color="auto"/>
                    <w:left w:val="none" w:sz="0" w:space="0" w:color="auto"/>
                    <w:bottom w:val="none" w:sz="0" w:space="0" w:color="auto"/>
                    <w:right w:val="none" w:sz="0" w:space="0" w:color="auto"/>
                  </w:divBdr>
                  <w:divsChild>
                    <w:div w:id="1885020097">
                      <w:marLeft w:val="0"/>
                      <w:marRight w:val="0"/>
                      <w:marTop w:val="0"/>
                      <w:marBottom w:val="0"/>
                      <w:divBdr>
                        <w:top w:val="none" w:sz="0" w:space="0" w:color="auto"/>
                        <w:left w:val="none" w:sz="0" w:space="0" w:color="auto"/>
                        <w:bottom w:val="none" w:sz="0" w:space="0" w:color="auto"/>
                        <w:right w:val="none" w:sz="0" w:space="0" w:color="auto"/>
                      </w:divBdr>
                    </w:div>
                  </w:divsChild>
                </w:div>
                <w:div w:id="1828008921">
                  <w:marLeft w:val="0"/>
                  <w:marRight w:val="0"/>
                  <w:marTop w:val="0"/>
                  <w:marBottom w:val="0"/>
                  <w:divBdr>
                    <w:top w:val="none" w:sz="0" w:space="0" w:color="auto"/>
                    <w:left w:val="none" w:sz="0" w:space="0" w:color="auto"/>
                    <w:bottom w:val="none" w:sz="0" w:space="0" w:color="auto"/>
                    <w:right w:val="none" w:sz="0" w:space="0" w:color="auto"/>
                  </w:divBdr>
                  <w:divsChild>
                    <w:div w:id="974528951">
                      <w:marLeft w:val="0"/>
                      <w:marRight w:val="0"/>
                      <w:marTop w:val="0"/>
                      <w:marBottom w:val="0"/>
                      <w:divBdr>
                        <w:top w:val="none" w:sz="0" w:space="0" w:color="auto"/>
                        <w:left w:val="none" w:sz="0" w:space="0" w:color="auto"/>
                        <w:bottom w:val="none" w:sz="0" w:space="0" w:color="auto"/>
                        <w:right w:val="none" w:sz="0" w:space="0" w:color="auto"/>
                      </w:divBdr>
                    </w:div>
                  </w:divsChild>
                </w:div>
                <w:div w:id="1674990247">
                  <w:marLeft w:val="0"/>
                  <w:marRight w:val="0"/>
                  <w:marTop w:val="0"/>
                  <w:marBottom w:val="0"/>
                  <w:divBdr>
                    <w:top w:val="none" w:sz="0" w:space="0" w:color="auto"/>
                    <w:left w:val="none" w:sz="0" w:space="0" w:color="auto"/>
                    <w:bottom w:val="none" w:sz="0" w:space="0" w:color="auto"/>
                    <w:right w:val="none" w:sz="0" w:space="0" w:color="auto"/>
                  </w:divBdr>
                  <w:divsChild>
                    <w:div w:id="519902395">
                      <w:marLeft w:val="0"/>
                      <w:marRight w:val="0"/>
                      <w:marTop w:val="0"/>
                      <w:marBottom w:val="0"/>
                      <w:divBdr>
                        <w:top w:val="none" w:sz="0" w:space="0" w:color="auto"/>
                        <w:left w:val="none" w:sz="0" w:space="0" w:color="auto"/>
                        <w:bottom w:val="none" w:sz="0" w:space="0" w:color="auto"/>
                        <w:right w:val="none" w:sz="0" w:space="0" w:color="auto"/>
                      </w:divBdr>
                    </w:div>
                  </w:divsChild>
                </w:div>
                <w:div w:id="832254952">
                  <w:marLeft w:val="0"/>
                  <w:marRight w:val="0"/>
                  <w:marTop w:val="0"/>
                  <w:marBottom w:val="0"/>
                  <w:divBdr>
                    <w:top w:val="none" w:sz="0" w:space="0" w:color="auto"/>
                    <w:left w:val="none" w:sz="0" w:space="0" w:color="auto"/>
                    <w:bottom w:val="none" w:sz="0" w:space="0" w:color="auto"/>
                    <w:right w:val="none" w:sz="0" w:space="0" w:color="auto"/>
                  </w:divBdr>
                  <w:divsChild>
                    <w:div w:id="1612323049">
                      <w:marLeft w:val="0"/>
                      <w:marRight w:val="0"/>
                      <w:marTop w:val="0"/>
                      <w:marBottom w:val="0"/>
                      <w:divBdr>
                        <w:top w:val="none" w:sz="0" w:space="0" w:color="auto"/>
                        <w:left w:val="none" w:sz="0" w:space="0" w:color="auto"/>
                        <w:bottom w:val="none" w:sz="0" w:space="0" w:color="auto"/>
                        <w:right w:val="none" w:sz="0" w:space="0" w:color="auto"/>
                      </w:divBdr>
                    </w:div>
                  </w:divsChild>
                </w:div>
                <w:div w:id="1826050447">
                  <w:marLeft w:val="0"/>
                  <w:marRight w:val="0"/>
                  <w:marTop w:val="0"/>
                  <w:marBottom w:val="0"/>
                  <w:divBdr>
                    <w:top w:val="none" w:sz="0" w:space="0" w:color="auto"/>
                    <w:left w:val="none" w:sz="0" w:space="0" w:color="auto"/>
                    <w:bottom w:val="none" w:sz="0" w:space="0" w:color="auto"/>
                    <w:right w:val="none" w:sz="0" w:space="0" w:color="auto"/>
                  </w:divBdr>
                  <w:divsChild>
                    <w:div w:id="1735425879">
                      <w:marLeft w:val="0"/>
                      <w:marRight w:val="0"/>
                      <w:marTop w:val="0"/>
                      <w:marBottom w:val="0"/>
                      <w:divBdr>
                        <w:top w:val="none" w:sz="0" w:space="0" w:color="auto"/>
                        <w:left w:val="none" w:sz="0" w:space="0" w:color="auto"/>
                        <w:bottom w:val="none" w:sz="0" w:space="0" w:color="auto"/>
                        <w:right w:val="none" w:sz="0" w:space="0" w:color="auto"/>
                      </w:divBdr>
                    </w:div>
                  </w:divsChild>
                </w:div>
                <w:div w:id="57411642">
                  <w:marLeft w:val="0"/>
                  <w:marRight w:val="0"/>
                  <w:marTop w:val="0"/>
                  <w:marBottom w:val="0"/>
                  <w:divBdr>
                    <w:top w:val="none" w:sz="0" w:space="0" w:color="auto"/>
                    <w:left w:val="none" w:sz="0" w:space="0" w:color="auto"/>
                    <w:bottom w:val="none" w:sz="0" w:space="0" w:color="auto"/>
                    <w:right w:val="none" w:sz="0" w:space="0" w:color="auto"/>
                  </w:divBdr>
                  <w:divsChild>
                    <w:div w:id="235210606">
                      <w:marLeft w:val="0"/>
                      <w:marRight w:val="0"/>
                      <w:marTop w:val="0"/>
                      <w:marBottom w:val="0"/>
                      <w:divBdr>
                        <w:top w:val="none" w:sz="0" w:space="0" w:color="auto"/>
                        <w:left w:val="none" w:sz="0" w:space="0" w:color="auto"/>
                        <w:bottom w:val="none" w:sz="0" w:space="0" w:color="auto"/>
                        <w:right w:val="none" w:sz="0" w:space="0" w:color="auto"/>
                      </w:divBdr>
                    </w:div>
                  </w:divsChild>
                </w:div>
                <w:div w:id="1925724512">
                  <w:marLeft w:val="0"/>
                  <w:marRight w:val="0"/>
                  <w:marTop w:val="0"/>
                  <w:marBottom w:val="0"/>
                  <w:divBdr>
                    <w:top w:val="none" w:sz="0" w:space="0" w:color="auto"/>
                    <w:left w:val="none" w:sz="0" w:space="0" w:color="auto"/>
                    <w:bottom w:val="none" w:sz="0" w:space="0" w:color="auto"/>
                    <w:right w:val="none" w:sz="0" w:space="0" w:color="auto"/>
                  </w:divBdr>
                  <w:divsChild>
                    <w:div w:id="636420226">
                      <w:marLeft w:val="0"/>
                      <w:marRight w:val="0"/>
                      <w:marTop w:val="0"/>
                      <w:marBottom w:val="0"/>
                      <w:divBdr>
                        <w:top w:val="none" w:sz="0" w:space="0" w:color="auto"/>
                        <w:left w:val="none" w:sz="0" w:space="0" w:color="auto"/>
                        <w:bottom w:val="none" w:sz="0" w:space="0" w:color="auto"/>
                        <w:right w:val="none" w:sz="0" w:space="0" w:color="auto"/>
                      </w:divBdr>
                    </w:div>
                  </w:divsChild>
                </w:div>
                <w:div w:id="1795443130">
                  <w:marLeft w:val="0"/>
                  <w:marRight w:val="0"/>
                  <w:marTop w:val="0"/>
                  <w:marBottom w:val="0"/>
                  <w:divBdr>
                    <w:top w:val="none" w:sz="0" w:space="0" w:color="auto"/>
                    <w:left w:val="none" w:sz="0" w:space="0" w:color="auto"/>
                    <w:bottom w:val="none" w:sz="0" w:space="0" w:color="auto"/>
                    <w:right w:val="none" w:sz="0" w:space="0" w:color="auto"/>
                  </w:divBdr>
                  <w:divsChild>
                    <w:div w:id="885139812">
                      <w:marLeft w:val="0"/>
                      <w:marRight w:val="0"/>
                      <w:marTop w:val="0"/>
                      <w:marBottom w:val="0"/>
                      <w:divBdr>
                        <w:top w:val="none" w:sz="0" w:space="0" w:color="auto"/>
                        <w:left w:val="none" w:sz="0" w:space="0" w:color="auto"/>
                        <w:bottom w:val="none" w:sz="0" w:space="0" w:color="auto"/>
                        <w:right w:val="none" w:sz="0" w:space="0" w:color="auto"/>
                      </w:divBdr>
                    </w:div>
                  </w:divsChild>
                </w:div>
                <w:div w:id="1020400700">
                  <w:marLeft w:val="0"/>
                  <w:marRight w:val="0"/>
                  <w:marTop w:val="0"/>
                  <w:marBottom w:val="0"/>
                  <w:divBdr>
                    <w:top w:val="none" w:sz="0" w:space="0" w:color="auto"/>
                    <w:left w:val="none" w:sz="0" w:space="0" w:color="auto"/>
                    <w:bottom w:val="none" w:sz="0" w:space="0" w:color="auto"/>
                    <w:right w:val="none" w:sz="0" w:space="0" w:color="auto"/>
                  </w:divBdr>
                  <w:divsChild>
                    <w:div w:id="297692282">
                      <w:marLeft w:val="0"/>
                      <w:marRight w:val="0"/>
                      <w:marTop w:val="0"/>
                      <w:marBottom w:val="0"/>
                      <w:divBdr>
                        <w:top w:val="none" w:sz="0" w:space="0" w:color="auto"/>
                        <w:left w:val="none" w:sz="0" w:space="0" w:color="auto"/>
                        <w:bottom w:val="none" w:sz="0" w:space="0" w:color="auto"/>
                        <w:right w:val="none" w:sz="0" w:space="0" w:color="auto"/>
                      </w:divBdr>
                    </w:div>
                  </w:divsChild>
                </w:div>
                <w:div w:id="1818767609">
                  <w:marLeft w:val="0"/>
                  <w:marRight w:val="0"/>
                  <w:marTop w:val="0"/>
                  <w:marBottom w:val="0"/>
                  <w:divBdr>
                    <w:top w:val="none" w:sz="0" w:space="0" w:color="auto"/>
                    <w:left w:val="none" w:sz="0" w:space="0" w:color="auto"/>
                    <w:bottom w:val="none" w:sz="0" w:space="0" w:color="auto"/>
                    <w:right w:val="none" w:sz="0" w:space="0" w:color="auto"/>
                  </w:divBdr>
                  <w:divsChild>
                    <w:div w:id="1367674897">
                      <w:marLeft w:val="0"/>
                      <w:marRight w:val="0"/>
                      <w:marTop w:val="0"/>
                      <w:marBottom w:val="0"/>
                      <w:divBdr>
                        <w:top w:val="none" w:sz="0" w:space="0" w:color="auto"/>
                        <w:left w:val="none" w:sz="0" w:space="0" w:color="auto"/>
                        <w:bottom w:val="none" w:sz="0" w:space="0" w:color="auto"/>
                        <w:right w:val="none" w:sz="0" w:space="0" w:color="auto"/>
                      </w:divBdr>
                    </w:div>
                  </w:divsChild>
                </w:div>
                <w:div w:id="1176767577">
                  <w:marLeft w:val="0"/>
                  <w:marRight w:val="0"/>
                  <w:marTop w:val="0"/>
                  <w:marBottom w:val="0"/>
                  <w:divBdr>
                    <w:top w:val="none" w:sz="0" w:space="0" w:color="auto"/>
                    <w:left w:val="none" w:sz="0" w:space="0" w:color="auto"/>
                    <w:bottom w:val="none" w:sz="0" w:space="0" w:color="auto"/>
                    <w:right w:val="none" w:sz="0" w:space="0" w:color="auto"/>
                  </w:divBdr>
                  <w:divsChild>
                    <w:div w:id="1650547880">
                      <w:marLeft w:val="0"/>
                      <w:marRight w:val="0"/>
                      <w:marTop w:val="0"/>
                      <w:marBottom w:val="0"/>
                      <w:divBdr>
                        <w:top w:val="none" w:sz="0" w:space="0" w:color="auto"/>
                        <w:left w:val="none" w:sz="0" w:space="0" w:color="auto"/>
                        <w:bottom w:val="none" w:sz="0" w:space="0" w:color="auto"/>
                        <w:right w:val="none" w:sz="0" w:space="0" w:color="auto"/>
                      </w:divBdr>
                    </w:div>
                  </w:divsChild>
                </w:div>
                <w:div w:id="1414936902">
                  <w:marLeft w:val="0"/>
                  <w:marRight w:val="0"/>
                  <w:marTop w:val="0"/>
                  <w:marBottom w:val="0"/>
                  <w:divBdr>
                    <w:top w:val="none" w:sz="0" w:space="0" w:color="auto"/>
                    <w:left w:val="none" w:sz="0" w:space="0" w:color="auto"/>
                    <w:bottom w:val="none" w:sz="0" w:space="0" w:color="auto"/>
                    <w:right w:val="none" w:sz="0" w:space="0" w:color="auto"/>
                  </w:divBdr>
                  <w:divsChild>
                    <w:div w:id="1283417267">
                      <w:marLeft w:val="0"/>
                      <w:marRight w:val="0"/>
                      <w:marTop w:val="0"/>
                      <w:marBottom w:val="0"/>
                      <w:divBdr>
                        <w:top w:val="none" w:sz="0" w:space="0" w:color="auto"/>
                        <w:left w:val="none" w:sz="0" w:space="0" w:color="auto"/>
                        <w:bottom w:val="none" w:sz="0" w:space="0" w:color="auto"/>
                        <w:right w:val="none" w:sz="0" w:space="0" w:color="auto"/>
                      </w:divBdr>
                    </w:div>
                  </w:divsChild>
                </w:div>
                <w:div w:id="14968725">
                  <w:marLeft w:val="0"/>
                  <w:marRight w:val="0"/>
                  <w:marTop w:val="0"/>
                  <w:marBottom w:val="0"/>
                  <w:divBdr>
                    <w:top w:val="none" w:sz="0" w:space="0" w:color="auto"/>
                    <w:left w:val="none" w:sz="0" w:space="0" w:color="auto"/>
                    <w:bottom w:val="none" w:sz="0" w:space="0" w:color="auto"/>
                    <w:right w:val="none" w:sz="0" w:space="0" w:color="auto"/>
                  </w:divBdr>
                  <w:divsChild>
                    <w:div w:id="1516840656">
                      <w:marLeft w:val="0"/>
                      <w:marRight w:val="0"/>
                      <w:marTop w:val="0"/>
                      <w:marBottom w:val="0"/>
                      <w:divBdr>
                        <w:top w:val="none" w:sz="0" w:space="0" w:color="auto"/>
                        <w:left w:val="none" w:sz="0" w:space="0" w:color="auto"/>
                        <w:bottom w:val="none" w:sz="0" w:space="0" w:color="auto"/>
                        <w:right w:val="none" w:sz="0" w:space="0" w:color="auto"/>
                      </w:divBdr>
                    </w:div>
                  </w:divsChild>
                </w:div>
                <w:div w:id="1998726375">
                  <w:marLeft w:val="0"/>
                  <w:marRight w:val="0"/>
                  <w:marTop w:val="0"/>
                  <w:marBottom w:val="0"/>
                  <w:divBdr>
                    <w:top w:val="none" w:sz="0" w:space="0" w:color="auto"/>
                    <w:left w:val="none" w:sz="0" w:space="0" w:color="auto"/>
                    <w:bottom w:val="none" w:sz="0" w:space="0" w:color="auto"/>
                    <w:right w:val="none" w:sz="0" w:space="0" w:color="auto"/>
                  </w:divBdr>
                  <w:divsChild>
                    <w:div w:id="1929190989">
                      <w:marLeft w:val="0"/>
                      <w:marRight w:val="0"/>
                      <w:marTop w:val="0"/>
                      <w:marBottom w:val="0"/>
                      <w:divBdr>
                        <w:top w:val="none" w:sz="0" w:space="0" w:color="auto"/>
                        <w:left w:val="none" w:sz="0" w:space="0" w:color="auto"/>
                        <w:bottom w:val="none" w:sz="0" w:space="0" w:color="auto"/>
                        <w:right w:val="none" w:sz="0" w:space="0" w:color="auto"/>
                      </w:divBdr>
                    </w:div>
                  </w:divsChild>
                </w:div>
                <w:div w:id="2007854535">
                  <w:marLeft w:val="0"/>
                  <w:marRight w:val="0"/>
                  <w:marTop w:val="0"/>
                  <w:marBottom w:val="0"/>
                  <w:divBdr>
                    <w:top w:val="none" w:sz="0" w:space="0" w:color="auto"/>
                    <w:left w:val="none" w:sz="0" w:space="0" w:color="auto"/>
                    <w:bottom w:val="none" w:sz="0" w:space="0" w:color="auto"/>
                    <w:right w:val="none" w:sz="0" w:space="0" w:color="auto"/>
                  </w:divBdr>
                  <w:divsChild>
                    <w:div w:id="1084692875">
                      <w:marLeft w:val="0"/>
                      <w:marRight w:val="0"/>
                      <w:marTop w:val="0"/>
                      <w:marBottom w:val="0"/>
                      <w:divBdr>
                        <w:top w:val="none" w:sz="0" w:space="0" w:color="auto"/>
                        <w:left w:val="none" w:sz="0" w:space="0" w:color="auto"/>
                        <w:bottom w:val="none" w:sz="0" w:space="0" w:color="auto"/>
                        <w:right w:val="none" w:sz="0" w:space="0" w:color="auto"/>
                      </w:divBdr>
                    </w:div>
                  </w:divsChild>
                </w:div>
                <w:div w:id="195852009">
                  <w:marLeft w:val="0"/>
                  <w:marRight w:val="0"/>
                  <w:marTop w:val="0"/>
                  <w:marBottom w:val="0"/>
                  <w:divBdr>
                    <w:top w:val="none" w:sz="0" w:space="0" w:color="auto"/>
                    <w:left w:val="none" w:sz="0" w:space="0" w:color="auto"/>
                    <w:bottom w:val="none" w:sz="0" w:space="0" w:color="auto"/>
                    <w:right w:val="none" w:sz="0" w:space="0" w:color="auto"/>
                  </w:divBdr>
                  <w:divsChild>
                    <w:div w:id="1632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1798">
          <w:marLeft w:val="0"/>
          <w:marRight w:val="0"/>
          <w:marTop w:val="0"/>
          <w:marBottom w:val="0"/>
          <w:divBdr>
            <w:top w:val="none" w:sz="0" w:space="0" w:color="auto"/>
            <w:left w:val="none" w:sz="0" w:space="0" w:color="auto"/>
            <w:bottom w:val="none" w:sz="0" w:space="0" w:color="auto"/>
            <w:right w:val="none" w:sz="0" w:space="0" w:color="auto"/>
          </w:divBdr>
        </w:div>
        <w:div w:id="1358386506">
          <w:marLeft w:val="0"/>
          <w:marRight w:val="0"/>
          <w:marTop w:val="0"/>
          <w:marBottom w:val="0"/>
          <w:divBdr>
            <w:top w:val="none" w:sz="0" w:space="0" w:color="auto"/>
            <w:left w:val="none" w:sz="0" w:space="0" w:color="auto"/>
            <w:bottom w:val="none" w:sz="0" w:space="0" w:color="auto"/>
            <w:right w:val="none" w:sz="0" w:space="0" w:color="auto"/>
          </w:divBdr>
        </w:div>
        <w:div w:id="724764225">
          <w:marLeft w:val="0"/>
          <w:marRight w:val="0"/>
          <w:marTop w:val="0"/>
          <w:marBottom w:val="0"/>
          <w:divBdr>
            <w:top w:val="none" w:sz="0" w:space="0" w:color="auto"/>
            <w:left w:val="none" w:sz="0" w:space="0" w:color="auto"/>
            <w:bottom w:val="none" w:sz="0" w:space="0" w:color="auto"/>
            <w:right w:val="none" w:sz="0" w:space="0" w:color="auto"/>
          </w:divBdr>
        </w:div>
        <w:div w:id="366954182">
          <w:marLeft w:val="0"/>
          <w:marRight w:val="0"/>
          <w:marTop w:val="0"/>
          <w:marBottom w:val="0"/>
          <w:divBdr>
            <w:top w:val="none" w:sz="0" w:space="0" w:color="auto"/>
            <w:left w:val="none" w:sz="0" w:space="0" w:color="auto"/>
            <w:bottom w:val="none" w:sz="0" w:space="0" w:color="auto"/>
            <w:right w:val="none" w:sz="0" w:space="0" w:color="auto"/>
          </w:divBdr>
          <w:divsChild>
            <w:div w:id="1068307324">
              <w:marLeft w:val="-75"/>
              <w:marRight w:val="0"/>
              <w:marTop w:val="30"/>
              <w:marBottom w:val="30"/>
              <w:divBdr>
                <w:top w:val="none" w:sz="0" w:space="0" w:color="auto"/>
                <w:left w:val="none" w:sz="0" w:space="0" w:color="auto"/>
                <w:bottom w:val="none" w:sz="0" w:space="0" w:color="auto"/>
                <w:right w:val="none" w:sz="0" w:space="0" w:color="auto"/>
              </w:divBdr>
              <w:divsChild>
                <w:div w:id="2074811486">
                  <w:marLeft w:val="0"/>
                  <w:marRight w:val="0"/>
                  <w:marTop w:val="0"/>
                  <w:marBottom w:val="0"/>
                  <w:divBdr>
                    <w:top w:val="none" w:sz="0" w:space="0" w:color="auto"/>
                    <w:left w:val="none" w:sz="0" w:space="0" w:color="auto"/>
                    <w:bottom w:val="none" w:sz="0" w:space="0" w:color="auto"/>
                    <w:right w:val="none" w:sz="0" w:space="0" w:color="auto"/>
                  </w:divBdr>
                  <w:divsChild>
                    <w:div w:id="1901986245">
                      <w:marLeft w:val="0"/>
                      <w:marRight w:val="0"/>
                      <w:marTop w:val="0"/>
                      <w:marBottom w:val="0"/>
                      <w:divBdr>
                        <w:top w:val="none" w:sz="0" w:space="0" w:color="auto"/>
                        <w:left w:val="none" w:sz="0" w:space="0" w:color="auto"/>
                        <w:bottom w:val="none" w:sz="0" w:space="0" w:color="auto"/>
                        <w:right w:val="none" w:sz="0" w:space="0" w:color="auto"/>
                      </w:divBdr>
                    </w:div>
                  </w:divsChild>
                </w:div>
                <w:div w:id="831992440">
                  <w:marLeft w:val="0"/>
                  <w:marRight w:val="0"/>
                  <w:marTop w:val="0"/>
                  <w:marBottom w:val="0"/>
                  <w:divBdr>
                    <w:top w:val="none" w:sz="0" w:space="0" w:color="auto"/>
                    <w:left w:val="none" w:sz="0" w:space="0" w:color="auto"/>
                    <w:bottom w:val="none" w:sz="0" w:space="0" w:color="auto"/>
                    <w:right w:val="none" w:sz="0" w:space="0" w:color="auto"/>
                  </w:divBdr>
                  <w:divsChild>
                    <w:div w:id="1323044039">
                      <w:marLeft w:val="0"/>
                      <w:marRight w:val="0"/>
                      <w:marTop w:val="0"/>
                      <w:marBottom w:val="0"/>
                      <w:divBdr>
                        <w:top w:val="none" w:sz="0" w:space="0" w:color="auto"/>
                        <w:left w:val="none" w:sz="0" w:space="0" w:color="auto"/>
                        <w:bottom w:val="none" w:sz="0" w:space="0" w:color="auto"/>
                        <w:right w:val="none" w:sz="0" w:space="0" w:color="auto"/>
                      </w:divBdr>
                    </w:div>
                  </w:divsChild>
                </w:div>
                <w:div w:id="1480075867">
                  <w:marLeft w:val="0"/>
                  <w:marRight w:val="0"/>
                  <w:marTop w:val="0"/>
                  <w:marBottom w:val="0"/>
                  <w:divBdr>
                    <w:top w:val="none" w:sz="0" w:space="0" w:color="auto"/>
                    <w:left w:val="none" w:sz="0" w:space="0" w:color="auto"/>
                    <w:bottom w:val="none" w:sz="0" w:space="0" w:color="auto"/>
                    <w:right w:val="none" w:sz="0" w:space="0" w:color="auto"/>
                  </w:divBdr>
                  <w:divsChild>
                    <w:div w:id="775977608">
                      <w:marLeft w:val="0"/>
                      <w:marRight w:val="0"/>
                      <w:marTop w:val="0"/>
                      <w:marBottom w:val="0"/>
                      <w:divBdr>
                        <w:top w:val="none" w:sz="0" w:space="0" w:color="auto"/>
                        <w:left w:val="none" w:sz="0" w:space="0" w:color="auto"/>
                        <w:bottom w:val="none" w:sz="0" w:space="0" w:color="auto"/>
                        <w:right w:val="none" w:sz="0" w:space="0" w:color="auto"/>
                      </w:divBdr>
                    </w:div>
                  </w:divsChild>
                </w:div>
                <w:div w:id="395669304">
                  <w:marLeft w:val="0"/>
                  <w:marRight w:val="0"/>
                  <w:marTop w:val="0"/>
                  <w:marBottom w:val="0"/>
                  <w:divBdr>
                    <w:top w:val="none" w:sz="0" w:space="0" w:color="auto"/>
                    <w:left w:val="none" w:sz="0" w:space="0" w:color="auto"/>
                    <w:bottom w:val="none" w:sz="0" w:space="0" w:color="auto"/>
                    <w:right w:val="none" w:sz="0" w:space="0" w:color="auto"/>
                  </w:divBdr>
                  <w:divsChild>
                    <w:div w:id="1864897665">
                      <w:marLeft w:val="0"/>
                      <w:marRight w:val="0"/>
                      <w:marTop w:val="0"/>
                      <w:marBottom w:val="0"/>
                      <w:divBdr>
                        <w:top w:val="none" w:sz="0" w:space="0" w:color="auto"/>
                        <w:left w:val="none" w:sz="0" w:space="0" w:color="auto"/>
                        <w:bottom w:val="none" w:sz="0" w:space="0" w:color="auto"/>
                        <w:right w:val="none" w:sz="0" w:space="0" w:color="auto"/>
                      </w:divBdr>
                    </w:div>
                  </w:divsChild>
                </w:div>
                <w:div w:id="63576956">
                  <w:marLeft w:val="0"/>
                  <w:marRight w:val="0"/>
                  <w:marTop w:val="0"/>
                  <w:marBottom w:val="0"/>
                  <w:divBdr>
                    <w:top w:val="none" w:sz="0" w:space="0" w:color="auto"/>
                    <w:left w:val="none" w:sz="0" w:space="0" w:color="auto"/>
                    <w:bottom w:val="none" w:sz="0" w:space="0" w:color="auto"/>
                    <w:right w:val="none" w:sz="0" w:space="0" w:color="auto"/>
                  </w:divBdr>
                  <w:divsChild>
                    <w:div w:id="1923174823">
                      <w:marLeft w:val="0"/>
                      <w:marRight w:val="0"/>
                      <w:marTop w:val="0"/>
                      <w:marBottom w:val="0"/>
                      <w:divBdr>
                        <w:top w:val="none" w:sz="0" w:space="0" w:color="auto"/>
                        <w:left w:val="none" w:sz="0" w:space="0" w:color="auto"/>
                        <w:bottom w:val="none" w:sz="0" w:space="0" w:color="auto"/>
                        <w:right w:val="none" w:sz="0" w:space="0" w:color="auto"/>
                      </w:divBdr>
                    </w:div>
                  </w:divsChild>
                </w:div>
                <w:div w:id="1226144987">
                  <w:marLeft w:val="0"/>
                  <w:marRight w:val="0"/>
                  <w:marTop w:val="0"/>
                  <w:marBottom w:val="0"/>
                  <w:divBdr>
                    <w:top w:val="none" w:sz="0" w:space="0" w:color="auto"/>
                    <w:left w:val="none" w:sz="0" w:space="0" w:color="auto"/>
                    <w:bottom w:val="none" w:sz="0" w:space="0" w:color="auto"/>
                    <w:right w:val="none" w:sz="0" w:space="0" w:color="auto"/>
                  </w:divBdr>
                  <w:divsChild>
                    <w:div w:id="1698461573">
                      <w:marLeft w:val="0"/>
                      <w:marRight w:val="0"/>
                      <w:marTop w:val="0"/>
                      <w:marBottom w:val="0"/>
                      <w:divBdr>
                        <w:top w:val="none" w:sz="0" w:space="0" w:color="auto"/>
                        <w:left w:val="none" w:sz="0" w:space="0" w:color="auto"/>
                        <w:bottom w:val="none" w:sz="0" w:space="0" w:color="auto"/>
                        <w:right w:val="none" w:sz="0" w:space="0" w:color="auto"/>
                      </w:divBdr>
                    </w:div>
                  </w:divsChild>
                </w:div>
                <w:div w:id="1118255660">
                  <w:marLeft w:val="0"/>
                  <w:marRight w:val="0"/>
                  <w:marTop w:val="0"/>
                  <w:marBottom w:val="0"/>
                  <w:divBdr>
                    <w:top w:val="none" w:sz="0" w:space="0" w:color="auto"/>
                    <w:left w:val="none" w:sz="0" w:space="0" w:color="auto"/>
                    <w:bottom w:val="none" w:sz="0" w:space="0" w:color="auto"/>
                    <w:right w:val="none" w:sz="0" w:space="0" w:color="auto"/>
                  </w:divBdr>
                  <w:divsChild>
                    <w:div w:id="104079390">
                      <w:marLeft w:val="0"/>
                      <w:marRight w:val="0"/>
                      <w:marTop w:val="0"/>
                      <w:marBottom w:val="0"/>
                      <w:divBdr>
                        <w:top w:val="none" w:sz="0" w:space="0" w:color="auto"/>
                        <w:left w:val="none" w:sz="0" w:space="0" w:color="auto"/>
                        <w:bottom w:val="none" w:sz="0" w:space="0" w:color="auto"/>
                        <w:right w:val="none" w:sz="0" w:space="0" w:color="auto"/>
                      </w:divBdr>
                    </w:div>
                  </w:divsChild>
                </w:div>
                <w:div w:id="491139245">
                  <w:marLeft w:val="0"/>
                  <w:marRight w:val="0"/>
                  <w:marTop w:val="0"/>
                  <w:marBottom w:val="0"/>
                  <w:divBdr>
                    <w:top w:val="none" w:sz="0" w:space="0" w:color="auto"/>
                    <w:left w:val="none" w:sz="0" w:space="0" w:color="auto"/>
                    <w:bottom w:val="none" w:sz="0" w:space="0" w:color="auto"/>
                    <w:right w:val="none" w:sz="0" w:space="0" w:color="auto"/>
                  </w:divBdr>
                  <w:divsChild>
                    <w:div w:id="1061756667">
                      <w:marLeft w:val="0"/>
                      <w:marRight w:val="0"/>
                      <w:marTop w:val="0"/>
                      <w:marBottom w:val="0"/>
                      <w:divBdr>
                        <w:top w:val="none" w:sz="0" w:space="0" w:color="auto"/>
                        <w:left w:val="none" w:sz="0" w:space="0" w:color="auto"/>
                        <w:bottom w:val="none" w:sz="0" w:space="0" w:color="auto"/>
                        <w:right w:val="none" w:sz="0" w:space="0" w:color="auto"/>
                      </w:divBdr>
                    </w:div>
                  </w:divsChild>
                </w:div>
                <w:div w:id="1445346221">
                  <w:marLeft w:val="0"/>
                  <w:marRight w:val="0"/>
                  <w:marTop w:val="0"/>
                  <w:marBottom w:val="0"/>
                  <w:divBdr>
                    <w:top w:val="none" w:sz="0" w:space="0" w:color="auto"/>
                    <w:left w:val="none" w:sz="0" w:space="0" w:color="auto"/>
                    <w:bottom w:val="none" w:sz="0" w:space="0" w:color="auto"/>
                    <w:right w:val="none" w:sz="0" w:space="0" w:color="auto"/>
                  </w:divBdr>
                  <w:divsChild>
                    <w:div w:id="2107453652">
                      <w:marLeft w:val="0"/>
                      <w:marRight w:val="0"/>
                      <w:marTop w:val="0"/>
                      <w:marBottom w:val="0"/>
                      <w:divBdr>
                        <w:top w:val="none" w:sz="0" w:space="0" w:color="auto"/>
                        <w:left w:val="none" w:sz="0" w:space="0" w:color="auto"/>
                        <w:bottom w:val="none" w:sz="0" w:space="0" w:color="auto"/>
                        <w:right w:val="none" w:sz="0" w:space="0" w:color="auto"/>
                      </w:divBdr>
                    </w:div>
                  </w:divsChild>
                </w:div>
                <w:div w:id="1155336699">
                  <w:marLeft w:val="0"/>
                  <w:marRight w:val="0"/>
                  <w:marTop w:val="0"/>
                  <w:marBottom w:val="0"/>
                  <w:divBdr>
                    <w:top w:val="none" w:sz="0" w:space="0" w:color="auto"/>
                    <w:left w:val="none" w:sz="0" w:space="0" w:color="auto"/>
                    <w:bottom w:val="none" w:sz="0" w:space="0" w:color="auto"/>
                    <w:right w:val="none" w:sz="0" w:space="0" w:color="auto"/>
                  </w:divBdr>
                  <w:divsChild>
                    <w:div w:id="2021545251">
                      <w:marLeft w:val="0"/>
                      <w:marRight w:val="0"/>
                      <w:marTop w:val="0"/>
                      <w:marBottom w:val="0"/>
                      <w:divBdr>
                        <w:top w:val="none" w:sz="0" w:space="0" w:color="auto"/>
                        <w:left w:val="none" w:sz="0" w:space="0" w:color="auto"/>
                        <w:bottom w:val="none" w:sz="0" w:space="0" w:color="auto"/>
                        <w:right w:val="none" w:sz="0" w:space="0" w:color="auto"/>
                      </w:divBdr>
                    </w:div>
                  </w:divsChild>
                </w:div>
                <w:div w:id="148444074">
                  <w:marLeft w:val="0"/>
                  <w:marRight w:val="0"/>
                  <w:marTop w:val="0"/>
                  <w:marBottom w:val="0"/>
                  <w:divBdr>
                    <w:top w:val="none" w:sz="0" w:space="0" w:color="auto"/>
                    <w:left w:val="none" w:sz="0" w:space="0" w:color="auto"/>
                    <w:bottom w:val="none" w:sz="0" w:space="0" w:color="auto"/>
                    <w:right w:val="none" w:sz="0" w:space="0" w:color="auto"/>
                  </w:divBdr>
                  <w:divsChild>
                    <w:div w:id="1538740460">
                      <w:marLeft w:val="0"/>
                      <w:marRight w:val="0"/>
                      <w:marTop w:val="0"/>
                      <w:marBottom w:val="0"/>
                      <w:divBdr>
                        <w:top w:val="none" w:sz="0" w:space="0" w:color="auto"/>
                        <w:left w:val="none" w:sz="0" w:space="0" w:color="auto"/>
                        <w:bottom w:val="none" w:sz="0" w:space="0" w:color="auto"/>
                        <w:right w:val="none" w:sz="0" w:space="0" w:color="auto"/>
                      </w:divBdr>
                    </w:div>
                  </w:divsChild>
                </w:div>
                <w:div w:id="655843728">
                  <w:marLeft w:val="0"/>
                  <w:marRight w:val="0"/>
                  <w:marTop w:val="0"/>
                  <w:marBottom w:val="0"/>
                  <w:divBdr>
                    <w:top w:val="none" w:sz="0" w:space="0" w:color="auto"/>
                    <w:left w:val="none" w:sz="0" w:space="0" w:color="auto"/>
                    <w:bottom w:val="none" w:sz="0" w:space="0" w:color="auto"/>
                    <w:right w:val="none" w:sz="0" w:space="0" w:color="auto"/>
                  </w:divBdr>
                  <w:divsChild>
                    <w:div w:id="1734042829">
                      <w:marLeft w:val="0"/>
                      <w:marRight w:val="0"/>
                      <w:marTop w:val="0"/>
                      <w:marBottom w:val="0"/>
                      <w:divBdr>
                        <w:top w:val="none" w:sz="0" w:space="0" w:color="auto"/>
                        <w:left w:val="none" w:sz="0" w:space="0" w:color="auto"/>
                        <w:bottom w:val="none" w:sz="0" w:space="0" w:color="auto"/>
                        <w:right w:val="none" w:sz="0" w:space="0" w:color="auto"/>
                      </w:divBdr>
                    </w:div>
                  </w:divsChild>
                </w:div>
                <w:div w:id="1670137681">
                  <w:marLeft w:val="0"/>
                  <w:marRight w:val="0"/>
                  <w:marTop w:val="0"/>
                  <w:marBottom w:val="0"/>
                  <w:divBdr>
                    <w:top w:val="none" w:sz="0" w:space="0" w:color="auto"/>
                    <w:left w:val="none" w:sz="0" w:space="0" w:color="auto"/>
                    <w:bottom w:val="none" w:sz="0" w:space="0" w:color="auto"/>
                    <w:right w:val="none" w:sz="0" w:space="0" w:color="auto"/>
                  </w:divBdr>
                  <w:divsChild>
                    <w:div w:id="1719352030">
                      <w:marLeft w:val="0"/>
                      <w:marRight w:val="0"/>
                      <w:marTop w:val="0"/>
                      <w:marBottom w:val="0"/>
                      <w:divBdr>
                        <w:top w:val="none" w:sz="0" w:space="0" w:color="auto"/>
                        <w:left w:val="none" w:sz="0" w:space="0" w:color="auto"/>
                        <w:bottom w:val="none" w:sz="0" w:space="0" w:color="auto"/>
                        <w:right w:val="none" w:sz="0" w:space="0" w:color="auto"/>
                      </w:divBdr>
                    </w:div>
                  </w:divsChild>
                </w:div>
                <w:div w:id="881676063">
                  <w:marLeft w:val="0"/>
                  <w:marRight w:val="0"/>
                  <w:marTop w:val="0"/>
                  <w:marBottom w:val="0"/>
                  <w:divBdr>
                    <w:top w:val="none" w:sz="0" w:space="0" w:color="auto"/>
                    <w:left w:val="none" w:sz="0" w:space="0" w:color="auto"/>
                    <w:bottom w:val="none" w:sz="0" w:space="0" w:color="auto"/>
                    <w:right w:val="none" w:sz="0" w:space="0" w:color="auto"/>
                  </w:divBdr>
                  <w:divsChild>
                    <w:div w:id="330258009">
                      <w:marLeft w:val="0"/>
                      <w:marRight w:val="0"/>
                      <w:marTop w:val="0"/>
                      <w:marBottom w:val="0"/>
                      <w:divBdr>
                        <w:top w:val="none" w:sz="0" w:space="0" w:color="auto"/>
                        <w:left w:val="none" w:sz="0" w:space="0" w:color="auto"/>
                        <w:bottom w:val="none" w:sz="0" w:space="0" w:color="auto"/>
                        <w:right w:val="none" w:sz="0" w:space="0" w:color="auto"/>
                      </w:divBdr>
                    </w:div>
                  </w:divsChild>
                </w:div>
                <w:div w:id="362290446">
                  <w:marLeft w:val="0"/>
                  <w:marRight w:val="0"/>
                  <w:marTop w:val="0"/>
                  <w:marBottom w:val="0"/>
                  <w:divBdr>
                    <w:top w:val="none" w:sz="0" w:space="0" w:color="auto"/>
                    <w:left w:val="none" w:sz="0" w:space="0" w:color="auto"/>
                    <w:bottom w:val="none" w:sz="0" w:space="0" w:color="auto"/>
                    <w:right w:val="none" w:sz="0" w:space="0" w:color="auto"/>
                  </w:divBdr>
                  <w:divsChild>
                    <w:div w:id="117459977">
                      <w:marLeft w:val="0"/>
                      <w:marRight w:val="0"/>
                      <w:marTop w:val="0"/>
                      <w:marBottom w:val="0"/>
                      <w:divBdr>
                        <w:top w:val="none" w:sz="0" w:space="0" w:color="auto"/>
                        <w:left w:val="none" w:sz="0" w:space="0" w:color="auto"/>
                        <w:bottom w:val="none" w:sz="0" w:space="0" w:color="auto"/>
                        <w:right w:val="none" w:sz="0" w:space="0" w:color="auto"/>
                      </w:divBdr>
                    </w:div>
                  </w:divsChild>
                </w:div>
                <w:div w:id="755253016">
                  <w:marLeft w:val="0"/>
                  <w:marRight w:val="0"/>
                  <w:marTop w:val="0"/>
                  <w:marBottom w:val="0"/>
                  <w:divBdr>
                    <w:top w:val="none" w:sz="0" w:space="0" w:color="auto"/>
                    <w:left w:val="none" w:sz="0" w:space="0" w:color="auto"/>
                    <w:bottom w:val="none" w:sz="0" w:space="0" w:color="auto"/>
                    <w:right w:val="none" w:sz="0" w:space="0" w:color="auto"/>
                  </w:divBdr>
                  <w:divsChild>
                    <w:div w:id="613251202">
                      <w:marLeft w:val="0"/>
                      <w:marRight w:val="0"/>
                      <w:marTop w:val="0"/>
                      <w:marBottom w:val="0"/>
                      <w:divBdr>
                        <w:top w:val="none" w:sz="0" w:space="0" w:color="auto"/>
                        <w:left w:val="none" w:sz="0" w:space="0" w:color="auto"/>
                        <w:bottom w:val="none" w:sz="0" w:space="0" w:color="auto"/>
                        <w:right w:val="none" w:sz="0" w:space="0" w:color="auto"/>
                      </w:divBdr>
                    </w:div>
                  </w:divsChild>
                </w:div>
                <w:div w:id="563298124">
                  <w:marLeft w:val="0"/>
                  <w:marRight w:val="0"/>
                  <w:marTop w:val="0"/>
                  <w:marBottom w:val="0"/>
                  <w:divBdr>
                    <w:top w:val="none" w:sz="0" w:space="0" w:color="auto"/>
                    <w:left w:val="none" w:sz="0" w:space="0" w:color="auto"/>
                    <w:bottom w:val="none" w:sz="0" w:space="0" w:color="auto"/>
                    <w:right w:val="none" w:sz="0" w:space="0" w:color="auto"/>
                  </w:divBdr>
                  <w:divsChild>
                    <w:div w:id="625620009">
                      <w:marLeft w:val="0"/>
                      <w:marRight w:val="0"/>
                      <w:marTop w:val="0"/>
                      <w:marBottom w:val="0"/>
                      <w:divBdr>
                        <w:top w:val="none" w:sz="0" w:space="0" w:color="auto"/>
                        <w:left w:val="none" w:sz="0" w:space="0" w:color="auto"/>
                        <w:bottom w:val="none" w:sz="0" w:space="0" w:color="auto"/>
                        <w:right w:val="none" w:sz="0" w:space="0" w:color="auto"/>
                      </w:divBdr>
                    </w:div>
                  </w:divsChild>
                </w:div>
                <w:div w:id="1838693464">
                  <w:marLeft w:val="0"/>
                  <w:marRight w:val="0"/>
                  <w:marTop w:val="0"/>
                  <w:marBottom w:val="0"/>
                  <w:divBdr>
                    <w:top w:val="none" w:sz="0" w:space="0" w:color="auto"/>
                    <w:left w:val="none" w:sz="0" w:space="0" w:color="auto"/>
                    <w:bottom w:val="none" w:sz="0" w:space="0" w:color="auto"/>
                    <w:right w:val="none" w:sz="0" w:space="0" w:color="auto"/>
                  </w:divBdr>
                  <w:divsChild>
                    <w:div w:id="1789201535">
                      <w:marLeft w:val="0"/>
                      <w:marRight w:val="0"/>
                      <w:marTop w:val="0"/>
                      <w:marBottom w:val="0"/>
                      <w:divBdr>
                        <w:top w:val="none" w:sz="0" w:space="0" w:color="auto"/>
                        <w:left w:val="none" w:sz="0" w:space="0" w:color="auto"/>
                        <w:bottom w:val="none" w:sz="0" w:space="0" w:color="auto"/>
                        <w:right w:val="none" w:sz="0" w:space="0" w:color="auto"/>
                      </w:divBdr>
                    </w:div>
                  </w:divsChild>
                </w:div>
                <w:div w:id="112477342">
                  <w:marLeft w:val="0"/>
                  <w:marRight w:val="0"/>
                  <w:marTop w:val="0"/>
                  <w:marBottom w:val="0"/>
                  <w:divBdr>
                    <w:top w:val="none" w:sz="0" w:space="0" w:color="auto"/>
                    <w:left w:val="none" w:sz="0" w:space="0" w:color="auto"/>
                    <w:bottom w:val="none" w:sz="0" w:space="0" w:color="auto"/>
                    <w:right w:val="none" w:sz="0" w:space="0" w:color="auto"/>
                  </w:divBdr>
                  <w:divsChild>
                    <w:div w:id="671295754">
                      <w:marLeft w:val="0"/>
                      <w:marRight w:val="0"/>
                      <w:marTop w:val="0"/>
                      <w:marBottom w:val="0"/>
                      <w:divBdr>
                        <w:top w:val="none" w:sz="0" w:space="0" w:color="auto"/>
                        <w:left w:val="none" w:sz="0" w:space="0" w:color="auto"/>
                        <w:bottom w:val="none" w:sz="0" w:space="0" w:color="auto"/>
                        <w:right w:val="none" w:sz="0" w:space="0" w:color="auto"/>
                      </w:divBdr>
                    </w:div>
                  </w:divsChild>
                </w:div>
                <w:div w:id="2040813928">
                  <w:marLeft w:val="0"/>
                  <w:marRight w:val="0"/>
                  <w:marTop w:val="0"/>
                  <w:marBottom w:val="0"/>
                  <w:divBdr>
                    <w:top w:val="none" w:sz="0" w:space="0" w:color="auto"/>
                    <w:left w:val="none" w:sz="0" w:space="0" w:color="auto"/>
                    <w:bottom w:val="none" w:sz="0" w:space="0" w:color="auto"/>
                    <w:right w:val="none" w:sz="0" w:space="0" w:color="auto"/>
                  </w:divBdr>
                  <w:divsChild>
                    <w:div w:id="37827370">
                      <w:marLeft w:val="0"/>
                      <w:marRight w:val="0"/>
                      <w:marTop w:val="0"/>
                      <w:marBottom w:val="0"/>
                      <w:divBdr>
                        <w:top w:val="none" w:sz="0" w:space="0" w:color="auto"/>
                        <w:left w:val="none" w:sz="0" w:space="0" w:color="auto"/>
                        <w:bottom w:val="none" w:sz="0" w:space="0" w:color="auto"/>
                        <w:right w:val="none" w:sz="0" w:space="0" w:color="auto"/>
                      </w:divBdr>
                    </w:div>
                  </w:divsChild>
                </w:div>
                <w:div w:id="798034558">
                  <w:marLeft w:val="0"/>
                  <w:marRight w:val="0"/>
                  <w:marTop w:val="0"/>
                  <w:marBottom w:val="0"/>
                  <w:divBdr>
                    <w:top w:val="none" w:sz="0" w:space="0" w:color="auto"/>
                    <w:left w:val="none" w:sz="0" w:space="0" w:color="auto"/>
                    <w:bottom w:val="none" w:sz="0" w:space="0" w:color="auto"/>
                    <w:right w:val="none" w:sz="0" w:space="0" w:color="auto"/>
                  </w:divBdr>
                  <w:divsChild>
                    <w:div w:id="140316294">
                      <w:marLeft w:val="0"/>
                      <w:marRight w:val="0"/>
                      <w:marTop w:val="0"/>
                      <w:marBottom w:val="0"/>
                      <w:divBdr>
                        <w:top w:val="none" w:sz="0" w:space="0" w:color="auto"/>
                        <w:left w:val="none" w:sz="0" w:space="0" w:color="auto"/>
                        <w:bottom w:val="none" w:sz="0" w:space="0" w:color="auto"/>
                        <w:right w:val="none" w:sz="0" w:space="0" w:color="auto"/>
                      </w:divBdr>
                    </w:div>
                  </w:divsChild>
                </w:div>
                <w:div w:id="759328274">
                  <w:marLeft w:val="0"/>
                  <w:marRight w:val="0"/>
                  <w:marTop w:val="0"/>
                  <w:marBottom w:val="0"/>
                  <w:divBdr>
                    <w:top w:val="none" w:sz="0" w:space="0" w:color="auto"/>
                    <w:left w:val="none" w:sz="0" w:space="0" w:color="auto"/>
                    <w:bottom w:val="none" w:sz="0" w:space="0" w:color="auto"/>
                    <w:right w:val="none" w:sz="0" w:space="0" w:color="auto"/>
                  </w:divBdr>
                  <w:divsChild>
                    <w:div w:id="286203560">
                      <w:marLeft w:val="0"/>
                      <w:marRight w:val="0"/>
                      <w:marTop w:val="0"/>
                      <w:marBottom w:val="0"/>
                      <w:divBdr>
                        <w:top w:val="none" w:sz="0" w:space="0" w:color="auto"/>
                        <w:left w:val="none" w:sz="0" w:space="0" w:color="auto"/>
                        <w:bottom w:val="none" w:sz="0" w:space="0" w:color="auto"/>
                        <w:right w:val="none" w:sz="0" w:space="0" w:color="auto"/>
                      </w:divBdr>
                    </w:div>
                  </w:divsChild>
                </w:div>
                <w:div w:id="162362659">
                  <w:marLeft w:val="0"/>
                  <w:marRight w:val="0"/>
                  <w:marTop w:val="0"/>
                  <w:marBottom w:val="0"/>
                  <w:divBdr>
                    <w:top w:val="none" w:sz="0" w:space="0" w:color="auto"/>
                    <w:left w:val="none" w:sz="0" w:space="0" w:color="auto"/>
                    <w:bottom w:val="none" w:sz="0" w:space="0" w:color="auto"/>
                    <w:right w:val="none" w:sz="0" w:space="0" w:color="auto"/>
                  </w:divBdr>
                  <w:divsChild>
                    <w:div w:id="1491827164">
                      <w:marLeft w:val="0"/>
                      <w:marRight w:val="0"/>
                      <w:marTop w:val="0"/>
                      <w:marBottom w:val="0"/>
                      <w:divBdr>
                        <w:top w:val="none" w:sz="0" w:space="0" w:color="auto"/>
                        <w:left w:val="none" w:sz="0" w:space="0" w:color="auto"/>
                        <w:bottom w:val="none" w:sz="0" w:space="0" w:color="auto"/>
                        <w:right w:val="none" w:sz="0" w:space="0" w:color="auto"/>
                      </w:divBdr>
                    </w:div>
                  </w:divsChild>
                </w:div>
                <w:div w:id="1674457877">
                  <w:marLeft w:val="0"/>
                  <w:marRight w:val="0"/>
                  <w:marTop w:val="0"/>
                  <w:marBottom w:val="0"/>
                  <w:divBdr>
                    <w:top w:val="none" w:sz="0" w:space="0" w:color="auto"/>
                    <w:left w:val="none" w:sz="0" w:space="0" w:color="auto"/>
                    <w:bottom w:val="none" w:sz="0" w:space="0" w:color="auto"/>
                    <w:right w:val="none" w:sz="0" w:space="0" w:color="auto"/>
                  </w:divBdr>
                  <w:divsChild>
                    <w:div w:id="2098163045">
                      <w:marLeft w:val="0"/>
                      <w:marRight w:val="0"/>
                      <w:marTop w:val="0"/>
                      <w:marBottom w:val="0"/>
                      <w:divBdr>
                        <w:top w:val="none" w:sz="0" w:space="0" w:color="auto"/>
                        <w:left w:val="none" w:sz="0" w:space="0" w:color="auto"/>
                        <w:bottom w:val="none" w:sz="0" w:space="0" w:color="auto"/>
                        <w:right w:val="none" w:sz="0" w:space="0" w:color="auto"/>
                      </w:divBdr>
                    </w:div>
                  </w:divsChild>
                </w:div>
                <w:div w:id="103887892">
                  <w:marLeft w:val="0"/>
                  <w:marRight w:val="0"/>
                  <w:marTop w:val="0"/>
                  <w:marBottom w:val="0"/>
                  <w:divBdr>
                    <w:top w:val="none" w:sz="0" w:space="0" w:color="auto"/>
                    <w:left w:val="none" w:sz="0" w:space="0" w:color="auto"/>
                    <w:bottom w:val="none" w:sz="0" w:space="0" w:color="auto"/>
                    <w:right w:val="none" w:sz="0" w:space="0" w:color="auto"/>
                  </w:divBdr>
                  <w:divsChild>
                    <w:div w:id="820733369">
                      <w:marLeft w:val="0"/>
                      <w:marRight w:val="0"/>
                      <w:marTop w:val="0"/>
                      <w:marBottom w:val="0"/>
                      <w:divBdr>
                        <w:top w:val="none" w:sz="0" w:space="0" w:color="auto"/>
                        <w:left w:val="none" w:sz="0" w:space="0" w:color="auto"/>
                        <w:bottom w:val="none" w:sz="0" w:space="0" w:color="auto"/>
                        <w:right w:val="none" w:sz="0" w:space="0" w:color="auto"/>
                      </w:divBdr>
                    </w:div>
                  </w:divsChild>
                </w:div>
                <w:div w:id="402605721">
                  <w:marLeft w:val="0"/>
                  <w:marRight w:val="0"/>
                  <w:marTop w:val="0"/>
                  <w:marBottom w:val="0"/>
                  <w:divBdr>
                    <w:top w:val="none" w:sz="0" w:space="0" w:color="auto"/>
                    <w:left w:val="none" w:sz="0" w:space="0" w:color="auto"/>
                    <w:bottom w:val="none" w:sz="0" w:space="0" w:color="auto"/>
                    <w:right w:val="none" w:sz="0" w:space="0" w:color="auto"/>
                  </w:divBdr>
                  <w:divsChild>
                    <w:div w:id="1868177888">
                      <w:marLeft w:val="0"/>
                      <w:marRight w:val="0"/>
                      <w:marTop w:val="0"/>
                      <w:marBottom w:val="0"/>
                      <w:divBdr>
                        <w:top w:val="none" w:sz="0" w:space="0" w:color="auto"/>
                        <w:left w:val="none" w:sz="0" w:space="0" w:color="auto"/>
                        <w:bottom w:val="none" w:sz="0" w:space="0" w:color="auto"/>
                        <w:right w:val="none" w:sz="0" w:space="0" w:color="auto"/>
                      </w:divBdr>
                    </w:div>
                  </w:divsChild>
                </w:div>
                <w:div w:id="854927249">
                  <w:marLeft w:val="0"/>
                  <w:marRight w:val="0"/>
                  <w:marTop w:val="0"/>
                  <w:marBottom w:val="0"/>
                  <w:divBdr>
                    <w:top w:val="none" w:sz="0" w:space="0" w:color="auto"/>
                    <w:left w:val="none" w:sz="0" w:space="0" w:color="auto"/>
                    <w:bottom w:val="none" w:sz="0" w:space="0" w:color="auto"/>
                    <w:right w:val="none" w:sz="0" w:space="0" w:color="auto"/>
                  </w:divBdr>
                  <w:divsChild>
                    <w:div w:id="1725327292">
                      <w:marLeft w:val="0"/>
                      <w:marRight w:val="0"/>
                      <w:marTop w:val="0"/>
                      <w:marBottom w:val="0"/>
                      <w:divBdr>
                        <w:top w:val="none" w:sz="0" w:space="0" w:color="auto"/>
                        <w:left w:val="none" w:sz="0" w:space="0" w:color="auto"/>
                        <w:bottom w:val="none" w:sz="0" w:space="0" w:color="auto"/>
                        <w:right w:val="none" w:sz="0" w:space="0" w:color="auto"/>
                      </w:divBdr>
                    </w:div>
                  </w:divsChild>
                </w:div>
                <w:div w:id="1435980624">
                  <w:marLeft w:val="0"/>
                  <w:marRight w:val="0"/>
                  <w:marTop w:val="0"/>
                  <w:marBottom w:val="0"/>
                  <w:divBdr>
                    <w:top w:val="none" w:sz="0" w:space="0" w:color="auto"/>
                    <w:left w:val="none" w:sz="0" w:space="0" w:color="auto"/>
                    <w:bottom w:val="none" w:sz="0" w:space="0" w:color="auto"/>
                    <w:right w:val="none" w:sz="0" w:space="0" w:color="auto"/>
                  </w:divBdr>
                  <w:divsChild>
                    <w:div w:id="1934390489">
                      <w:marLeft w:val="0"/>
                      <w:marRight w:val="0"/>
                      <w:marTop w:val="0"/>
                      <w:marBottom w:val="0"/>
                      <w:divBdr>
                        <w:top w:val="none" w:sz="0" w:space="0" w:color="auto"/>
                        <w:left w:val="none" w:sz="0" w:space="0" w:color="auto"/>
                        <w:bottom w:val="none" w:sz="0" w:space="0" w:color="auto"/>
                        <w:right w:val="none" w:sz="0" w:space="0" w:color="auto"/>
                      </w:divBdr>
                    </w:div>
                  </w:divsChild>
                </w:div>
                <w:div w:id="1880168975">
                  <w:marLeft w:val="0"/>
                  <w:marRight w:val="0"/>
                  <w:marTop w:val="0"/>
                  <w:marBottom w:val="0"/>
                  <w:divBdr>
                    <w:top w:val="none" w:sz="0" w:space="0" w:color="auto"/>
                    <w:left w:val="none" w:sz="0" w:space="0" w:color="auto"/>
                    <w:bottom w:val="none" w:sz="0" w:space="0" w:color="auto"/>
                    <w:right w:val="none" w:sz="0" w:space="0" w:color="auto"/>
                  </w:divBdr>
                  <w:divsChild>
                    <w:div w:id="884213887">
                      <w:marLeft w:val="0"/>
                      <w:marRight w:val="0"/>
                      <w:marTop w:val="0"/>
                      <w:marBottom w:val="0"/>
                      <w:divBdr>
                        <w:top w:val="none" w:sz="0" w:space="0" w:color="auto"/>
                        <w:left w:val="none" w:sz="0" w:space="0" w:color="auto"/>
                        <w:bottom w:val="none" w:sz="0" w:space="0" w:color="auto"/>
                        <w:right w:val="none" w:sz="0" w:space="0" w:color="auto"/>
                      </w:divBdr>
                    </w:div>
                  </w:divsChild>
                </w:div>
                <w:div w:id="804203735">
                  <w:marLeft w:val="0"/>
                  <w:marRight w:val="0"/>
                  <w:marTop w:val="0"/>
                  <w:marBottom w:val="0"/>
                  <w:divBdr>
                    <w:top w:val="none" w:sz="0" w:space="0" w:color="auto"/>
                    <w:left w:val="none" w:sz="0" w:space="0" w:color="auto"/>
                    <w:bottom w:val="none" w:sz="0" w:space="0" w:color="auto"/>
                    <w:right w:val="none" w:sz="0" w:space="0" w:color="auto"/>
                  </w:divBdr>
                  <w:divsChild>
                    <w:div w:id="1004475401">
                      <w:marLeft w:val="0"/>
                      <w:marRight w:val="0"/>
                      <w:marTop w:val="0"/>
                      <w:marBottom w:val="0"/>
                      <w:divBdr>
                        <w:top w:val="none" w:sz="0" w:space="0" w:color="auto"/>
                        <w:left w:val="none" w:sz="0" w:space="0" w:color="auto"/>
                        <w:bottom w:val="none" w:sz="0" w:space="0" w:color="auto"/>
                        <w:right w:val="none" w:sz="0" w:space="0" w:color="auto"/>
                      </w:divBdr>
                    </w:div>
                  </w:divsChild>
                </w:div>
                <w:div w:id="726607704">
                  <w:marLeft w:val="0"/>
                  <w:marRight w:val="0"/>
                  <w:marTop w:val="0"/>
                  <w:marBottom w:val="0"/>
                  <w:divBdr>
                    <w:top w:val="none" w:sz="0" w:space="0" w:color="auto"/>
                    <w:left w:val="none" w:sz="0" w:space="0" w:color="auto"/>
                    <w:bottom w:val="none" w:sz="0" w:space="0" w:color="auto"/>
                    <w:right w:val="none" w:sz="0" w:space="0" w:color="auto"/>
                  </w:divBdr>
                  <w:divsChild>
                    <w:div w:id="1332370990">
                      <w:marLeft w:val="0"/>
                      <w:marRight w:val="0"/>
                      <w:marTop w:val="0"/>
                      <w:marBottom w:val="0"/>
                      <w:divBdr>
                        <w:top w:val="none" w:sz="0" w:space="0" w:color="auto"/>
                        <w:left w:val="none" w:sz="0" w:space="0" w:color="auto"/>
                        <w:bottom w:val="none" w:sz="0" w:space="0" w:color="auto"/>
                        <w:right w:val="none" w:sz="0" w:space="0" w:color="auto"/>
                      </w:divBdr>
                    </w:div>
                  </w:divsChild>
                </w:div>
                <w:div w:id="487211663">
                  <w:marLeft w:val="0"/>
                  <w:marRight w:val="0"/>
                  <w:marTop w:val="0"/>
                  <w:marBottom w:val="0"/>
                  <w:divBdr>
                    <w:top w:val="none" w:sz="0" w:space="0" w:color="auto"/>
                    <w:left w:val="none" w:sz="0" w:space="0" w:color="auto"/>
                    <w:bottom w:val="none" w:sz="0" w:space="0" w:color="auto"/>
                    <w:right w:val="none" w:sz="0" w:space="0" w:color="auto"/>
                  </w:divBdr>
                  <w:divsChild>
                    <w:div w:id="1936862966">
                      <w:marLeft w:val="0"/>
                      <w:marRight w:val="0"/>
                      <w:marTop w:val="0"/>
                      <w:marBottom w:val="0"/>
                      <w:divBdr>
                        <w:top w:val="none" w:sz="0" w:space="0" w:color="auto"/>
                        <w:left w:val="none" w:sz="0" w:space="0" w:color="auto"/>
                        <w:bottom w:val="none" w:sz="0" w:space="0" w:color="auto"/>
                        <w:right w:val="none" w:sz="0" w:space="0" w:color="auto"/>
                      </w:divBdr>
                    </w:div>
                  </w:divsChild>
                </w:div>
                <w:div w:id="1811750303">
                  <w:marLeft w:val="0"/>
                  <w:marRight w:val="0"/>
                  <w:marTop w:val="0"/>
                  <w:marBottom w:val="0"/>
                  <w:divBdr>
                    <w:top w:val="none" w:sz="0" w:space="0" w:color="auto"/>
                    <w:left w:val="none" w:sz="0" w:space="0" w:color="auto"/>
                    <w:bottom w:val="none" w:sz="0" w:space="0" w:color="auto"/>
                    <w:right w:val="none" w:sz="0" w:space="0" w:color="auto"/>
                  </w:divBdr>
                  <w:divsChild>
                    <w:div w:id="1989892815">
                      <w:marLeft w:val="0"/>
                      <w:marRight w:val="0"/>
                      <w:marTop w:val="0"/>
                      <w:marBottom w:val="0"/>
                      <w:divBdr>
                        <w:top w:val="none" w:sz="0" w:space="0" w:color="auto"/>
                        <w:left w:val="none" w:sz="0" w:space="0" w:color="auto"/>
                        <w:bottom w:val="none" w:sz="0" w:space="0" w:color="auto"/>
                        <w:right w:val="none" w:sz="0" w:space="0" w:color="auto"/>
                      </w:divBdr>
                    </w:div>
                  </w:divsChild>
                </w:div>
                <w:div w:id="738556540">
                  <w:marLeft w:val="0"/>
                  <w:marRight w:val="0"/>
                  <w:marTop w:val="0"/>
                  <w:marBottom w:val="0"/>
                  <w:divBdr>
                    <w:top w:val="none" w:sz="0" w:space="0" w:color="auto"/>
                    <w:left w:val="none" w:sz="0" w:space="0" w:color="auto"/>
                    <w:bottom w:val="none" w:sz="0" w:space="0" w:color="auto"/>
                    <w:right w:val="none" w:sz="0" w:space="0" w:color="auto"/>
                  </w:divBdr>
                  <w:divsChild>
                    <w:div w:id="1646884983">
                      <w:marLeft w:val="0"/>
                      <w:marRight w:val="0"/>
                      <w:marTop w:val="0"/>
                      <w:marBottom w:val="0"/>
                      <w:divBdr>
                        <w:top w:val="none" w:sz="0" w:space="0" w:color="auto"/>
                        <w:left w:val="none" w:sz="0" w:space="0" w:color="auto"/>
                        <w:bottom w:val="none" w:sz="0" w:space="0" w:color="auto"/>
                        <w:right w:val="none" w:sz="0" w:space="0" w:color="auto"/>
                      </w:divBdr>
                    </w:div>
                  </w:divsChild>
                </w:div>
                <w:div w:id="1643341205">
                  <w:marLeft w:val="0"/>
                  <w:marRight w:val="0"/>
                  <w:marTop w:val="0"/>
                  <w:marBottom w:val="0"/>
                  <w:divBdr>
                    <w:top w:val="none" w:sz="0" w:space="0" w:color="auto"/>
                    <w:left w:val="none" w:sz="0" w:space="0" w:color="auto"/>
                    <w:bottom w:val="none" w:sz="0" w:space="0" w:color="auto"/>
                    <w:right w:val="none" w:sz="0" w:space="0" w:color="auto"/>
                  </w:divBdr>
                  <w:divsChild>
                    <w:div w:id="118572530">
                      <w:marLeft w:val="0"/>
                      <w:marRight w:val="0"/>
                      <w:marTop w:val="0"/>
                      <w:marBottom w:val="0"/>
                      <w:divBdr>
                        <w:top w:val="none" w:sz="0" w:space="0" w:color="auto"/>
                        <w:left w:val="none" w:sz="0" w:space="0" w:color="auto"/>
                        <w:bottom w:val="none" w:sz="0" w:space="0" w:color="auto"/>
                        <w:right w:val="none" w:sz="0" w:space="0" w:color="auto"/>
                      </w:divBdr>
                    </w:div>
                  </w:divsChild>
                </w:div>
                <w:div w:id="1805925384">
                  <w:marLeft w:val="0"/>
                  <w:marRight w:val="0"/>
                  <w:marTop w:val="0"/>
                  <w:marBottom w:val="0"/>
                  <w:divBdr>
                    <w:top w:val="none" w:sz="0" w:space="0" w:color="auto"/>
                    <w:left w:val="none" w:sz="0" w:space="0" w:color="auto"/>
                    <w:bottom w:val="none" w:sz="0" w:space="0" w:color="auto"/>
                    <w:right w:val="none" w:sz="0" w:space="0" w:color="auto"/>
                  </w:divBdr>
                  <w:divsChild>
                    <w:div w:id="554660595">
                      <w:marLeft w:val="0"/>
                      <w:marRight w:val="0"/>
                      <w:marTop w:val="0"/>
                      <w:marBottom w:val="0"/>
                      <w:divBdr>
                        <w:top w:val="none" w:sz="0" w:space="0" w:color="auto"/>
                        <w:left w:val="none" w:sz="0" w:space="0" w:color="auto"/>
                        <w:bottom w:val="none" w:sz="0" w:space="0" w:color="auto"/>
                        <w:right w:val="none" w:sz="0" w:space="0" w:color="auto"/>
                      </w:divBdr>
                    </w:div>
                  </w:divsChild>
                </w:div>
                <w:div w:id="1353803342">
                  <w:marLeft w:val="0"/>
                  <w:marRight w:val="0"/>
                  <w:marTop w:val="0"/>
                  <w:marBottom w:val="0"/>
                  <w:divBdr>
                    <w:top w:val="none" w:sz="0" w:space="0" w:color="auto"/>
                    <w:left w:val="none" w:sz="0" w:space="0" w:color="auto"/>
                    <w:bottom w:val="none" w:sz="0" w:space="0" w:color="auto"/>
                    <w:right w:val="none" w:sz="0" w:space="0" w:color="auto"/>
                  </w:divBdr>
                  <w:divsChild>
                    <w:div w:id="107479332">
                      <w:marLeft w:val="0"/>
                      <w:marRight w:val="0"/>
                      <w:marTop w:val="0"/>
                      <w:marBottom w:val="0"/>
                      <w:divBdr>
                        <w:top w:val="none" w:sz="0" w:space="0" w:color="auto"/>
                        <w:left w:val="none" w:sz="0" w:space="0" w:color="auto"/>
                        <w:bottom w:val="none" w:sz="0" w:space="0" w:color="auto"/>
                        <w:right w:val="none" w:sz="0" w:space="0" w:color="auto"/>
                      </w:divBdr>
                    </w:div>
                  </w:divsChild>
                </w:div>
                <w:div w:id="891386194">
                  <w:marLeft w:val="0"/>
                  <w:marRight w:val="0"/>
                  <w:marTop w:val="0"/>
                  <w:marBottom w:val="0"/>
                  <w:divBdr>
                    <w:top w:val="none" w:sz="0" w:space="0" w:color="auto"/>
                    <w:left w:val="none" w:sz="0" w:space="0" w:color="auto"/>
                    <w:bottom w:val="none" w:sz="0" w:space="0" w:color="auto"/>
                    <w:right w:val="none" w:sz="0" w:space="0" w:color="auto"/>
                  </w:divBdr>
                  <w:divsChild>
                    <w:div w:id="1853258021">
                      <w:marLeft w:val="0"/>
                      <w:marRight w:val="0"/>
                      <w:marTop w:val="0"/>
                      <w:marBottom w:val="0"/>
                      <w:divBdr>
                        <w:top w:val="none" w:sz="0" w:space="0" w:color="auto"/>
                        <w:left w:val="none" w:sz="0" w:space="0" w:color="auto"/>
                        <w:bottom w:val="none" w:sz="0" w:space="0" w:color="auto"/>
                        <w:right w:val="none" w:sz="0" w:space="0" w:color="auto"/>
                      </w:divBdr>
                    </w:div>
                  </w:divsChild>
                </w:div>
                <w:div w:id="1749422456">
                  <w:marLeft w:val="0"/>
                  <w:marRight w:val="0"/>
                  <w:marTop w:val="0"/>
                  <w:marBottom w:val="0"/>
                  <w:divBdr>
                    <w:top w:val="none" w:sz="0" w:space="0" w:color="auto"/>
                    <w:left w:val="none" w:sz="0" w:space="0" w:color="auto"/>
                    <w:bottom w:val="none" w:sz="0" w:space="0" w:color="auto"/>
                    <w:right w:val="none" w:sz="0" w:space="0" w:color="auto"/>
                  </w:divBdr>
                  <w:divsChild>
                    <w:div w:id="1480611495">
                      <w:marLeft w:val="0"/>
                      <w:marRight w:val="0"/>
                      <w:marTop w:val="0"/>
                      <w:marBottom w:val="0"/>
                      <w:divBdr>
                        <w:top w:val="none" w:sz="0" w:space="0" w:color="auto"/>
                        <w:left w:val="none" w:sz="0" w:space="0" w:color="auto"/>
                        <w:bottom w:val="none" w:sz="0" w:space="0" w:color="auto"/>
                        <w:right w:val="none" w:sz="0" w:space="0" w:color="auto"/>
                      </w:divBdr>
                    </w:div>
                  </w:divsChild>
                </w:div>
                <w:div w:id="1751003514">
                  <w:marLeft w:val="0"/>
                  <w:marRight w:val="0"/>
                  <w:marTop w:val="0"/>
                  <w:marBottom w:val="0"/>
                  <w:divBdr>
                    <w:top w:val="none" w:sz="0" w:space="0" w:color="auto"/>
                    <w:left w:val="none" w:sz="0" w:space="0" w:color="auto"/>
                    <w:bottom w:val="none" w:sz="0" w:space="0" w:color="auto"/>
                    <w:right w:val="none" w:sz="0" w:space="0" w:color="auto"/>
                  </w:divBdr>
                  <w:divsChild>
                    <w:div w:id="1201825158">
                      <w:marLeft w:val="0"/>
                      <w:marRight w:val="0"/>
                      <w:marTop w:val="0"/>
                      <w:marBottom w:val="0"/>
                      <w:divBdr>
                        <w:top w:val="none" w:sz="0" w:space="0" w:color="auto"/>
                        <w:left w:val="none" w:sz="0" w:space="0" w:color="auto"/>
                        <w:bottom w:val="none" w:sz="0" w:space="0" w:color="auto"/>
                        <w:right w:val="none" w:sz="0" w:space="0" w:color="auto"/>
                      </w:divBdr>
                    </w:div>
                  </w:divsChild>
                </w:div>
                <w:div w:id="1021780722">
                  <w:marLeft w:val="0"/>
                  <w:marRight w:val="0"/>
                  <w:marTop w:val="0"/>
                  <w:marBottom w:val="0"/>
                  <w:divBdr>
                    <w:top w:val="none" w:sz="0" w:space="0" w:color="auto"/>
                    <w:left w:val="none" w:sz="0" w:space="0" w:color="auto"/>
                    <w:bottom w:val="none" w:sz="0" w:space="0" w:color="auto"/>
                    <w:right w:val="none" w:sz="0" w:space="0" w:color="auto"/>
                  </w:divBdr>
                  <w:divsChild>
                    <w:div w:id="737554490">
                      <w:marLeft w:val="0"/>
                      <w:marRight w:val="0"/>
                      <w:marTop w:val="0"/>
                      <w:marBottom w:val="0"/>
                      <w:divBdr>
                        <w:top w:val="none" w:sz="0" w:space="0" w:color="auto"/>
                        <w:left w:val="none" w:sz="0" w:space="0" w:color="auto"/>
                        <w:bottom w:val="none" w:sz="0" w:space="0" w:color="auto"/>
                        <w:right w:val="none" w:sz="0" w:space="0" w:color="auto"/>
                      </w:divBdr>
                    </w:div>
                  </w:divsChild>
                </w:div>
                <w:div w:id="359555284">
                  <w:marLeft w:val="0"/>
                  <w:marRight w:val="0"/>
                  <w:marTop w:val="0"/>
                  <w:marBottom w:val="0"/>
                  <w:divBdr>
                    <w:top w:val="none" w:sz="0" w:space="0" w:color="auto"/>
                    <w:left w:val="none" w:sz="0" w:space="0" w:color="auto"/>
                    <w:bottom w:val="none" w:sz="0" w:space="0" w:color="auto"/>
                    <w:right w:val="none" w:sz="0" w:space="0" w:color="auto"/>
                  </w:divBdr>
                  <w:divsChild>
                    <w:div w:id="756288180">
                      <w:marLeft w:val="0"/>
                      <w:marRight w:val="0"/>
                      <w:marTop w:val="0"/>
                      <w:marBottom w:val="0"/>
                      <w:divBdr>
                        <w:top w:val="none" w:sz="0" w:space="0" w:color="auto"/>
                        <w:left w:val="none" w:sz="0" w:space="0" w:color="auto"/>
                        <w:bottom w:val="none" w:sz="0" w:space="0" w:color="auto"/>
                        <w:right w:val="none" w:sz="0" w:space="0" w:color="auto"/>
                      </w:divBdr>
                    </w:div>
                  </w:divsChild>
                </w:div>
                <w:div w:id="1874537565">
                  <w:marLeft w:val="0"/>
                  <w:marRight w:val="0"/>
                  <w:marTop w:val="0"/>
                  <w:marBottom w:val="0"/>
                  <w:divBdr>
                    <w:top w:val="none" w:sz="0" w:space="0" w:color="auto"/>
                    <w:left w:val="none" w:sz="0" w:space="0" w:color="auto"/>
                    <w:bottom w:val="none" w:sz="0" w:space="0" w:color="auto"/>
                    <w:right w:val="none" w:sz="0" w:space="0" w:color="auto"/>
                  </w:divBdr>
                  <w:divsChild>
                    <w:div w:id="1260068132">
                      <w:marLeft w:val="0"/>
                      <w:marRight w:val="0"/>
                      <w:marTop w:val="0"/>
                      <w:marBottom w:val="0"/>
                      <w:divBdr>
                        <w:top w:val="none" w:sz="0" w:space="0" w:color="auto"/>
                        <w:left w:val="none" w:sz="0" w:space="0" w:color="auto"/>
                        <w:bottom w:val="none" w:sz="0" w:space="0" w:color="auto"/>
                        <w:right w:val="none" w:sz="0" w:space="0" w:color="auto"/>
                      </w:divBdr>
                    </w:div>
                  </w:divsChild>
                </w:div>
                <w:div w:id="2145275247">
                  <w:marLeft w:val="0"/>
                  <w:marRight w:val="0"/>
                  <w:marTop w:val="0"/>
                  <w:marBottom w:val="0"/>
                  <w:divBdr>
                    <w:top w:val="none" w:sz="0" w:space="0" w:color="auto"/>
                    <w:left w:val="none" w:sz="0" w:space="0" w:color="auto"/>
                    <w:bottom w:val="none" w:sz="0" w:space="0" w:color="auto"/>
                    <w:right w:val="none" w:sz="0" w:space="0" w:color="auto"/>
                  </w:divBdr>
                  <w:divsChild>
                    <w:div w:id="193738222">
                      <w:marLeft w:val="0"/>
                      <w:marRight w:val="0"/>
                      <w:marTop w:val="0"/>
                      <w:marBottom w:val="0"/>
                      <w:divBdr>
                        <w:top w:val="none" w:sz="0" w:space="0" w:color="auto"/>
                        <w:left w:val="none" w:sz="0" w:space="0" w:color="auto"/>
                        <w:bottom w:val="none" w:sz="0" w:space="0" w:color="auto"/>
                        <w:right w:val="none" w:sz="0" w:space="0" w:color="auto"/>
                      </w:divBdr>
                    </w:div>
                  </w:divsChild>
                </w:div>
                <w:div w:id="1537815818">
                  <w:marLeft w:val="0"/>
                  <w:marRight w:val="0"/>
                  <w:marTop w:val="0"/>
                  <w:marBottom w:val="0"/>
                  <w:divBdr>
                    <w:top w:val="none" w:sz="0" w:space="0" w:color="auto"/>
                    <w:left w:val="none" w:sz="0" w:space="0" w:color="auto"/>
                    <w:bottom w:val="none" w:sz="0" w:space="0" w:color="auto"/>
                    <w:right w:val="none" w:sz="0" w:space="0" w:color="auto"/>
                  </w:divBdr>
                  <w:divsChild>
                    <w:div w:id="1020667655">
                      <w:marLeft w:val="0"/>
                      <w:marRight w:val="0"/>
                      <w:marTop w:val="0"/>
                      <w:marBottom w:val="0"/>
                      <w:divBdr>
                        <w:top w:val="none" w:sz="0" w:space="0" w:color="auto"/>
                        <w:left w:val="none" w:sz="0" w:space="0" w:color="auto"/>
                        <w:bottom w:val="none" w:sz="0" w:space="0" w:color="auto"/>
                        <w:right w:val="none" w:sz="0" w:space="0" w:color="auto"/>
                      </w:divBdr>
                    </w:div>
                  </w:divsChild>
                </w:div>
                <w:div w:id="166211925">
                  <w:marLeft w:val="0"/>
                  <w:marRight w:val="0"/>
                  <w:marTop w:val="0"/>
                  <w:marBottom w:val="0"/>
                  <w:divBdr>
                    <w:top w:val="none" w:sz="0" w:space="0" w:color="auto"/>
                    <w:left w:val="none" w:sz="0" w:space="0" w:color="auto"/>
                    <w:bottom w:val="none" w:sz="0" w:space="0" w:color="auto"/>
                    <w:right w:val="none" w:sz="0" w:space="0" w:color="auto"/>
                  </w:divBdr>
                  <w:divsChild>
                    <w:div w:id="1748265408">
                      <w:marLeft w:val="0"/>
                      <w:marRight w:val="0"/>
                      <w:marTop w:val="0"/>
                      <w:marBottom w:val="0"/>
                      <w:divBdr>
                        <w:top w:val="none" w:sz="0" w:space="0" w:color="auto"/>
                        <w:left w:val="none" w:sz="0" w:space="0" w:color="auto"/>
                        <w:bottom w:val="none" w:sz="0" w:space="0" w:color="auto"/>
                        <w:right w:val="none" w:sz="0" w:space="0" w:color="auto"/>
                      </w:divBdr>
                    </w:div>
                  </w:divsChild>
                </w:div>
                <w:div w:id="164632333">
                  <w:marLeft w:val="0"/>
                  <w:marRight w:val="0"/>
                  <w:marTop w:val="0"/>
                  <w:marBottom w:val="0"/>
                  <w:divBdr>
                    <w:top w:val="none" w:sz="0" w:space="0" w:color="auto"/>
                    <w:left w:val="none" w:sz="0" w:space="0" w:color="auto"/>
                    <w:bottom w:val="none" w:sz="0" w:space="0" w:color="auto"/>
                    <w:right w:val="none" w:sz="0" w:space="0" w:color="auto"/>
                  </w:divBdr>
                  <w:divsChild>
                    <w:div w:id="463155117">
                      <w:marLeft w:val="0"/>
                      <w:marRight w:val="0"/>
                      <w:marTop w:val="0"/>
                      <w:marBottom w:val="0"/>
                      <w:divBdr>
                        <w:top w:val="none" w:sz="0" w:space="0" w:color="auto"/>
                        <w:left w:val="none" w:sz="0" w:space="0" w:color="auto"/>
                        <w:bottom w:val="none" w:sz="0" w:space="0" w:color="auto"/>
                        <w:right w:val="none" w:sz="0" w:space="0" w:color="auto"/>
                      </w:divBdr>
                    </w:div>
                  </w:divsChild>
                </w:div>
                <w:div w:id="1225724736">
                  <w:marLeft w:val="0"/>
                  <w:marRight w:val="0"/>
                  <w:marTop w:val="0"/>
                  <w:marBottom w:val="0"/>
                  <w:divBdr>
                    <w:top w:val="none" w:sz="0" w:space="0" w:color="auto"/>
                    <w:left w:val="none" w:sz="0" w:space="0" w:color="auto"/>
                    <w:bottom w:val="none" w:sz="0" w:space="0" w:color="auto"/>
                    <w:right w:val="none" w:sz="0" w:space="0" w:color="auto"/>
                  </w:divBdr>
                  <w:divsChild>
                    <w:div w:id="1662387592">
                      <w:marLeft w:val="0"/>
                      <w:marRight w:val="0"/>
                      <w:marTop w:val="0"/>
                      <w:marBottom w:val="0"/>
                      <w:divBdr>
                        <w:top w:val="none" w:sz="0" w:space="0" w:color="auto"/>
                        <w:left w:val="none" w:sz="0" w:space="0" w:color="auto"/>
                        <w:bottom w:val="none" w:sz="0" w:space="0" w:color="auto"/>
                        <w:right w:val="none" w:sz="0" w:space="0" w:color="auto"/>
                      </w:divBdr>
                    </w:div>
                  </w:divsChild>
                </w:div>
                <w:div w:id="1195074769">
                  <w:marLeft w:val="0"/>
                  <w:marRight w:val="0"/>
                  <w:marTop w:val="0"/>
                  <w:marBottom w:val="0"/>
                  <w:divBdr>
                    <w:top w:val="none" w:sz="0" w:space="0" w:color="auto"/>
                    <w:left w:val="none" w:sz="0" w:space="0" w:color="auto"/>
                    <w:bottom w:val="none" w:sz="0" w:space="0" w:color="auto"/>
                    <w:right w:val="none" w:sz="0" w:space="0" w:color="auto"/>
                  </w:divBdr>
                  <w:divsChild>
                    <w:div w:id="106125830">
                      <w:marLeft w:val="0"/>
                      <w:marRight w:val="0"/>
                      <w:marTop w:val="0"/>
                      <w:marBottom w:val="0"/>
                      <w:divBdr>
                        <w:top w:val="none" w:sz="0" w:space="0" w:color="auto"/>
                        <w:left w:val="none" w:sz="0" w:space="0" w:color="auto"/>
                        <w:bottom w:val="none" w:sz="0" w:space="0" w:color="auto"/>
                        <w:right w:val="none" w:sz="0" w:space="0" w:color="auto"/>
                      </w:divBdr>
                    </w:div>
                  </w:divsChild>
                </w:div>
                <w:div w:id="1812408364">
                  <w:marLeft w:val="0"/>
                  <w:marRight w:val="0"/>
                  <w:marTop w:val="0"/>
                  <w:marBottom w:val="0"/>
                  <w:divBdr>
                    <w:top w:val="none" w:sz="0" w:space="0" w:color="auto"/>
                    <w:left w:val="none" w:sz="0" w:space="0" w:color="auto"/>
                    <w:bottom w:val="none" w:sz="0" w:space="0" w:color="auto"/>
                    <w:right w:val="none" w:sz="0" w:space="0" w:color="auto"/>
                  </w:divBdr>
                  <w:divsChild>
                    <w:div w:id="1088313129">
                      <w:marLeft w:val="0"/>
                      <w:marRight w:val="0"/>
                      <w:marTop w:val="0"/>
                      <w:marBottom w:val="0"/>
                      <w:divBdr>
                        <w:top w:val="none" w:sz="0" w:space="0" w:color="auto"/>
                        <w:left w:val="none" w:sz="0" w:space="0" w:color="auto"/>
                        <w:bottom w:val="none" w:sz="0" w:space="0" w:color="auto"/>
                        <w:right w:val="none" w:sz="0" w:space="0" w:color="auto"/>
                      </w:divBdr>
                    </w:div>
                  </w:divsChild>
                </w:div>
                <w:div w:id="2101679878">
                  <w:marLeft w:val="0"/>
                  <w:marRight w:val="0"/>
                  <w:marTop w:val="0"/>
                  <w:marBottom w:val="0"/>
                  <w:divBdr>
                    <w:top w:val="none" w:sz="0" w:space="0" w:color="auto"/>
                    <w:left w:val="none" w:sz="0" w:space="0" w:color="auto"/>
                    <w:bottom w:val="none" w:sz="0" w:space="0" w:color="auto"/>
                    <w:right w:val="none" w:sz="0" w:space="0" w:color="auto"/>
                  </w:divBdr>
                  <w:divsChild>
                    <w:div w:id="668607037">
                      <w:marLeft w:val="0"/>
                      <w:marRight w:val="0"/>
                      <w:marTop w:val="0"/>
                      <w:marBottom w:val="0"/>
                      <w:divBdr>
                        <w:top w:val="none" w:sz="0" w:space="0" w:color="auto"/>
                        <w:left w:val="none" w:sz="0" w:space="0" w:color="auto"/>
                        <w:bottom w:val="none" w:sz="0" w:space="0" w:color="auto"/>
                        <w:right w:val="none" w:sz="0" w:space="0" w:color="auto"/>
                      </w:divBdr>
                    </w:div>
                  </w:divsChild>
                </w:div>
                <w:div w:id="776868048">
                  <w:marLeft w:val="0"/>
                  <w:marRight w:val="0"/>
                  <w:marTop w:val="0"/>
                  <w:marBottom w:val="0"/>
                  <w:divBdr>
                    <w:top w:val="none" w:sz="0" w:space="0" w:color="auto"/>
                    <w:left w:val="none" w:sz="0" w:space="0" w:color="auto"/>
                    <w:bottom w:val="none" w:sz="0" w:space="0" w:color="auto"/>
                    <w:right w:val="none" w:sz="0" w:space="0" w:color="auto"/>
                  </w:divBdr>
                  <w:divsChild>
                    <w:div w:id="1040323456">
                      <w:marLeft w:val="0"/>
                      <w:marRight w:val="0"/>
                      <w:marTop w:val="0"/>
                      <w:marBottom w:val="0"/>
                      <w:divBdr>
                        <w:top w:val="none" w:sz="0" w:space="0" w:color="auto"/>
                        <w:left w:val="none" w:sz="0" w:space="0" w:color="auto"/>
                        <w:bottom w:val="none" w:sz="0" w:space="0" w:color="auto"/>
                        <w:right w:val="none" w:sz="0" w:space="0" w:color="auto"/>
                      </w:divBdr>
                    </w:div>
                  </w:divsChild>
                </w:div>
                <w:div w:id="2143302917">
                  <w:marLeft w:val="0"/>
                  <w:marRight w:val="0"/>
                  <w:marTop w:val="0"/>
                  <w:marBottom w:val="0"/>
                  <w:divBdr>
                    <w:top w:val="none" w:sz="0" w:space="0" w:color="auto"/>
                    <w:left w:val="none" w:sz="0" w:space="0" w:color="auto"/>
                    <w:bottom w:val="none" w:sz="0" w:space="0" w:color="auto"/>
                    <w:right w:val="none" w:sz="0" w:space="0" w:color="auto"/>
                  </w:divBdr>
                  <w:divsChild>
                    <w:div w:id="454104612">
                      <w:marLeft w:val="0"/>
                      <w:marRight w:val="0"/>
                      <w:marTop w:val="0"/>
                      <w:marBottom w:val="0"/>
                      <w:divBdr>
                        <w:top w:val="none" w:sz="0" w:space="0" w:color="auto"/>
                        <w:left w:val="none" w:sz="0" w:space="0" w:color="auto"/>
                        <w:bottom w:val="none" w:sz="0" w:space="0" w:color="auto"/>
                        <w:right w:val="none" w:sz="0" w:space="0" w:color="auto"/>
                      </w:divBdr>
                    </w:div>
                  </w:divsChild>
                </w:div>
                <w:div w:id="1838182174">
                  <w:marLeft w:val="0"/>
                  <w:marRight w:val="0"/>
                  <w:marTop w:val="0"/>
                  <w:marBottom w:val="0"/>
                  <w:divBdr>
                    <w:top w:val="none" w:sz="0" w:space="0" w:color="auto"/>
                    <w:left w:val="none" w:sz="0" w:space="0" w:color="auto"/>
                    <w:bottom w:val="none" w:sz="0" w:space="0" w:color="auto"/>
                    <w:right w:val="none" w:sz="0" w:space="0" w:color="auto"/>
                  </w:divBdr>
                  <w:divsChild>
                    <w:div w:id="699405009">
                      <w:marLeft w:val="0"/>
                      <w:marRight w:val="0"/>
                      <w:marTop w:val="0"/>
                      <w:marBottom w:val="0"/>
                      <w:divBdr>
                        <w:top w:val="none" w:sz="0" w:space="0" w:color="auto"/>
                        <w:left w:val="none" w:sz="0" w:space="0" w:color="auto"/>
                        <w:bottom w:val="none" w:sz="0" w:space="0" w:color="auto"/>
                        <w:right w:val="none" w:sz="0" w:space="0" w:color="auto"/>
                      </w:divBdr>
                    </w:div>
                  </w:divsChild>
                </w:div>
                <w:div w:id="1517230839">
                  <w:marLeft w:val="0"/>
                  <w:marRight w:val="0"/>
                  <w:marTop w:val="0"/>
                  <w:marBottom w:val="0"/>
                  <w:divBdr>
                    <w:top w:val="none" w:sz="0" w:space="0" w:color="auto"/>
                    <w:left w:val="none" w:sz="0" w:space="0" w:color="auto"/>
                    <w:bottom w:val="none" w:sz="0" w:space="0" w:color="auto"/>
                    <w:right w:val="none" w:sz="0" w:space="0" w:color="auto"/>
                  </w:divBdr>
                  <w:divsChild>
                    <w:div w:id="2000235172">
                      <w:marLeft w:val="0"/>
                      <w:marRight w:val="0"/>
                      <w:marTop w:val="0"/>
                      <w:marBottom w:val="0"/>
                      <w:divBdr>
                        <w:top w:val="none" w:sz="0" w:space="0" w:color="auto"/>
                        <w:left w:val="none" w:sz="0" w:space="0" w:color="auto"/>
                        <w:bottom w:val="none" w:sz="0" w:space="0" w:color="auto"/>
                        <w:right w:val="none" w:sz="0" w:space="0" w:color="auto"/>
                      </w:divBdr>
                    </w:div>
                  </w:divsChild>
                </w:div>
                <w:div w:id="836072481">
                  <w:marLeft w:val="0"/>
                  <w:marRight w:val="0"/>
                  <w:marTop w:val="0"/>
                  <w:marBottom w:val="0"/>
                  <w:divBdr>
                    <w:top w:val="none" w:sz="0" w:space="0" w:color="auto"/>
                    <w:left w:val="none" w:sz="0" w:space="0" w:color="auto"/>
                    <w:bottom w:val="none" w:sz="0" w:space="0" w:color="auto"/>
                    <w:right w:val="none" w:sz="0" w:space="0" w:color="auto"/>
                  </w:divBdr>
                  <w:divsChild>
                    <w:div w:id="1950894093">
                      <w:marLeft w:val="0"/>
                      <w:marRight w:val="0"/>
                      <w:marTop w:val="0"/>
                      <w:marBottom w:val="0"/>
                      <w:divBdr>
                        <w:top w:val="none" w:sz="0" w:space="0" w:color="auto"/>
                        <w:left w:val="none" w:sz="0" w:space="0" w:color="auto"/>
                        <w:bottom w:val="none" w:sz="0" w:space="0" w:color="auto"/>
                        <w:right w:val="none" w:sz="0" w:space="0" w:color="auto"/>
                      </w:divBdr>
                    </w:div>
                  </w:divsChild>
                </w:div>
                <w:div w:id="590703847">
                  <w:marLeft w:val="0"/>
                  <w:marRight w:val="0"/>
                  <w:marTop w:val="0"/>
                  <w:marBottom w:val="0"/>
                  <w:divBdr>
                    <w:top w:val="none" w:sz="0" w:space="0" w:color="auto"/>
                    <w:left w:val="none" w:sz="0" w:space="0" w:color="auto"/>
                    <w:bottom w:val="none" w:sz="0" w:space="0" w:color="auto"/>
                    <w:right w:val="none" w:sz="0" w:space="0" w:color="auto"/>
                  </w:divBdr>
                  <w:divsChild>
                    <w:div w:id="125450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070312">
          <w:marLeft w:val="0"/>
          <w:marRight w:val="0"/>
          <w:marTop w:val="0"/>
          <w:marBottom w:val="0"/>
          <w:divBdr>
            <w:top w:val="none" w:sz="0" w:space="0" w:color="auto"/>
            <w:left w:val="none" w:sz="0" w:space="0" w:color="auto"/>
            <w:bottom w:val="none" w:sz="0" w:space="0" w:color="auto"/>
            <w:right w:val="none" w:sz="0" w:space="0" w:color="auto"/>
          </w:divBdr>
        </w:div>
        <w:div w:id="480928279">
          <w:marLeft w:val="0"/>
          <w:marRight w:val="0"/>
          <w:marTop w:val="0"/>
          <w:marBottom w:val="0"/>
          <w:divBdr>
            <w:top w:val="none" w:sz="0" w:space="0" w:color="auto"/>
            <w:left w:val="none" w:sz="0" w:space="0" w:color="auto"/>
            <w:bottom w:val="none" w:sz="0" w:space="0" w:color="auto"/>
            <w:right w:val="none" w:sz="0" w:space="0" w:color="auto"/>
          </w:divBdr>
        </w:div>
        <w:div w:id="1092749566">
          <w:marLeft w:val="0"/>
          <w:marRight w:val="0"/>
          <w:marTop w:val="0"/>
          <w:marBottom w:val="0"/>
          <w:divBdr>
            <w:top w:val="none" w:sz="0" w:space="0" w:color="auto"/>
            <w:left w:val="none" w:sz="0" w:space="0" w:color="auto"/>
            <w:bottom w:val="none" w:sz="0" w:space="0" w:color="auto"/>
            <w:right w:val="none" w:sz="0" w:space="0" w:color="auto"/>
          </w:divBdr>
        </w:div>
        <w:div w:id="186915685">
          <w:marLeft w:val="0"/>
          <w:marRight w:val="0"/>
          <w:marTop w:val="0"/>
          <w:marBottom w:val="0"/>
          <w:divBdr>
            <w:top w:val="none" w:sz="0" w:space="0" w:color="auto"/>
            <w:left w:val="none" w:sz="0" w:space="0" w:color="auto"/>
            <w:bottom w:val="none" w:sz="0" w:space="0" w:color="auto"/>
            <w:right w:val="none" w:sz="0" w:space="0" w:color="auto"/>
          </w:divBdr>
        </w:div>
        <w:div w:id="327253381">
          <w:marLeft w:val="0"/>
          <w:marRight w:val="0"/>
          <w:marTop w:val="0"/>
          <w:marBottom w:val="0"/>
          <w:divBdr>
            <w:top w:val="none" w:sz="0" w:space="0" w:color="auto"/>
            <w:left w:val="none" w:sz="0" w:space="0" w:color="auto"/>
            <w:bottom w:val="none" w:sz="0" w:space="0" w:color="auto"/>
            <w:right w:val="none" w:sz="0" w:space="0" w:color="auto"/>
          </w:divBdr>
        </w:div>
        <w:div w:id="288054964">
          <w:marLeft w:val="0"/>
          <w:marRight w:val="0"/>
          <w:marTop w:val="0"/>
          <w:marBottom w:val="0"/>
          <w:divBdr>
            <w:top w:val="none" w:sz="0" w:space="0" w:color="auto"/>
            <w:left w:val="none" w:sz="0" w:space="0" w:color="auto"/>
            <w:bottom w:val="none" w:sz="0" w:space="0" w:color="auto"/>
            <w:right w:val="none" w:sz="0" w:space="0" w:color="auto"/>
          </w:divBdr>
        </w:div>
        <w:div w:id="883101763">
          <w:marLeft w:val="0"/>
          <w:marRight w:val="0"/>
          <w:marTop w:val="0"/>
          <w:marBottom w:val="0"/>
          <w:divBdr>
            <w:top w:val="none" w:sz="0" w:space="0" w:color="auto"/>
            <w:left w:val="none" w:sz="0" w:space="0" w:color="auto"/>
            <w:bottom w:val="none" w:sz="0" w:space="0" w:color="auto"/>
            <w:right w:val="none" w:sz="0" w:space="0" w:color="auto"/>
          </w:divBdr>
        </w:div>
        <w:div w:id="1935622489">
          <w:marLeft w:val="0"/>
          <w:marRight w:val="0"/>
          <w:marTop w:val="0"/>
          <w:marBottom w:val="0"/>
          <w:divBdr>
            <w:top w:val="none" w:sz="0" w:space="0" w:color="auto"/>
            <w:left w:val="none" w:sz="0" w:space="0" w:color="auto"/>
            <w:bottom w:val="none" w:sz="0" w:space="0" w:color="auto"/>
            <w:right w:val="none" w:sz="0" w:space="0" w:color="auto"/>
          </w:divBdr>
        </w:div>
      </w:divsChild>
    </w:div>
    <w:div w:id="525678652">
      <w:bodyDiv w:val="1"/>
      <w:marLeft w:val="0"/>
      <w:marRight w:val="0"/>
      <w:marTop w:val="0"/>
      <w:marBottom w:val="0"/>
      <w:divBdr>
        <w:top w:val="none" w:sz="0" w:space="0" w:color="auto"/>
        <w:left w:val="none" w:sz="0" w:space="0" w:color="auto"/>
        <w:bottom w:val="none" w:sz="0" w:space="0" w:color="auto"/>
        <w:right w:val="none" w:sz="0" w:space="0" w:color="auto"/>
      </w:divBdr>
      <w:divsChild>
        <w:div w:id="625746112">
          <w:marLeft w:val="0"/>
          <w:marRight w:val="0"/>
          <w:marTop w:val="0"/>
          <w:marBottom w:val="0"/>
          <w:divBdr>
            <w:top w:val="none" w:sz="0" w:space="0" w:color="auto"/>
            <w:left w:val="none" w:sz="0" w:space="0" w:color="auto"/>
            <w:bottom w:val="none" w:sz="0" w:space="0" w:color="auto"/>
            <w:right w:val="none" w:sz="0" w:space="0" w:color="auto"/>
          </w:divBdr>
        </w:div>
        <w:div w:id="124936470">
          <w:marLeft w:val="0"/>
          <w:marRight w:val="0"/>
          <w:marTop w:val="0"/>
          <w:marBottom w:val="0"/>
          <w:divBdr>
            <w:top w:val="none" w:sz="0" w:space="0" w:color="auto"/>
            <w:left w:val="none" w:sz="0" w:space="0" w:color="auto"/>
            <w:bottom w:val="none" w:sz="0" w:space="0" w:color="auto"/>
            <w:right w:val="none" w:sz="0" w:space="0" w:color="auto"/>
          </w:divBdr>
        </w:div>
      </w:divsChild>
    </w:div>
    <w:div w:id="637422963">
      <w:bodyDiv w:val="1"/>
      <w:marLeft w:val="0"/>
      <w:marRight w:val="0"/>
      <w:marTop w:val="0"/>
      <w:marBottom w:val="0"/>
      <w:divBdr>
        <w:top w:val="none" w:sz="0" w:space="0" w:color="auto"/>
        <w:left w:val="none" w:sz="0" w:space="0" w:color="auto"/>
        <w:bottom w:val="none" w:sz="0" w:space="0" w:color="auto"/>
        <w:right w:val="none" w:sz="0" w:space="0" w:color="auto"/>
      </w:divBdr>
    </w:div>
    <w:div w:id="819736118">
      <w:bodyDiv w:val="1"/>
      <w:marLeft w:val="0"/>
      <w:marRight w:val="0"/>
      <w:marTop w:val="0"/>
      <w:marBottom w:val="0"/>
      <w:divBdr>
        <w:top w:val="none" w:sz="0" w:space="0" w:color="auto"/>
        <w:left w:val="none" w:sz="0" w:space="0" w:color="auto"/>
        <w:bottom w:val="none" w:sz="0" w:space="0" w:color="auto"/>
        <w:right w:val="none" w:sz="0" w:space="0" w:color="auto"/>
      </w:divBdr>
    </w:div>
    <w:div w:id="900478801">
      <w:bodyDiv w:val="1"/>
      <w:marLeft w:val="0"/>
      <w:marRight w:val="0"/>
      <w:marTop w:val="0"/>
      <w:marBottom w:val="0"/>
      <w:divBdr>
        <w:top w:val="none" w:sz="0" w:space="0" w:color="auto"/>
        <w:left w:val="none" w:sz="0" w:space="0" w:color="auto"/>
        <w:bottom w:val="none" w:sz="0" w:space="0" w:color="auto"/>
        <w:right w:val="none" w:sz="0" w:space="0" w:color="auto"/>
      </w:divBdr>
      <w:divsChild>
        <w:div w:id="368843176">
          <w:marLeft w:val="0"/>
          <w:marRight w:val="0"/>
          <w:marTop w:val="0"/>
          <w:marBottom w:val="0"/>
          <w:divBdr>
            <w:top w:val="none" w:sz="0" w:space="0" w:color="auto"/>
            <w:left w:val="none" w:sz="0" w:space="0" w:color="auto"/>
            <w:bottom w:val="none" w:sz="0" w:space="0" w:color="auto"/>
            <w:right w:val="none" w:sz="0" w:space="0" w:color="auto"/>
          </w:divBdr>
        </w:div>
        <w:div w:id="1262027650">
          <w:marLeft w:val="0"/>
          <w:marRight w:val="0"/>
          <w:marTop w:val="0"/>
          <w:marBottom w:val="0"/>
          <w:divBdr>
            <w:top w:val="none" w:sz="0" w:space="0" w:color="auto"/>
            <w:left w:val="none" w:sz="0" w:space="0" w:color="auto"/>
            <w:bottom w:val="none" w:sz="0" w:space="0" w:color="auto"/>
            <w:right w:val="none" w:sz="0" w:space="0" w:color="auto"/>
          </w:divBdr>
        </w:div>
        <w:div w:id="505438263">
          <w:marLeft w:val="0"/>
          <w:marRight w:val="0"/>
          <w:marTop w:val="0"/>
          <w:marBottom w:val="0"/>
          <w:divBdr>
            <w:top w:val="none" w:sz="0" w:space="0" w:color="auto"/>
            <w:left w:val="none" w:sz="0" w:space="0" w:color="auto"/>
            <w:bottom w:val="none" w:sz="0" w:space="0" w:color="auto"/>
            <w:right w:val="none" w:sz="0" w:space="0" w:color="auto"/>
          </w:divBdr>
        </w:div>
        <w:div w:id="1435975528">
          <w:marLeft w:val="0"/>
          <w:marRight w:val="0"/>
          <w:marTop w:val="0"/>
          <w:marBottom w:val="0"/>
          <w:divBdr>
            <w:top w:val="none" w:sz="0" w:space="0" w:color="auto"/>
            <w:left w:val="none" w:sz="0" w:space="0" w:color="auto"/>
            <w:bottom w:val="none" w:sz="0" w:space="0" w:color="auto"/>
            <w:right w:val="none" w:sz="0" w:space="0" w:color="auto"/>
          </w:divBdr>
        </w:div>
        <w:div w:id="290209360">
          <w:marLeft w:val="0"/>
          <w:marRight w:val="0"/>
          <w:marTop w:val="0"/>
          <w:marBottom w:val="0"/>
          <w:divBdr>
            <w:top w:val="none" w:sz="0" w:space="0" w:color="auto"/>
            <w:left w:val="none" w:sz="0" w:space="0" w:color="auto"/>
            <w:bottom w:val="none" w:sz="0" w:space="0" w:color="auto"/>
            <w:right w:val="none" w:sz="0" w:space="0" w:color="auto"/>
          </w:divBdr>
        </w:div>
        <w:div w:id="710884705">
          <w:marLeft w:val="0"/>
          <w:marRight w:val="0"/>
          <w:marTop w:val="0"/>
          <w:marBottom w:val="0"/>
          <w:divBdr>
            <w:top w:val="none" w:sz="0" w:space="0" w:color="auto"/>
            <w:left w:val="none" w:sz="0" w:space="0" w:color="auto"/>
            <w:bottom w:val="none" w:sz="0" w:space="0" w:color="auto"/>
            <w:right w:val="none" w:sz="0" w:space="0" w:color="auto"/>
          </w:divBdr>
        </w:div>
        <w:div w:id="1266501389">
          <w:marLeft w:val="0"/>
          <w:marRight w:val="0"/>
          <w:marTop w:val="0"/>
          <w:marBottom w:val="0"/>
          <w:divBdr>
            <w:top w:val="none" w:sz="0" w:space="0" w:color="auto"/>
            <w:left w:val="none" w:sz="0" w:space="0" w:color="auto"/>
            <w:bottom w:val="none" w:sz="0" w:space="0" w:color="auto"/>
            <w:right w:val="none" w:sz="0" w:space="0" w:color="auto"/>
          </w:divBdr>
        </w:div>
        <w:div w:id="1451125003">
          <w:marLeft w:val="0"/>
          <w:marRight w:val="0"/>
          <w:marTop w:val="0"/>
          <w:marBottom w:val="0"/>
          <w:divBdr>
            <w:top w:val="none" w:sz="0" w:space="0" w:color="auto"/>
            <w:left w:val="none" w:sz="0" w:space="0" w:color="auto"/>
            <w:bottom w:val="none" w:sz="0" w:space="0" w:color="auto"/>
            <w:right w:val="none" w:sz="0" w:space="0" w:color="auto"/>
          </w:divBdr>
        </w:div>
        <w:div w:id="1801917799">
          <w:marLeft w:val="0"/>
          <w:marRight w:val="0"/>
          <w:marTop w:val="0"/>
          <w:marBottom w:val="0"/>
          <w:divBdr>
            <w:top w:val="none" w:sz="0" w:space="0" w:color="auto"/>
            <w:left w:val="none" w:sz="0" w:space="0" w:color="auto"/>
            <w:bottom w:val="none" w:sz="0" w:space="0" w:color="auto"/>
            <w:right w:val="none" w:sz="0" w:space="0" w:color="auto"/>
          </w:divBdr>
        </w:div>
        <w:div w:id="518005292">
          <w:marLeft w:val="0"/>
          <w:marRight w:val="0"/>
          <w:marTop w:val="0"/>
          <w:marBottom w:val="0"/>
          <w:divBdr>
            <w:top w:val="none" w:sz="0" w:space="0" w:color="auto"/>
            <w:left w:val="none" w:sz="0" w:space="0" w:color="auto"/>
            <w:bottom w:val="none" w:sz="0" w:space="0" w:color="auto"/>
            <w:right w:val="none" w:sz="0" w:space="0" w:color="auto"/>
          </w:divBdr>
        </w:div>
        <w:div w:id="2052921819">
          <w:marLeft w:val="0"/>
          <w:marRight w:val="0"/>
          <w:marTop w:val="0"/>
          <w:marBottom w:val="0"/>
          <w:divBdr>
            <w:top w:val="none" w:sz="0" w:space="0" w:color="auto"/>
            <w:left w:val="none" w:sz="0" w:space="0" w:color="auto"/>
            <w:bottom w:val="none" w:sz="0" w:space="0" w:color="auto"/>
            <w:right w:val="none" w:sz="0" w:space="0" w:color="auto"/>
          </w:divBdr>
        </w:div>
        <w:div w:id="2094084059">
          <w:marLeft w:val="0"/>
          <w:marRight w:val="0"/>
          <w:marTop w:val="0"/>
          <w:marBottom w:val="0"/>
          <w:divBdr>
            <w:top w:val="none" w:sz="0" w:space="0" w:color="auto"/>
            <w:left w:val="none" w:sz="0" w:space="0" w:color="auto"/>
            <w:bottom w:val="none" w:sz="0" w:space="0" w:color="auto"/>
            <w:right w:val="none" w:sz="0" w:space="0" w:color="auto"/>
          </w:divBdr>
        </w:div>
        <w:div w:id="1780563185">
          <w:marLeft w:val="0"/>
          <w:marRight w:val="0"/>
          <w:marTop w:val="0"/>
          <w:marBottom w:val="0"/>
          <w:divBdr>
            <w:top w:val="none" w:sz="0" w:space="0" w:color="auto"/>
            <w:left w:val="none" w:sz="0" w:space="0" w:color="auto"/>
            <w:bottom w:val="none" w:sz="0" w:space="0" w:color="auto"/>
            <w:right w:val="none" w:sz="0" w:space="0" w:color="auto"/>
          </w:divBdr>
        </w:div>
        <w:div w:id="2093310734">
          <w:marLeft w:val="0"/>
          <w:marRight w:val="0"/>
          <w:marTop w:val="0"/>
          <w:marBottom w:val="0"/>
          <w:divBdr>
            <w:top w:val="none" w:sz="0" w:space="0" w:color="auto"/>
            <w:left w:val="none" w:sz="0" w:space="0" w:color="auto"/>
            <w:bottom w:val="none" w:sz="0" w:space="0" w:color="auto"/>
            <w:right w:val="none" w:sz="0" w:space="0" w:color="auto"/>
          </w:divBdr>
        </w:div>
        <w:div w:id="1067529567">
          <w:marLeft w:val="0"/>
          <w:marRight w:val="0"/>
          <w:marTop w:val="0"/>
          <w:marBottom w:val="0"/>
          <w:divBdr>
            <w:top w:val="none" w:sz="0" w:space="0" w:color="auto"/>
            <w:left w:val="none" w:sz="0" w:space="0" w:color="auto"/>
            <w:bottom w:val="none" w:sz="0" w:space="0" w:color="auto"/>
            <w:right w:val="none" w:sz="0" w:space="0" w:color="auto"/>
          </w:divBdr>
        </w:div>
        <w:div w:id="99490723">
          <w:marLeft w:val="0"/>
          <w:marRight w:val="0"/>
          <w:marTop w:val="0"/>
          <w:marBottom w:val="0"/>
          <w:divBdr>
            <w:top w:val="none" w:sz="0" w:space="0" w:color="auto"/>
            <w:left w:val="none" w:sz="0" w:space="0" w:color="auto"/>
            <w:bottom w:val="none" w:sz="0" w:space="0" w:color="auto"/>
            <w:right w:val="none" w:sz="0" w:space="0" w:color="auto"/>
          </w:divBdr>
        </w:div>
        <w:div w:id="1225943653">
          <w:marLeft w:val="0"/>
          <w:marRight w:val="0"/>
          <w:marTop w:val="0"/>
          <w:marBottom w:val="0"/>
          <w:divBdr>
            <w:top w:val="none" w:sz="0" w:space="0" w:color="auto"/>
            <w:left w:val="none" w:sz="0" w:space="0" w:color="auto"/>
            <w:bottom w:val="none" w:sz="0" w:space="0" w:color="auto"/>
            <w:right w:val="none" w:sz="0" w:space="0" w:color="auto"/>
          </w:divBdr>
        </w:div>
        <w:div w:id="1589852234">
          <w:marLeft w:val="0"/>
          <w:marRight w:val="0"/>
          <w:marTop w:val="0"/>
          <w:marBottom w:val="0"/>
          <w:divBdr>
            <w:top w:val="none" w:sz="0" w:space="0" w:color="auto"/>
            <w:left w:val="none" w:sz="0" w:space="0" w:color="auto"/>
            <w:bottom w:val="none" w:sz="0" w:space="0" w:color="auto"/>
            <w:right w:val="none" w:sz="0" w:space="0" w:color="auto"/>
          </w:divBdr>
        </w:div>
        <w:div w:id="441196233">
          <w:marLeft w:val="0"/>
          <w:marRight w:val="0"/>
          <w:marTop w:val="0"/>
          <w:marBottom w:val="0"/>
          <w:divBdr>
            <w:top w:val="none" w:sz="0" w:space="0" w:color="auto"/>
            <w:left w:val="none" w:sz="0" w:space="0" w:color="auto"/>
            <w:bottom w:val="none" w:sz="0" w:space="0" w:color="auto"/>
            <w:right w:val="none" w:sz="0" w:space="0" w:color="auto"/>
          </w:divBdr>
        </w:div>
        <w:div w:id="437214714">
          <w:marLeft w:val="0"/>
          <w:marRight w:val="0"/>
          <w:marTop w:val="0"/>
          <w:marBottom w:val="0"/>
          <w:divBdr>
            <w:top w:val="none" w:sz="0" w:space="0" w:color="auto"/>
            <w:left w:val="none" w:sz="0" w:space="0" w:color="auto"/>
            <w:bottom w:val="none" w:sz="0" w:space="0" w:color="auto"/>
            <w:right w:val="none" w:sz="0" w:space="0" w:color="auto"/>
          </w:divBdr>
        </w:div>
        <w:div w:id="1771201330">
          <w:marLeft w:val="0"/>
          <w:marRight w:val="0"/>
          <w:marTop w:val="0"/>
          <w:marBottom w:val="0"/>
          <w:divBdr>
            <w:top w:val="none" w:sz="0" w:space="0" w:color="auto"/>
            <w:left w:val="none" w:sz="0" w:space="0" w:color="auto"/>
            <w:bottom w:val="none" w:sz="0" w:space="0" w:color="auto"/>
            <w:right w:val="none" w:sz="0" w:space="0" w:color="auto"/>
          </w:divBdr>
        </w:div>
        <w:div w:id="734281428">
          <w:marLeft w:val="0"/>
          <w:marRight w:val="0"/>
          <w:marTop w:val="0"/>
          <w:marBottom w:val="0"/>
          <w:divBdr>
            <w:top w:val="none" w:sz="0" w:space="0" w:color="auto"/>
            <w:left w:val="none" w:sz="0" w:space="0" w:color="auto"/>
            <w:bottom w:val="none" w:sz="0" w:space="0" w:color="auto"/>
            <w:right w:val="none" w:sz="0" w:space="0" w:color="auto"/>
          </w:divBdr>
        </w:div>
        <w:div w:id="1858691043">
          <w:marLeft w:val="0"/>
          <w:marRight w:val="0"/>
          <w:marTop w:val="0"/>
          <w:marBottom w:val="0"/>
          <w:divBdr>
            <w:top w:val="none" w:sz="0" w:space="0" w:color="auto"/>
            <w:left w:val="none" w:sz="0" w:space="0" w:color="auto"/>
            <w:bottom w:val="none" w:sz="0" w:space="0" w:color="auto"/>
            <w:right w:val="none" w:sz="0" w:space="0" w:color="auto"/>
          </w:divBdr>
        </w:div>
        <w:div w:id="926574993">
          <w:marLeft w:val="0"/>
          <w:marRight w:val="0"/>
          <w:marTop w:val="0"/>
          <w:marBottom w:val="0"/>
          <w:divBdr>
            <w:top w:val="none" w:sz="0" w:space="0" w:color="auto"/>
            <w:left w:val="none" w:sz="0" w:space="0" w:color="auto"/>
            <w:bottom w:val="none" w:sz="0" w:space="0" w:color="auto"/>
            <w:right w:val="none" w:sz="0" w:space="0" w:color="auto"/>
          </w:divBdr>
        </w:div>
        <w:div w:id="1953397761">
          <w:marLeft w:val="0"/>
          <w:marRight w:val="0"/>
          <w:marTop w:val="0"/>
          <w:marBottom w:val="0"/>
          <w:divBdr>
            <w:top w:val="none" w:sz="0" w:space="0" w:color="auto"/>
            <w:left w:val="none" w:sz="0" w:space="0" w:color="auto"/>
            <w:bottom w:val="none" w:sz="0" w:space="0" w:color="auto"/>
            <w:right w:val="none" w:sz="0" w:space="0" w:color="auto"/>
          </w:divBdr>
        </w:div>
        <w:div w:id="1777022110">
          <w:marLeft w:val="0"/>
          <w:marRight w:val="0"/>
          <w:marTop w:val="0"/>
          <w:marBottom w:val="0"/>
          <w:divBdr>
            <w:top w:val="none" w:sz="0" w:space="0" w:color="auto"/>
            <w:left w:val="none" w:sz="0" w:space="0" w:color="auto"/>
            <w:bottom w:val="none" w:sz="0" w:space="0" w:color="auto"/>
            <w:right w:val="none" w:sz="0" w:space="0" w:color="auto"/>
          </w:divBdr>
        </w:div>
        <w:div w:id="599066476">
          <w:marLeft w:val="0"/>
          <w:marRight w:val="0"/>
          <w:marTop w:val="0"/>
          <w:marBottom w:val="0"/>
          <w:divBdr>
            <w:top w:val="none" w:sz="0" w:space="0" w:color="auto"/>
            <w:left w:val="none" w:sz="0" w:space="0" w:color="auto"/>
            <w:bottom w:val="none" w:sz="0" w:space="0" w:color="auto"/>
            <w:right w:val="none" w:sz="0" w:space="0" w:color="auto"/>
          </w:divBdr>
        </w:div>
        <w:div w:id="1458337114">
          <w:marLeft w:val="0"/>
          <w:marRight w:val="0"/>
          <w:marTop w:val="0"/>
          <w:marBottom w:val="0"/>
          <w:divBdr>
            <w:top w:val="none" w:sz="0" w:space="0" w:color="auto"/>
            <w:left w:val="none" w:sz="0" w:space="0" w:color="auto"/>
            <w:bottom w:val="none" w:sz="0" w:space="0" w:color="auto"/>
            <w:right w:val="none" w:sz="0" w:space="0" w:color="auto"/>
          </w:divBdr>
        </w:div>
        <w:div w:id="402876378">
          <w:marLeft w:val="0"/>
          <w:marRight w:val="0"/>
          <w:marTop w:val="0"/>
          <w:marBottom w:val="0"/>
          <w:divBdr>
            <w:top w:val="none" w:sz="0" w:space="0" w:color="auto"/>
            <w:left w:val="none" w:sz="0" w:space="0" w:color="auto"/>
            <w:bottom w:val="none" w:sz="0" w:space="0" w:color="auto"/>
            <w:right w:val="none" w:sz="0" w:space="0" w:color="auto"/>
          </w:divBdr>
        </w:div>
        <w:div w:id="1282343336">
          <w:marLeft w:val="0"/>
          <w:marRight w:val="0"/>
          <w:marTop w:val="0"/>
          <w:marBottom w:val="0"/>
          <w:divBdr>
            <w:top w:val="none" w:sz="0" w:space="0" w:color="auto"/>
            <w:left w:val="none" w:sz="0" w:space="0" w:color="auto"/>
            <w:bottom w:val="none" w:sz="0" w:space="0" w:color="auto"/>
            <w:right w:val="none" w:sz="0" w:space="0" w:color="auto"/>
          </w:divBdr>
        </w:div>
        <w:div w:id="299192520">
          <w:marLeft w:val="0"/>
          <w:marRight w:val="0"/>
          <w:marTop w:val="0"/>
          <w:marBottom w:val="0"/>
          <w:divBdr>
            <w:top w:val="none" w:sz="0" w:space="0" w:color="auto"/>
            <w:left w:val="none" w:sz="0" w:space="0" w:color="auto"/>
            <w:bottom w:val="none" w:sz="0" w:space="0" w:color="auto"/>
            <w:right w:val="none" w:sz="0" w:space="0" w:color="auto"/>
          </w:divBdr>
        </w:div>
        <w:div w:id="838548078">
          <w:marLeft w:val="0"/>
          <w:marRight w:val="0"/>
          <w:marTop w:val="0"/>
          <w:marBottom w:val="0"/>
          <w:divBdr>
            <w:top w:val="none" w:sz="0" w:space="0" w:color="auto"/>
            <w:left w:val="none" w:sz="0" w:space="0" w:color="auto"/>
            <w:bottom w:val="none" w:sz="0" w:space="0" w:color="auto"/>
            <w:right w:val="none" w:sz="0" w:space="0" w:color="auto"/>
          </w:divBdr>
        </w:div>
        <w:div w:id="604389308">
          <w:marLeft w:val="0"/>
          <w:marRight w:val="0"/>
          <w:marTop w:val="0"/>
          <w:marBottom w:val="0"/>
          <w:divBdr>
            <w:top w:val="none" w:sz="0" w:space="0" w:color="auto"/>
            <w:left w:val="none" w:sz="0" w:space="0" w:color="auto"/>
            <w:bottom w:val="none" w:sz="0" w:space="0" w:color="auto"/>
            <w:right w:val="none" w:sz="0" w:space="0" w:color="auto"/>
          </w:divBdr>
        </w:div>
        <w:div w:id="579563829">
          <w:marLeft w:val="0"/>
          <w:marRight w:val="0"/>
          <w:marTop w:val="0"/>
          <w:marBottom w:val="0"/>
          <w:divBdr>
            <w:top w:val="none" w:sz="0" w:space="0" w:color="auto"/>
            <w:left w:val="none" w:sz="0" w:space="0" w:color="auto"/>
            <w:bottom w:val="none" w:sz="0" w:space="0" w:color="auto"/>
            <w:right w:val="none" w:sz="0" w:space="0" w:color="auto"/>
          </w:divBdr>
        </w:div>
        <w:div w:id="499929890">
          <w:marLeft w:val="0"/>
          <w:marRight w:val="0"/>
          <w:marTop w:val="0"/>
          <w:marBottom w:val="0"/>
          <w:divBdr>
            <w:top w:val="none" w:sz="0" w:space="0" w:color="auto"/>
            <w:left w:val="none" w:sz="0" w:space="0" w:color="auto"/>
            <w:bottom w:val="none" w:sz="0" w:space="0" w:color="auto"/>
            <w:right w:val="none" w:sz="0" w:space="0" w:color="auto"/>
          </w:divBdr>
        </w:div>
        <w:div w:id="1461994367">
          <w:marLeft w:val="0"/>
          <w:marRight w:val="0"/>
          <w:marTop w:val="0"/>
          <w:marBottom w:val="0"/>
          <w:divBdr>
            <w:top w:val="none" w:sz="0" w:space="0" w:color="auto"/>
            <w:left w:val="none" w:sz="0" w:space="0" w:color="auto"/>
            <w:bottom w:val="none" w:sz="0" w:space="0" w:color="auto"/>
            <w:right w:val="none" w:sz="0" w:space="0" w:color="auto"/>
          </w:divBdr>
        </w:div>
        <w:div w:id="1810397835">
          <w:marLeft w:val="0"/>
          <w:marRight w:val="0"/>
          <w:marTop w:val="0"/>
          <w:marBottom w:val="0"/>
          <w:divBdr>
            <w:top w:val="none" w:sz="0" w:space="0" w:color="auto"/>
            <w:left w:val="none" w:sz="0" w:space="0" w:color="auto"/>
            <w:bottom w:val="none" w:sz="0" w:space="0" w:color="auto"/>
            <w:right w:val="none" w:sz="0" w:space="0" w:color="auto"/>
          </w:divBdr>
        </w:div>
        <w:div w:id="1432890817">
          <w:marLeft w:val="0"/>
          <w:marRight w:val="0"/>
          <w:marTop w:val="0"/>
          <w:marBottom w:val="0"/>
          <w:divBdr>
            <w:top w:val="none" w:sz="0" w:space="0" w:color="auto"/>
            <w:left w:val="none" w:sz="0" w:space="0" w:color="auto"/>
            <w:bottom w:val="none" w:sz="0" w:space="0" w:color="auto"/>
            <w:right w:val="none" w:sz="0" w:space="0" w:color="auto"/>
          </w:divBdr>
        </w:div>
        <w:div w:id="1225138840">
          <w:marLeft w:val="0"/>
          <w:marRight w:val="0"/>
          <w:marTop w:val="0"/>
          <w:marBottom w:val="0"/>
          <w:divBdr>
            <w:top w:val="none" w:sz="0" w:space="0" w:color="auto"/>
            <w:left w:val="none" w:sz="0" w:space="0" w:color="auto"/>
            <w:bottom w:val="none" w:sz="0" w:space="0" w:color="auto"/>
            <w:right w:val="none" w:sz="0" w:space="0" w:color="auto"/>
          </w:divBdr>
        </w:div>
        <w:div w:id="1177188697">
          <w:marLeft w:val="0"/>
          <w:marRight w:val="0"/>
          <w:marTop w:val="0"/>
          <w:marBottom w:val="0"/>
          <w:divBdr>
            <w:top w:val="none" w:sz="0" w:space="0" w:color="auto"/>
            <w:left w:val="none" w:sz="0" w:space="0" w:color="auto"/>
            <w:bottom w:val="none" w:sz="0" w:space="0" w:color="auto"/>
            <w:right w:val="none" w:sz="0" w:space="0" w:color="auto"/>
          </w:divBdr>
        </w:div>
        <w:div w:id="133522763">
          <w:marLeft w:val="0"/>
          <w:marRight w:val="0"/>
          <w:marTop w:val="0"/>
          <w:marBottom w:val="0"/>
          <w:divBdr>
            <w:top w:val="none" w:sz="0" w:space="0" w:color="auto"/>
            <w:left w:val="none" w:sz="0" w:space="0" w:color="auto"/>
            <w:bottom w:val="none" w:sz="0" w:space="0" w:color="auto"/>
            <w:right w:val="none" w:sz="0" w:space="0" w:color="auto"/>
          </w:divBdr>
        </w:div>
        <w:div w:id="116140660">
          <w:marLeft w:val="0"/>
          <w:marRight w:val="0"/>
          <w:marTop w:val="0"/>
          <w:marBottom w:val="0"/>
          <w:divBdr>
            <w:top w:val="none" w:sz="0" w:space="0" w:color="auto"/>
            <w:left w:val="none" w:sz="0" w:space="0" w:color="auto"/>
            <w:bottom w:val="none" w:sz="0" w:space="0" w:color="auto"/>
            <w:right w:val="none" w:sz="0" w:space="0" w:color="auto"/>
          </w:divBdr>
        </w:div>
        <w:div w:id="1045986999">
          <w:marLeft w:val="0"/>
          <w:marRight w:val="0"/>
          <w:marTop w:val="0"/>
          <w:marBottom w:val="0"/>
          <w:divBdr>
            <w:top w:val="none" w:sz="0" w:space="0" w:color="auto"/>
            <w:left w:val="none" w:sz="0" w:space="0" w:color="auto"/>
            <w:bottom w:val="none" w:sz="0" w:space="0" w:color="auto"/>
            <w:right w:val="none" w:sz="0" w:space="0" w:color="auto"/>
          </w:divBdr>
        </w:div>
        <w:div w:id="150030454">
          <w:marLeft w:val="0"/>
          <w:marRight w:val="0"/>
          <w:marTop w:val="0"/>
          <w:marBottom w:val="0"/>
          <w:divBdr>
            <w:top w:val="none" w:sz="0" w:space="0" w:color="auto"/>
            <w:left w:val="none" w:sz="0" w:space="0" w:color="auto"/>
            <w:bottom w:val="none" w:sz="0" w:space="0" w:color="auto"/>
            <w:right w:val="none" w:sz="0" w:space="0" w:color="auto"/>
          </w:divBdr>
          <w:divsChild>
            <w:div w:id="2041346894">
              <w:marLeft w:val="-75"/>
              <w:marRight w:val="0"/>
              <w:marTop w:val="30"/>
              <w:marBottom w:val="30"/>
              <w:divBdr>
                <w:top w:val="none" w:sz="0" w:space="0" w:color="auto"/>
                <w:left w:val="none" w:sz="0" w:space="0" w:color="auto"/>
                <w:bottom w:val="none" w:sz="0" w:space="0" w:color="auto"/>
                <w:right w:val="none" w:sz="0" w:space="0" w:color="auto"/>
              </w:divBdr>
              <w:divsChild>
                <w:div w:id="192614172">
                  <w:marLeft w:val="0"/>
                  <w:marRight w:val="0"/>
                  <w:marTop w:val="0"/>
                  <w:marBottom w:val="0"/>
                  <w:divBdr>
                    <w:top w:val="none" w:sz="0" w:space="0" w:color="auto"/>
                    <w:left w:val="none" w:sz="0" w:space="0" w:color="auto"/>
                    <w:bottom w:val="none" w:sz="0" w:space="0" w:color="auto"/>
                    <w:right w:val="none" w:sz="0" w:space="0" w:color="auto"/>
                  </w:divBdr>
                  <w:divsChild>
                    <w:div w:id="1926838650">
                      <w:marLeft w:val="0"/>
                      <w:marRight w:val="0"/>
                      <w:marTop w:val="0"/>
                      <w:marBottom w:val="0"/>
                      <w:divBdr>
                        <w:top w:val="none" w:sz="0" w:space="0" w:color="auto"/>
                        <w:left w:val="none" w:sz="0" w:space="0" w:color="auto"/>
                        <w:bottom w:val="none" w:sz="0" w:space="0" w:color="auto"/>
                        <w:right w:val="none" w:sz="0" w:space="0" w:color="auto"/>
                      </w:divBdr>
                    </w:div>
                  </w:divsChild>
                </w:div>
                <w:div w:id="609823844">
                  <w:marLeft w:val="0"/>
                  <w:marRight w:val="0"/>
                  <w:marTop w:val="0"/>
                  <w:marBottom w:val="0"/>
                  <w:divBdr>
                    <w:top w:val="none" w:sz="0" w:space="0" w:color="auto"/>
                    <w:left w:val="none" w:sz="0" w:space="0" w:color="auto"/>
                    <w:bottom w:val="none" w:sz="0" w:space="0" w:color="auto"/>
                    <w:right w:val="none" w:sz="0" w:space="0" w:color="auto"/>
                  </w:divBdr>
                  <w:divsChild>
                    <w:div w:id="1148595411">
                      <w:marLeft w:val="0"/>
                      <w:marRight w:val="0"/>
                      <w:marTop w:val="0"/>
                      <w:marBottom w:val="0"/>
                      <w:divBdr>
                        <w:top w:val="none" w:sz="0" w:space="0" w:color="auto"/>
                        <w:left w:val="none" w:sz="0" w:space="0" w:color="auto"/>
                        <w:bottom w:val="none" w:sz="0" w:space="0" w:color="auto"/>
                        <w:right w:val="none" w:sz="0" w:space="0" w:color="auto"/>
                      </w:divBdr>
                    </w:div>
                  </w:divsChild>
                </w:div>
                <w:div w:id="1146508878">
                  <w:marLeft w:val="0"/>
                  <w:marRight w:val="0"/>
                  <w:marTop w:val="0"/>
                  <w:marBottom w:val="0"/>
                  <w:divBdr>
                    <w:top w:val="none" w:sz="0" w:space="0" w:color="auto"/>
                    <w:left w:val="none" w:sz="0" w:space="0" w:color="auto"/>
                    <w:bottom w:val="none" w:sz="0" w:space="0" w:color="auto"/>
                    <w:right w:val="none" w:sz="0" w:space="0" w:color="auto"/>
                  </w:divBdr>
                  <w:divsChild>
                    <w:div w:id="296187414">
                      <w:marLeft w:val="0"/>
                      <w:marRight w:val="0"/>
                      <w:marTop w:val="0"/>
                      <w:marBottom w:val="0"/>
                      <w:divBdr>
                        <w:top w:val="none" w:sz="0" w:space="0" w:color="auto"/>
                        <w:left w:val="none" w:sz="0" w:space="0" w:color="auto"/>
                        <w:bottom w:val="none" w:sz="0" w:space="0" w:color="auto"/>
                        <w:right w:val="none" w:sz="0" w:space="0" w:color="auto"/>
                      </w:divBdr>
                    </w:div>
                  </w:divsChild>
                </w:div>
                <w:div w:id="1434011610">
                  <w:marLeft w:val="0"/>
                  <w:marRight w:val="0"/>
                  <w:marTop w:val="0"/>
                  <w:marBottom w:val="0"/>
                  <w:divBdr>
                    <w:top w:val="none" w:sz="0" w:space="0" w:color="auto"/>
                    <w:left w:val="none" w:sz="0" w:space="0" w:color="auto"/>
                    <w:bottom w:val="none" w:sz="0" w:space="0" w:color="auto"/>
                    <w:right w:val="none" w:sz="0" w:space="0" w:color="auto"/>
                  </w:divBdr>
                  <w:divsChild>
                    <w:div w:id="413667918">
                      <w:marLeft w:val="0"/>
                      <w:marRight w:val="0"/>
                      <w:marTop w:val="0"/>
                      <w:marBottom w:val="0"/>
                      <w:divBdr>
                        <w:top w:val="none" w:sz="0" w:space="0" w:color="auto"/>
                        <w:left w:val="none" w:sz="0" w:space="0" w:color="auto"/>
                        <w:bottom w:val="none" w:sz="0" w:space="0" w:color="auto"/>
                        <w:right w:val="none" w:sz="0" w:space="0" w:color="auto"/>
                      </w:divBdr>
                    </w:div>
                  </w:divsChild>
                </w:div>
                <w:div w:id="1050416738">
                  <w:marLeft w:val="0"/>
                  <w:marRight w:val="0"/>
                  <w:marTop w:val="0"/>
                  <w:marBottom w:val="0"/>
                  <w:divBdr>
                    <w:top w:val="none" w:sz="0" w:space="0" w:color="auto"/>
                    <w:left w:val="none" w:sz="0" w:space="0" w:color="auto"/>
                    <w:bottom w:val="none" w:sz="0" w:space="0" w:color="auto"/>
                    <w:right w:val="none" w:sz="0" w:space="0" w:color="auto"/>
                  </w:divBdr>
                  <w:divsChild>
                    <w:div w:id="53431256">
                      <w:marLeft w:val="0"/>
                      <w:marRight w:val="0"/>
                      <w:marTop w:val="0"/>
                      <w:marBottom w:val="0"/>
                      <w:divBdr>
                        <w:top w:val="none" w:sz="0" w:space="0" w:color="auto"/>
                        <w:left w:val="none" w:sz="0" w:space="0" w:color="auto"/>
                        <w:bottom w:val="none" w:sz="0" w:space="0" w:color="auto"/>
                        <w:right w:val="none" w:sz="0" w:space="0" w:color="auto"/>
                      </w:divBdr>
                    </w:div>
                  </w:divsChild>
                </w:div>
                <w:div w:id="661391337">
                  <w:marLeft w:val="0"/>
                  <w:marRight w:val="0"/>
                  <w:marTop w:val="0"/>
                  <w:marBottom w:val="0"/>
                  <w:divBdr>
                    <w:top w:val="none" w:sz="0" w:space="0" w:color="auto"/>
                    <w:left w:val="none" w:sz="0" w:space="0" w:color="auto"/>
                    <w:bottom w:val="none" w:sz="0" w:space="0" w:color="auto"/>
                    <w:right w:val="none" w:sz="0" w:space="0" w:color="auto"/>
                  </w:divBdr>
                  <w:divsChild>
                    <w:div w:id="782267935">
                      <w:marLeft w:val="0"/>
                      <w:marRight w:val="0"/>
                      <w:marTop w:val="0"/>
                      <w:marBottom w:val="0"/>
                      <w:divBdr>
                        <w:top w:val="none" w:sz="0" w:space="0" w:color="auto"/>
                        <w:left w:val="none" w:sz="0" w:space="0" w:color="auto"/>
                        <w:bottom w:val="none" w:sz="0" w:space="0" w:color="auto"/>
                        <w:right w:val="none" w:sz="0" w:space="0" w:color="auto"/>
                      </w:divBdr>
                    </w:div>
                  </w:divsChild>
                </w:div>
                <w:div w:id="979043004">
                  <w:marLeft w:val="0"/>
                  <w:marRight w:val="0"/>
                  <w:marTop w:val="0"/>
                  <w:marBottom w:val="0"/>
                  <w:divBdr>
                    <w:top w:val="none" w:sz="0" w:space="0" w:color="auto"/>
                    <w:left w:val="none" w:sz="0" w:space="0" w:color="auto"/>
                    <w:bottom w:val="none" w:sz="0" w:space="0" w:color="auto"/>
                    <w:right w:val="none" w:sz="0" w:space="0" w:color="auto"/>
                  </w:divBdr>
                  <w:divsChild>
                    <w:div w:id="121853549">
                      <w:marLeft w:val="0"/>
                      <w:marRight w:val="0"/>
                      <w:marTop w:val="0"/>
                      <w:marBottom w:val="0"/>
                      <w:divBdr>
                        <w:top w:val="none" w:sz="0" w:space="0" w:color="auto"/>
                        <w:left w:val="none" w:sz="0" w:space="0" w:color="auto"/>
                        <w:bottom w:val="none" w:sz="0" w:space="0" w:color="auto"/>
                        <w:right w:val="none" w:sz="0" w:space="0" w:color="auto"/>
                      </w:divBdr>
                    </w:div>
                  </w:divsChild>
                </w:div>
                <w:div w:id="2127233719">
                  <w:marLeft w:val="0"/>
                  <w:marRight w:val="0"/>
                  <w:marTop w:val="0"/>
                  <w:marBottom w:val="0"/>
                  <w:divBdr>
                    <w:top w:val="none" w:sz="0" w:space="0" w:color="auto"/>
                    <w:left w:val="none" w:sz="0" w:space="0" w:color="auto"/>
                    <w:bottom w:val="none" w:sz="0" w:space="0" w:color="auto"/>
                    <w:right w:val="none" w:sz="0" w:space="0" w:color="auto"/>
                  </w:divBdr>
                  <w:divsChild>
                    <w:div w:id="1785348738">
                      <w:marLeft w:val="0"/>
                      <w:marRight w:val="0"/>
                      <w:marTop w:val="0"/>
                      <w:marBottom w:val="0"/>
                      <w:divBdr>
                        <w:top w:val="none" w:sz="0" w:space="0" w:color="auto"/>
                        <w:left w:val="none" w:sz="0" w:space="0" w:color="auto"/>
                        <w:bottom w:val="none" w:sz="0" w:space="0" w:color="auto"/>
                        <w:right w:val="none" w:sz="0" w:space="0" w:color="auto"/>
                      </w:divBdr>
                    </w:div>
                  </w:divsChild>
                </w:div>
                <w:div w:id="1547596488">
                  <w:marLeft w:val="0"/>
                  <w:marRight w:val="0"/>
                  <w:marTop w:val="0"/>
                  <w:marBottom w:val="0"/>
                  <w:divBdr>
                    <w:top w:val="none" w:sz="0" w:space="0" w:color="auto"/>
                    <w:left w:val="none" w:sz="0" w:space="0" w:color="auto"/>
                    <w:bottom w:val="none" w:sz="0" w:space="0" w:color="auto"/>
                    <w:right w:val="none" w:sz="0" w:space="0" w:color="auto"/>
                  </w:divBdr>
                  <w:divsChild>
                    <w:div w:id="933437648">
                      <w:marLeft w:val="0"/>
                      <w:marRight w:val="0"/>
                      <w:marTop w:val="0"/>
                      <w:marBottom w:val="0"/>
                      <w:divBdr>
                        <w:top w:val="none" w:sz="0" w:space="0" w:color="auto"/>
                        <w:left w:val="none" w:sz="0" w:space="0" w:color="auto"/>
                        <w:bottom w:val="none" w:sz="0" w:space="0" w:color="auto"/>
                        <w:right w:val="none" w:sz="0" w:space="0" w:color="auto"/>
                      </w:divBdr>
                    </w:div>
                  </w:divsChild>
                </w:div>
                <w:div w:id="695346264">
                  <w:marLeft w:val="0"/>
                  <w:marRight w:val="0"/>
                  <w:marTop w:val="0"/>
                  <w:marBottom w:val="0"/>
                  <w:divBdr>
                    <w:top w:val="none" w:sz="0" w:space="0" w:color="auto"/>
                    <w:left w:val="none" w:sz="0" w:space="0" w:color="auto"/>
                    <w:bottom w:val="none" w:sz="0" w:space="0" w:color="auto"/>
                    <w:right w:val="none" w:sz="0" w:space="0" w:color="auto"/>
                  </w:divBdr>
                  <w:divsChild>
                    <w:div w:id="290601445">
                      <w:marLeft w:val="0"/>
                      <w:marRight w:val="0"/>
                      <w:marTop w:val="0"/>
                      <w:marBottom w:val="0"/>
                      <w:divBdr>
                        <w:top w:val="none" w:sz="0" w:space="0" w:color="auto"/>
                        <w:left w:val="none" w:sz="0" w:space="0" w:color="auto"/>
                        <w:bottom w:val="none" w:sz="0" w:space="0" w:color="auto"/>
                        <w:right w:val="none" w:sz="0" w:space="0" w:color="auto"/>
                      </w:divBdr>
                    </w:div>
                  </w:divsChild>
                </w:div>
                <w:div w:id="432477674">
                  <w:marLeft w:val="0"/>
                  <w:marRight w:val="0"/>
                  <w:marTop w:val="0"/>
                  <w:marBottom w:val="0"/>
                  <w:divBdr>
                    <w:top w:val="none" w:sz="0" w:space="0" w:color="auto"/>
                    <w:left w:val="none" w:sz="0" w:space="0" w:color="auto"/>
                    <w:bottom w:val="none" w:sz="0" w:space="0" w:color="auto"/>
                    <w:right w:val="none" w:sz="0" w:space="0" w:color="auto"/>
                  </w:divBdr>
                  <w:divsChild>
                    <w:div w:id="1258371053">
                      <w:marLeft w:val="0"/>
                      <w:marRight w:val="0"/>
                      <w:marTop w:val="0"/>
                      <w:marBottom w:val="0"/>
                      <w:divBdr>
                        <w:top w:val="none" w:sz="0" w:space="0" w:color="auto"/>
                        <w:left w:val="none" w:sz="0" w:space="0" w:color="auto"/>
                        <w:bottom w:val="none" w:sz="0" w:space="0" w:color="auto"/>
                        <w:right w:val="none" w:sz="0" w:space="0" w:color="auto"/>
                      </w:divBdr>
                    </w:div>
                  </w:divsChild>
                </w:div>
                <w:div w:id="1944070676">
                  <w:marLeft w:val="0"/>
                  <w:marRight w:val="0"/>
                  <w:marTop w:val="0"/>
                  <w:marBottom w:val="0"/>
                  <w:divBdr>
                    <w:top w:val="none" w:sz="0" w:space="0" w:color="auto"/>
                    <w:left w:val="none" w:sz="0" w:space="0" w:color="auto"/>
                    <w:bottom w:val="none" w:sz="0" w:space="0" w:color="auto"/>
                    <w:right w:val="none" w:sz="0" w:space="0" w:color="auto"/>
                  </w:divBdr>
                  <w:divsChild>
                    <w:div w:id="859666333">
                      <w:marLeft w:val="0"/>
                      <w:marRight w:val="0"/>
                      <w:marTop w:val="0"/>
                      <w:marBottom w:val="0"/>
                      <w:divBdr>
                        <w:top w:val="none" w:sz="0" w:space="0" w:color="auto"/>
                        <w:left w:val="none" w:sz="0" w:space="0" w:color="auto"/>
                        <w:bottom w:val="none" w:sz="0" w:space="0" w:color="auto"/>
                        <w:right w:val="none" w:sz="0" w:space="0" w:color="auto"/>
                      </w:divBdr>
                    </w:div>
                  </w:divsChild>
                </w:div>
                <w:div w:id="729887066">
                  <w:marLeft w:val="0"/>
                  <w:marRight w:val="0"/>
                  <w:marTop w:val="0"/>
                  <w:marBottom w:val="0"/>
                  <w:divBdr>
                    <w:top w:val="none" w:sz="0" w:space="0" w:color="auto"/>
                    <w:left w:val="none" w:sz="0" w:space="0" w:color="auto"/>
                    <w:bottom w:val="none" w:sz="0" w:space="0" w:color="auto"/>
                    <w:right w:val="none" w:sz="0" w:space="0" w:color="auto"/>
                  </w:divBdr>
                  <w:divsChild>
                    <w:div w:id="1434789021">
                      <w:marLeft w:val="0"/>
                      <w:marRight w:val="0"/>
                      <w:marTop w:val="0"/>
                      <w:marBottom w:val="0"/>
                      <w:divBdr>
                        <w:top w:val="none" w:sz="0" w:space="0" w:color="auto"/>
                        <w:left w:val="none" w:sz="0" w:space="0" w:color="auto"/>
                        <w:bottom w:val="none" w:sz="0" w:space="0" w:color="auto"/>
                        <w:right w:val="none" w:sz="0" w:space="0" w:color="auto"/>
                      </w:divBdr>
                    </w:div>
                  </w:divsChild>
                </w:div>
                <w:div w:id="543369184">
                  <w:marLeft w:val="0"/>
                  <w:marRight w:val="0"/>
                  <w:marTop w:val="0"/>
                  <w:marBottom w:val="0"/>
                  <w:divBdr>
                    <w:top w:val="none" w:sz="0" w:space="0" w:color="auto"/>
                    <w:left w:val="none" w:sz="0" w:space="0" w:color="auto"/>
                    <w:bottom w:val="none" w:sz="0" w:space="0" w:color="auto"/>
                    <w:right w:val="none" w:sz="0" w:space="0" w:color="auto"/>
                  </w:divBdr>
                  <w:divsChild>
                    <w:div w:id="1712607415">
                      <w:marLeft w:val="0"/>
                      <w:marRight w:val="0"/>
                      <w:marTop w:val="0"/>
                      <w:marBottom w:val="0"/>
                      <w:divBdr>
                        <w:top w:val="none" w:sz="0" w:space="0" w:color="auto"/>
                        <w:left w:val="none" w:sz="0" w:space="0" w:color="auto"/>
                        <w:bottom w:val="none" w:sz="0" w:space="0" w:color="auto"/>
                        <w:right w:val="none" w:sz="0" w:space="0" w:color="auto"/>
                      </w:divBdr>
                    </w:div>
                  </w:divsChild>
                </w:div>
                <w:div w:id="1970549816">
                  <w:marLeft w:val="0"/>
                  <w:marRight w:val="0"/>
                  <w:marTop w:val="0"/>
                  <w:marBottom w:val="0"/>
                  <w:divBdr>
                    <w:top w:val="none" w:sz="0" w:space="0" w:color="auto"/>
                    <w:left w:val="none" w:sz="0" w:space="0" w:color="auto"/>
                    <w:bottom w:val="none" w:sz="0" w:space="0" w:color="auto"/>
                    <w:right w:val="none" w:sz="0" w:space="0" w:color="auto"/>
                  </w:divBdr>
                  <w:divsChild>
                    <w:div w:id="1146899237">
                      <w:marLeft w:val="0"/>
                      <w:marRight w:val="0"/>
                      <w:marTop w:val="0"/>
                      <w:marBottom w:val="0"/>
                      <w:divBdr>
                        <w:top w:val="none" w:sz="0" w:space="0" w:color="auto"/>
                        <w:left w:val="none" w:sz="0" w:space="0" w:color="auto"/>
                        <w:bottom w:val="none" w:sz="0" w:space="0" w:color="auto"/>
                        <w:right w:val="none" w:sz="0" w:space="0" w:color="auto"/>
                      </w:divBdr>
                    </w:div>
                  </w:divsChild>
                </w:div>
                <w:div w:id="1550415460">
                  <w:marLeft w:val="0"/>
                  <w:marRight w:val="0"/>
                  <w:marTop w:val="0"/>
                  <w:marBottom w:val="0"/>
                  <w:divBdr>
                    <w:top w:val="none" w:sz="0" w:space="0" w:color="auto"/>
                    <w:left w:val="none" w:sz="0" w:space="0" w:color="auto"/>
                    <w:bottom w:val="none" w:sz="0" w:space="0" w:color="auto"/>
                    <w:right w:val="none" w:sz="0" w:space="0" w:color="auto"/>
                  </w:divBdr>
                  <w:divsChild>
                    <w:div w:id="1677342639">
                      <w:marLeft w:val="0"/>
                      <w:marRight w:val="0"/>
                      <w:marTop w:val="0"/>
                      <w:marBottom w:val="0"/>
                      <w:divBdr>
                        <w:top w:val="none" w:sz="0" w:space="0" w:color="auto"/>
                        <w:left w:val="none" w:sz="0" w:space="0" w:color="auto"/>
                        <w:bottom w:val="none" w:sz="0" w:space="0" w:color="auto"/>
                        <w:right w:val="none" w:sz="0" w:space="0" w:color="auto"/>
                      </w:divBdr>
                    </w:div>
                  </w:divsChild>
                </w:div>
                <w:div w:id="1167594356">
                  <w:marLeft w:val="0"/>
                  <w:marRight w:val="0"/>
                  <w:marTop w:val="0"/>
                  <w:marBottom w:val="0"/>
                  <w:divBdr>
                    <w:top w:val="none" w:sz="0" w:space="0" w:color="auto"/>
                    <w:left w:val="none" w:sz="0" w:space="0" w:color="auto"/>
                    <w:bottom w:val="none" w:sz="0" w:space="0" w:color="auto"/>
                    <w:right w:val="none" w:sz="0" w:space="0" w:color="auto"/>
                  </w:divBdr>
                  <w:divsChild>
                    <w:div w:id="386105188">
                      <w:marLeft w:val="0"/>
                      <w:marRight w:val="0"/>
                      <w:marTop w:val="0"/>
                      <w:marBottom w:val="0"/>
                      <w:divBdr>
                        <w:top w:val="none" w:sz="0" w:space="0" w:color="auto"/>
                        <w:left w:val="none" w:sz="0" w:space="0" w:color="auto"/>
                        <w:bottom w:val="none" w:sz="0" w:space="0" w:color="auto"/>
                        <w:right w:val="none" w:sz="0" w:space="0" w:color="auto"/>
                      </w:divBdr>
                    </w:div>
                  </w:divsChild>
                </w:div>
                <w:div w:id="573784341">
                  <w:marLeft w:val="0"/>
                  <w:marRight w:val="0"/>
                  <w:marTop w:val="0"/>
                  <w:marBottom w:val="0"/>
                  <w:divBdr>
                    <w:top w:val="none" w:sz="0" w:space="0" w:color="auto"/>
                    <w:left w:val="none" w:sz="0" w:space="0" w:color="auto"/>
                    <w:bottom w:val="none" w:sz="0" w:space="0" w:color="auto"/>
                    <w:right w:val="none" w:sz="0" w:space="0" w:color="auto"/>
                  </w:divBdr>
                  <w:divsChild>
                    <w:div w:id="1332030741">
                      <w:marLeft w:val="0"/>
                      <w:marRight w:val="0"/>
                      <w:marTop w:val="0"/>
                      <w:marBottom w:val="0"/>
                      <w:divBdr>
                        <w:top w:val="none" w:sz="0" w:space="0" w:color="auto"/>
                        <w:left w:val="none" w:sz="0" w:space="0" w:color="auto"/>
                        <w:bottom w:val="none" w:sz="0" w:space="0" w:color="auto"/>
                        <w:right w:val="none" w:sz="0" w:space="0" w:color="auto"/>
                      </w:divBdr>
                    </w:div>
                  </w:divsChild>
                </w:div>
                <w:div w:id="1489788197">
                  <w:marLeft w:val="0"/>
                  <w:marRight w:val="0"/>
                  <w:marTop w:val="0"/>
                  <w:marBottom w:val="0"/>
                  <w:divBdr>
                    <w:top w:val="none" w:sz="0" w:space="0" w:color="auto"/>
                    <w:left w:val="none" w:sz="0" w:space="0" w:color="auto"/>
                    <w:bottom w:val="none" w:sz="0" w:space="0" w:color="auto"/>
                    <w:right w:val="none" w:sz="0" w:space="0" w:color="auto"/>
                  </w:divBdr>
                  <w:divsChild>
                    <w:div w:id="1774202674">
                      <w:marLeft w:val="0"/>
                      <w:marRight w:val="0"/>
                      <w:marTop w:val="0"/>
                      <w:marBottom w:val="0"/>
                      <w:divBdr>
                        <w:top w:val="none" w:sz="0" w:space="0" w:color="auto"/>
                        <w:left w:val="none" w:sz="0" w:space="0" w:color="auto"/>
                        <w:bottom w:val="none" w:sz="0" w:space="0" w:color="auto"/>
                        <w:right w:val="none" w:sz="0" w:space="0" w:color="auto"/>
                      </w:divBdr>
                    </w:div>
                    <w:div w:id="234054833">
                      <w:marLeft w:val="0"/>
                      <w:marRight w:val="0"/>
                      <w:marTop w:val="0"/>
                      <w:marBottom w:val="0"/>
                      <w:divBdr>
                        <w:top w:val="none" w:sz="0" w:space="0" w:color="auto"/>
                        <w:left w:val="none" w:sz="0" w:space="0" w:color="auto"/>
                        <w:bottom w:val="none" w:sz="0" w:space="0" w:color="auto"/>
                        <w:right w:val="none" w:sz="0" w:space="0" w:color="auto"/>
                      </w:divBdr>
                    </w:div>
                    <w:div w:id="2055351056">
                      <w:marLeft w:val="0"/>
                      <w:marRight w:val="0"/>
                      <w:marTop w:val="0"/>
                      <w:marBottom w:val="0"/>
                      <w:divBdr>
                        <w:top w:val="none" w:sz="0" w:space="0" w:color="auto"/>
                        <w:left w:val="none" w:sz="0" w:space="0" w:color="auto"/>
                        <w:bottom w:val="none" w:sz="0" w:space="0" w:color="auto"/>
                        <w:right w:val="none" w:sz="0" w:space="0" w:color="auto"/>
                      </w:divBdr>
                    </w:div>
                    <w:div w:id="1199705726">
                      <w:marLeft w:val="0"/>
                      <w:marRight w:val="0"/>
                      <w:marTop w:val="0"/>
                      <w:marBottom w:val="0"/>
                      <w:divBdr>
                        <w:top w:val="none" w:sz="0" w:space="0" w:color="auto"/>
                        <w:left w:val="none" w:sz="0" w:space="0" w:color="auto"/>
                        <w:bottom w:val="none" w:sz="0" w:space="0" w:color="auto"/>
                        <w:right w:val="none" w:sz="0" w:space="0" w:color="auto"/>
                      </w:divBdr>
                    </w:div>
                    <w:div w:id="1983844305">
                      <w:marLeft w:val="0"/>
                      <w:marRight w:val="0"/>
                      <w:marTop w:val="0"/>
                      <w:marBottom w:val="0"/>
                      <w:divBdr>
                        <w:top w:val="none" w:sz="0" w:space="0" w:color="auto"/>
                        <w:left w:val="none" w:sz="0" w:space="0" w:color="auto"/>
                        <w:bottom w:val="none" w:sz="0" w:space="0" w:color="auto"/>
                        <w:right w:val="none" w:sz="0" w:space="0" w:color="auto"/>
                      </w:divBdr>
                    </w:div>
                  </w:divsChild>
                </w:div>
                <w:div w:id="1873766196">
                  <w:marLeft w:val="0"/>
                  <w:marRight w:val="0"/>
                  <w:marTop w:val="0"/>
                  <w:marBottom w:val="0"/>
                  <w:divBdr>
                    <w:top w:val="none" w:sz="0" w:space="0" w:color="auto"/>
                    <w:left w:val="none" w:sz="0" w:space="0" w:color="auto"/>
                    <w:bottom w:val="none" w:sz="0" w:space="0" w:color="auto"/>
                    <w:right w:val="none" w:sz="0" w:space="0" w:color="auto"/>
                  </w:divBdr>
                  <w:divsChild>
                    <w:div w:id="27725878">
                      <w:marLeft w:val="0"/>
                      <w:marRight w:val="0"/>
                      <w:marTop w:val="0"/>
                      <w:marBottom w:val="0"/>
                      <w:divBdr>
                        <w:top w:val="none" w:sz="0" w:space="0" w:color="auto"/>
                        <w:left w:val="none" w:sz="0" w:space="0" w:color="auto"/>
                        <w:bottom w:val="none" w:sz="0" w:space="0" w:color="auto"/>
                        <w:right w:val="none" w:sz="0" w:space="0" w:color="auto"/>
                      </w:divBdr>
                    </w:div>
                    <w:div w:id="1821338219">
                      <w:marLeft w:val="0"/>
                      <w:marRight w:val="0"/>
                      <w:marTop w:val="0"/>
                      <w:marBottom w:val="0"/>
                      <w:divBdr>
                        <w:top w:val="none" w:sz="0" w:space="0" w:color="auto"/>
                        <w:left w:val="none" w:sz="0" w:space="0" w:color="auto"/>
                        <w:bottom w:val="none" w:sz="0" w:space="0" w:color="auto"/>
                        <w:right w:val="none" w:sz="0" w:space="0" w:color="auto"/>
                      </w:divBdr>
                    </w:div>
                    <w:div w:id="1027365993">
                      <w:marLeft w:val="0"/>
                      <w:marRight w:val="0"/>
                      <w:marTop w:val="0"/>
                      <w:marBottom w:val="0"/>
                      <w:divBdr>
                        <w:top w:val="none" w:sz="0" w:space="0" w:color="auto"/>
                        <w:left w:val="none" w:sz="0" w:space="0" w:color="auto"/>
                        <w:bottom w:val="none" w:sz="0" w:space="0" w:color="auto"/>
                        <w:right w:val="none" w:sz="0" w:space="0" w:color="auto"/>
                      </w:divBdr>
                    </w:div>
                    <w:div w:id="1402562680">
                      <w:marLeft w:val="0"/>
                      <w:marRight w:val="0"/>
                      <w:marTop w:val="0"/>
                      <w:marBottom w:val="0"/>
                      <w:divBdr>
                        <w:top w:val="none" w:sz="0" w:space="0" w:color="auto"/>
                        <w:left w:val="none" w:sz="0" w:space="0" w:color="auto"/>
                        <w:bottom w:val="none" w:sz="0" w:space="0" w:color="auto"/>
                        <w:right w:val="none" w:sz="0" w:space="0" w:color="auto"/>
                      </w:divBdr>
                    </w:div>
                    <w:div w:id="1653098884">
                      <w:marLeft w:val="0"/>
                      <w:marRight w:val="0"/>
                      <w:marTop w:val="0"/>
                      <w:marBottom w:val="0"/>
                      <w:divBdr>
                        <w:top w:val="none" w:sz="0" w:space="0" w:color="auto"/>
                        <w:left w:val="none" w:sz="0" w:space="0" w:color="auto"/>
                        <w:bottom w:val="none" w:sz="0" w:space="0" w:color="auto"/>
                        <w:right w:val="none" w:sz="0" w:space="0" w:color="auto"/>
                      </w:divBdr>
                    </w:div>
                  </w:divsChild>
                </w:div>
                <w:div w:id="517963222">
                  <w:marLeft w:val="0"/>
                  <w:marRight w:val="0"/>
                  <w:marTop w:val="0"/>
                  <w:marBottom w:val="0"/>
                  <w:divBdr>
                    <w:top w:val="none" w:sz="0" w:space="0" w:color="auto"/>
                    <w:left w:val="none" w:sz="0" w:space="0" w:color="auto"/>
                    <w:bottom w:val="none" w:sz="0" w:space="0" w:color="auto"/>
                    <w:right w:val="none" w:sz="0" w:space="0" w:color="auto"/>
                  </w:divBdr>
                  <w:divsChild>
                    <w:div w:id="1644696788">
                      <w:marLeft w:val="0"/>
                      <w:marRight w:val="0"/>
                      <w:marTop w:val="0"/>
                      <w:marBottom w:val="0"/>
                      <w:divBdr>
                        <w:top w:val="none" w:sz="0" w:space="0" w:color="auto"/>
                        <w:left w:val="none" w:sz="0" w:space="0" w:color="auto"/>
                        <w:bottom w:val="none" w:sz="0" w:space="0" w:color="auto"/>
                        <w:right w:val="none" w:sz="0" w:space="0" w:color="auto"/>
                      </w:divBdr>
                    </w:div>
                  </w:divsChild>
                </w:div>
                <w:div w:id="950822869">
                  <w:marLeft w:val="0"/>
                  <w:marRight w:val="0"/>
                  <w:marTop w:val="0"/>
                  <w:marBottom w:val="0"/>
                  <w:divBdr>
                    <w:top w:val="none" w:sz="0" w:space="0" w:color="auto"/>
                    <w:left w:val="none" w:sz="0" w:space="0" w:color="auto"/>
                    <w:bottom w:val="none" w:sz="0" w:space="0" w:color="auto"/>
                    <w:right w:val="none" w:sz="0" w:space="0" w:color="auto"/>
                  </w:divBdr>
                  <w:divsChild>
                    <w:div w:id="775489111">
                      <w:marLeft w:val="0"/>
                      <w:marRight w:val="0"/>
                      <w:marTop w:val="0"/>
                      <w:marBottom w:val="0"/>
                      <w:divBdr>
                        <w:top w:val="none" w:sz="0" w:space="0" w:color="auto"/>
                        <w:left w:val="none" w:sz="0" w:space="0" w:color="auto"/>
                        <w:bottom w:val="none" w:sz="0" w:space="0" w:color="auto"/>
                        <w:right w:val="none" w:sz="0" w:space="0" w:color="auto"/>
                      </w:divBdr>
                    </w:div>
                  </w:divsChild>
                </w:div>
                <w:div w:id="1731070714">
                  <w:marLeft w:val="0"/>
                  <w:marRight w:val="0"/>
                  <w:marTop w:val="0"/>
                  <w:marBottom w:val="0"/>
                  <w:divBdr>
                    <w:top w:val="none" w:sz="0" w:space="0" w:color="auto"/>
                    <w:left w:val="none" w:sz="0" w:space="0" w:color="auto"/>
                    <w:bottom w:val="none" w:sz="0" w:space="0" w:color="auto"/>
                    <w:right w:val="none" w:sz="0" w:space="0" w:color="auto"/>
                  </w:divBdr>
                  <w:divsChild>
                    <w:div w:id="1887373622">
                      <w:marLeft w:val="0"/>
                      <w:marRight w:val="0"/>
                      <w:marTop w:val="0"/>
                      <w:marBottom w:val="0"/>
                      <w:divBdr>
                        <w:top w:val="none" w:sz="0" w:space="0" w:color="auto"/>
                        <w:left w:val="none" w:sz="0" w:space="0" w:color="auto"/>
                        <w:bottom w:val="none" w:sz="0" w:space="0" w:color="auto"/>
                        <w:right w:val="none" w:sz="0" w:space="0" w:color="auto"/>
                      </w:divBdr>
                    </w:div>
                  </w:divsChild>
                </w:div>
                <w:div w:id="1435902340">
                  <w:marLeft w:val="0"/>
                  <w:marRight w:val="0"/>
                  <w:marTop w:val="0"/>
                  <w:marBottom w:val="0"/>
                  <w:divBdr>
                    <w:top w:val="none" w:sz="0" w:space="0" w:color="auto"/>
                    <w:left w:val="none" w:sz="0" w:space="0" w:color="auto"/>
                    <w:bottom w:val="none" w:sz="0" w:space="0" w:color="auto"/>
                    <w:right w:val="none" w:sz="0" w:space="0" w:color="auto"/>
                  </w:divBdr>
                  <w:divsChild>
                    <w:div w:id="28443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556190">
          <w:marLeft w:val="0"/>
          <w:marRight w:val="0"/>
          <w:marTop w:val="0"/>
          <w:marBottom w:val="0"/>
          <w:divBdr>
            <w:top w:val="none" w:sz="0" w:space="0" w:color="auto"/>
            <w:left w:val="none" w:sz="0" w:space="0" w:color="auto"/>
            <w:bottom w:val="none" w:sz="0" w:space="0" w:color="auto"/>
            <w:right w:val="none" w:sz="0" w:space="0" w:color="auto"/>
          </w:divBdr>
        </w:div>
        <w:div w:id="733813927">
          <w:marLeft w:val="0"/>
          <w:marRight w:val="0"/>
          <w:marTop w:val="0"/>
          <w:marBottom w:val="0"/>
          <w:divBdr>
            <w:top w:val="none" w:sz="0" w:space="0" w:color="auto"/>
            <w:left w:val="none" w:sz="0" w:space="0" w:color="auto"/>
            <w:bottom w:val="none" w:sz="0" w:space="0" w:color="auto"/>
            <w:right w:val="none" w:sz="0" w:space="0" w:color="auto"/>
          </w:divBdr>
        </w:div>
        <w:div w:id="1061296811">
          <w:marLeft w:val="0"/>
          <w:marRight w:val="0"/>
          <w:marTop w:val="0"/>
          <w:marBottom w:val="0"/>
          <w:divBdr>
            <w:top w:val="none" w:sz="0" w:space="0" w:color="auto"/>
            <w:left w:val="none" w:sz="0" w:space="0" w:color="auto"/>
            <w:bottom w:val="none" w:sz="0" w:space="0" w:color="auto"/>
            <w:right w:val="none" w:sz="0" w:space="0" w:color="auto"/>
          </w:divBdr>
        </w:div>
        <w:div w:id="1951744685">
          <w:marLeft w:val="0"/>
          <w:marRight w:val="0"/>
          <w:marTop w:val="0"/>
          <w:marBottom w:val="0"/>
          <w:divBdr>
            <w:top w:val="none" w:sz="0" w:space="0" w:color="auto"/>
            <w:left w:val="none" w:sz="0" w:space="0" w:color="auto"/>
            <w:bottom w:val="none" w:sz="0" w:space="0" w:color="auto"/>
            <w:right w:val="none" w:sz="0" w:space="0" w:color="auto"/>
          </w:divBdr>
          <w:divsChild>
            <w:div w:id="383718684">
              <w:marLeft w:val="-75"/>
              <w:marRight w:val="0"/>
              <w:marTop w:val="30"/>
              <w:marBottom w:val="30"/>
              <w:divBdr>
                <w:top w:val="none" w:sz="0" w:space="0" w:color="auto"/>
                <w:left w:val="none" w:sz="0" w:space="0" w:color="auto"/>
                <w:bottom w:val="none" w:sz="0" w:space="0" w:color="auto"/>
                <w:right w:val="none" w:sz="0" w:space="0" w:color="auto"/>
              </w:divBdr>
              <w:divsChild>
                <w:div w:id="1224563307">
                  <w:marLeft w:val="0"/>
                  <w:marRight w:val="0"/>
                  <w:marTop w:val="0"/>
                  <w:marBottom w:val="0"/>
                  <w:divBdr>
                    <w:top w:val="none" w:sz="0" w:space="0" w:color="auto"/>
                    <w:left w:val="none" w:sz="0" w:space="0" w:color="auto"/>
                    <w:bottom w:val="none" w:sz="0" w:space="0" w:color="auto"/>
                    <w:right w:val="none" w:sz="0" w:space="0" w:color="auto"/>
                  </w:divBdr>
                  <w:divsChild>
                    <w:div w:id="322973748">
                      <w:marLeft w:val="0"/>
                      <w:marRight w:val="0"/>
                      <w:marTop w:val="0"/>
                      <w:marBottom w:val="0"/>
                      <w:divBdr>
                        <w:top w:val="none" w:sz="0" w:space="0" w:color="auto"/>
                        <w:left w:val="none" w:sz="0" w:space="0" w:color="auto"/>
                        <w:bottom w:val="none" w:sz="0" w:space="0" w:color="auto"/>
                        <w:right w:val="none" w:sz="0" w:space="0" w:color="auto"/>
                      </w:divBdr>
                    </w:div>
                  </w:divsChild>
                </w:div>
                <w:div w:id="1639333447">
                  <w:marLeft w:val="0"/>
                  <w:marRight w:val="0"/>
                  <w:marTop w:val="0"/>
                  <w:marBottom w:val="0"/>
                  <w:divBdr>
                    <w:top w:val="none" w:sz="0" w:space="0" w:color="auto"/>
                    <w:left w:val="none" w:sz="0" w:space="0" w:color="auto"/>
                    <w:bottom w:val="none" w:sz="0" w:space="0" w:color="auto"/>
                    <w:right w:val="none" w:sz="0" w:space="0" w:color="auto"/>
                  </w:divBdr>
                  <w:divsChild>
                    <w:div w:id="1501430653">
                      <w:marLeft w:val="0"/>
                      <w:marRight w:val="0"/>
                      <w:marTop w:val="0"/>
                      <w:marBottom w:val="0"/>
                      <w:divBdr>
                        <w:top w:val="none" w:sz="0" w:space="0" w:color="auto"/>
                        <w:left w:val="none" w:sz="0" w:space="0" w:color="auto"/>
                        <w:bottom w:val="none" w:sz="0" w:space="0" w:color="auto"/>
                        <w:right w:val="none" w:sz="0" w:space="0" w:color="auto"/>
                      </w:divBdr>
                    </w:div>
                  </w:divsChild>
                </w:div>
                <w:div w:id="118651066">
                  <w:marLeft w:val="0"/>
                  <w:marRight w:val="0"/>
                  <w:marTop w:val="0"/>
                  <w:marBottom w:val="0"/>
                  <w:divBdr>
                    <w:top w:val="none" w:sz="0" w:space="0" w:color="auto"/>
                    <w:left w:val="none" w:sz="0" w:space="0" w:color="auto"/>
                    <w:bottom w:val="none" w:sz="0" w:space="0" w:color="auto"/>
                    <w:right w:val="none" w:sz="0" w:space="0" w:color="auto"/>
                  </w:divBdr>
                  <w:divsChild>
                    <w:div w:id="889272291">
                      <w:marLeft w:val="0"/>
                      <w:marRight w:val="0"/>
                      <w:marTop w:val="0"/>
                      <w:marBottom w:val="0"/>
                      <w:divBdr>
                        <w:top w:val="none" w:sz="0" w:space="0" w:color="auto"/>
                        <w:left w:val="none" w:sz="0" w:space="0" w:color="auto"/>
                        <w:bottom w:val="none" w:sz="0" w:space="0" w:color="auto"/>
                        <w:right w:val="none" w:sz="0" w:space="0" w:color="auto"/>
                      </w:divBdr>
                    </w:div>
                  </w:divsChild>
                </w:div>
                <w:div w:id="1662655478">
                  <w:marLeft w:val="0"/>
                  <w:marRight w:val="0"/>
                  <w:marTop w:val="0"/>
                  <w:marBottom w:val="0"/>
                  <w:divBdr>
                    <w:top w:val="none" w:sz="0" w:space="0" w:color="auto"/>
                    <w:left w:val="none" w:sz="0" w:space="0" w:color="auto"/>
                    <w:bottom w:val="none" w:sz="0" w:space="0" w:color="auto"/>
                    <w:right w:val="none" w:sz="0" w:space="0" w:color="auto"/>
                  </w:divBdr>
                  <w:divsChild>
                    <w:div w:id="503322518">
                      <w:marLeft w:val="0"/>
                      <w:marRight w:val="0"/>
                      <w:marTop w:val="0"/>
                      <w:marBottom w:val="0"/>
                      <w:divBdr>
                        <w:top w:val="none" w:sz="0" w:space="0" w:color="auto"/>
                        <w:left w:val="none" w:sz="0" w:space="0" w:color="auto"/>
                        <w:bottom w:val="none" w:sz="0" w:space="0" w:color="auto"/>
                        <w:right w:val="none" w:sz="0" w:space="0" w:color="auto"/>
                      </w:divBdr>
                    </w:div>
                  </w:divsChild>
                </w:div>
                <w:div w:id="449982510">
                  <w:marLeft w:val="0"/>
                  <w:marRight w:val="0"/>
                  <w:marTop w:val="0"/>
                  <w:marBottom w:val="0"/>
                  <w:divBdr>
                    <w:top w:val="none" w:sz="0" w:space="0" w:color="auto"/>
                    <w:left w:val="none" w:sz="0" w:space="0" w:color="auto"/>
                    <w:bottom w:val="none" w:sz="0" w:space="0" w:color="auto"/>
                    <w:right w:val="none" w:sz="0" w:space="0" w:color="auto"/>
                  </w:divBdr>
                  <w:divsChild>
                    <w:div w:id="1035497260">
                      <w:marLeft w:val="0"/>
                      <w:marRight w:val="0"/>
                      <w:marTop w:val="0"/>
                      <w:marBottom w:val="0"/>
                      <w:divBdr>
                        <w:top w:val="none" w:sz="0" w:space="0" w:color="auto"/>
                        <w:left w:val="none" w:sz="0" w:space="0" w:color="auto"/>
                        <w:bottom w:val="none" w:sz="0" w:space="0" w:color="auto"/>
                        <w:right w:val="none" w:sz="0" w:space="0" w:color="auto"/>
                      </w:divBdr>
                    </w:div>
                  </w:divsChild>
                </w:div>
                <w:div w:id="1413627300">
                  <w:marLeft w:val="0"/>
                  <w:marRight w:val="0"/>
                  <w:marTop w:val="0"/>
                  <w:marBottom w:val="0"/>
                  <w:divBdr>
                    <w:top w:val="none" w:sz="0" w:space="0" w:color="auto"/>
                    <w:left w:val="none" w:sz="0" w:space="0" w:color="auto"/>
                    <w:bottom w:val="none" w:sz="0" w:space="0" w:color="auto"/>
                    <w:right w:val="none" w:sz="0" w:space="0" w:color="auto"/>
                  </w:divBdr>
                  <w:divsChild>
                    <w:div w:id="1739859255">
                      <w:marLeft w:val="0"/>
                      <w:marRight w:val="0"/>
                      <w:marTop w:val="0"/>
                      <w:marBottom w:val="0"/>
                      <w:divBdr>
                        <w:top w:val="none" w:sz="0" w:space="0" w:color="auto"/>
                        <w:left w:val="none" w:sz="0" w:space="0" w:color="auto"/>
                        <w:bottom w:val="none" w:sz="0" w:space="0" w:color="auto"/>
                        <w:right w:val="none" w:sz="0" w:space="0" w:color="auto"/>
                      </w:divBdr>
                    </w:div>
                  </w:divsChild>
                </w:div>
                <w:div w:id="877086184">
                  <w:marLeft w:val="0"/>
                  <w:marRight w:val="0"/>
                  <w:marTop w:val="0"/>
                  <w:marBottom w:val="0"/>
                  <w:divBdr>
                    <w:top w:val="none" w:sz="0" w:space="0" w:color="auto"/>
                    <w:left w:val="none" w:sz="0" w:space="0" w:color="auto"/>
                    <w:bottom w:val="none" w:sz="0" w:space="0" w:color="auto"/>
                    <w:right w:val="none" w:sz="0" w:space="0" w:color="auto"/>
                  </w:divBdr>
                  <w:divsChild>
                    <w:div w:id="1273900523">
                      <w:marLeft w:val="0"/>
                      <w:marRight w:val="0"/>
                      <w:marTop w:val="0"/>
                      <w:marBottom w:val="0"/>
                      <w:divBdr>
                        <w:top w:val="none" w:sz="0" w:space="0" w:color="auto"/>
                        <w:left w:val="none" w:sz="0" w:space="0" w:color="auto"/>
                        <w:bottom w:val="none" w:sz="0" w:space="0" w:color="auto"/>
                        <w:right w:val="none" w:sz="0" w:space="0" w:color="auto"/>
                      </w:divBdr>
                    </w:div>
                  </w:divsChild>
                </w:div>
                <w:div w:id="327907461">
                  <w:marLeft w:val="0"/>
                  <w:marRight w:val="0"/>
                  <w:marTop w:val="0"/>
                  <w:marBottom w:val="0"/>
                  <w:divBdr>
                    <w:top w:val="none" w:sz="0" w:space="0" w:color="auto"/>
                    <w:left w:val="none" w:sz="0" w:space="0" w:color="auto"/>
                    <w:bottom w:val="none" w:sz="0" w:space="0" w:color="auto"/>
                    <w:right w:val="none" w:sz="0" w:space="0" w:color="auto"/>
                  </w:divBdr>
                  <w:divsChild>
                    <w:div w:id="1935429538">
                      <w:marLeft w:val="0"/>
                      <w:marRight w:val="0"/>
                      <w:marTop w:val="0"/>
                      <w:marBottom w:val="0"/>
                      <w:divBdr>
                        <w:top w:val="none" w:sz="0" w:space="0" w:color="auto"/>
                        <w:left w:val="none" w:sz="0" w:space="0" w:color="auto"/>
                        <w:bottom w:val="none" w:sz="0" w:space="0" w:color="auto"/>
                        <w:right w:val="none" w:sz="0" w:space="0" w:color="auto"/>
                      </w:divBdr>
                    </w:div>
                  </w:divsChild>
                </w:div>
                <w:div w:id="937756079">
                  <w:marLeft w:val="0"/>
                  <w:marRight w:val="0"/>
                  <w:marTop w:val="0"/>
                  <w:marBottom w:val="0"/>
                  <w:divBdr>
                    <w:top w:val="none" w:sz="0" w:space="0" w:color="auto"/>
                    <w:left w:val="none" w:sz="0" w:space="0" w:color="auto"/>
                    <w:bottom w:val="none" w:sz="0" w:space="0" w:color="auto"/>
                    <w:right w:val="none" w:sz="0" w:space="0" w:color="auto"/>
                  </w:divBdr>
                  <w:divsChild>
                    <w:div w:id="547450943">
                      <w:marLeft w:val="0"/>
                      <w:marRight w:val="0"/>
                      <w:marTop w:val="0"/>
                      <w:marBottom w:val="0"/>
                      <w:divBdr>
                        <w:top w:val="none" w:sz="0" w:space="0" w:color="auto"/>
                        <w:left w:val="none" w:sz="0" w:space="0" w:color="auto"/>
                        <w:bottom w:val="none" w:sz="0" w:space="0" w:color="auto"/>
                        <w:right w:val="none" w:sz="0" w:space="0" w:color="auto"/>
                      </w:divBdr>
                    </w:div>
                  </w:divsChild>
                </w:div>
                <w:div w:id="1608393673">
                  <w:marLeft w:val="0"/>
                  <w:marRight w:val="0"/>
                  <w:marTop w:val="0"/>
                  <w:marBottom w:val="0"/>
                  <w:divBdr>
                    <w:top w:val="none" w:sz="0" w:space="0" w:color="auto"/>
                    <w:left w:val="none" w:sz="0" w:space="0" w:color="auto"/>
                    <w:bottom w:val="none" w:sz="0" w:space="0" w:color="auto"/>
                    <w:right w:val="none" w:sz="0" w:space="0" w:color="auto"/>
                  </w:divBdr>
                  <w:divsChild>
                    <w:div w:id="485821026">
                      <w:marLeft w:val="0"/>
                      <w:marRight w:val="0"/>
                      <w:marTop w:val="0"/>
                      <w:marBottom w:val="0"/>
                      <w:divBdr>
                        <w:top w:val="none" w:sz="0" w:space="0" w:color="auto"/>
                        <w:left w:val="none" w:sz="0" w:space="0" w:color="auto"/>
                        <w:bottom w:val="none" w:sz="0" w:space="0" w:color="auto"/>
                        <w:right w:val="none" w:sz="0" w:space="0" w:color="auto"/>
                      </w:divBdr>
                    </w:div>
                  </w:divsChild>
                </w:div>
                <w:div w:id="1150752017">
                  <w:marLeft w:val="0"/>
                  <w:marRight w:val="0"/>
                  <w:marTop w:val="0"/>
                  <w:marBottom w:val="0"/>
                  <w:divBdr>
                    <w:top w:val="none" w:sz="0" w:space="0" w:color="auto"/>
                    <w:left w:val="none" w:sz="0" w:space="0" w:color="auto"/>
                    <w:bottom w:val="none" w:sz="0" w:space="0" w:color="auto"/>
                    <w:right w:val="none" w:sz="0" w:space="0" w:color="auto"/>
                  </w:divBdr>
                  <w:divsChild>
                    <w:div w:id="2052875009">
                      <w:marLeft w:val="0"/>
                      <w:marRight w:val="0"/>
                      <w:marTop w:val="0"/>
                      <w:marBottom w:val="0"/>
                      <w:divBdr>
                        <w:top w:val="none" w:sz="0" w:space="0" w:color="auto"/>
                        <w:left w:val="none" w:sz="0" w:space="0" w:color="auto"/>
                        <w:bottom w:val="none" w:sz="0" w:space="0" w:color="auto"/>
                        <w:right w:val="none" w:sz="0" w:space="0" w:color="auto"/>
                      </w:divBdr>
                    </w:div>
                  </w:divsChild>
                </w:div>
                <w:div w:id="819421573">
                  <w:marLeft w:val="0"/>
                  <w:marRight w:val="0"/>
                  <w:marTop w:val="0"/>
                  <w:marBottom w:val="0"/>
                  <w:divBdr>
                    <w:top w:val="none" w:sz="0" w:space="0" w:color="auto"/>
                    <w:left w:val="none" w:sz="0" w:space="0" w:color="auto"/>
                    <w:bottom w:val="none" w:sz="0" w:space="0" w:color="auto"/>
                    <w:right w:val="none" w:sz="0" w:space="0" w:color="auto"/>
                  </w:divBdr>
                  <w:divsChild>
                    <w:div w:id="1059595017">
                      <w:marLeft w:val="0"/>
                      <w:marRight w:val="0"/>
                      <w:marTop w:val="0"/>
                      <w:marBottom w:val="0"/>
                      <w:divBdr>
                        <w:top w:val="none" w:sz="0" w:space="0" w:color="auto"/>
                        <w:left w:val="none" w:sz="0" w:space="0" w:color="auto"/>
                        <w:bottom w:val="none" w:sz="0" w:space="0" w:color="auto"/>
                        <w:right w:val="none" w:sz="0" w:space="0" w:color="auto"/>
                      </w:divBdr>
                    </w:div>
                  </w:divsChild>
                </w:div>
                <w:div w:id="1618439910">
                  <w:marLeft w:val="0"/>
                  <w:marRight w:val="0"/>
                  <w:marTop w:val="0"/>
                  <w:marBottom w:val="0"/>
                  <w:divBdr>
                    <w:top w:val="none" w:sz="0" w:space="0" w:color="auto"/>
                    <w:left w:val="none" w:sz="0" w:space="0" w:color="auto"/>
                    <w:bottom w:val="none" w:sz="0" w:space="0" w:color="auto"/>
                    <w:right w:val="none" w:sz="0" w:space="0" w:color="auto"/>
                  </w:divBdr>
                  <w:divsChild>
                    <w:div w:id="1608732597">
                      <w:marLeft w:val="0"/>
                      <w:marRight w:val="0"/>
                      <w:marTop w:val="0"/>
                      <w:marBottom w:val="0"/>
                      <w:divBdr>
                        <w:top w:val="none" w:sz="0" w:space="0" w:color="auto"/>
                        <w:left w:val="none" w:sz="0" w:space="0" w:color="auto"/>
                        <w:bottom w:val="none" w:sz="0" w:space="0" w:color="auto"/>
                        <w:right w:val="none" w:sz="0" w:space="0" w:color="auto"/>
                      </w:divBdr>
                    </w:div>
                  </w:divsChild>
                </w:div>
                <w:div w:id="1511984654">
                  <w:marLeft w:val="0"/>
                  <w:marRight w:val="0"/>
                  <w:marTop w:val="0"/>
                  <w:marBottom w:val="0"/>
                  <w:divBdr>
                    <w:top w:val="none" w:sz="0" w:space="0" w:color="auto"/>
                    <w:left w:val="none" w:sz="0" w:space="0" w:color="auto"/>
                    <w:bottom w:val="none" w:sz="0" w:space="0" w:color="auto"/>
                    <w:right w:val="none" w:sz="0" w:space="0" w:color="auto"/>
                  </w:divBdr>
                  <w:divsChild>
                    <w:div w:id="311325666">
                      <w:marLeft w:val="0"/>
                      <w:marRight w:val="0"/>
                      <w:marTop w:val="0"/>
                      <w:marBottom w:val="0"/>
                      <w:divBdr>
                        <w:top w:val="none" w:sz="0" w:space="0" w:color="auto"/>
                        <w:left w:val="none" w:sz="0" w:space="0" w:color="auto"/>
                        <w:bottom w:val="none" w:sz="0" w:space="0" w:color="auto"/>
                        <w:right w:val="none" w:sz="0" w:space="0" w:color="auto"/>
                      </w:divBdr>
                    </w:div>
                  </w:divsChild>
                </w:div>
                <w:div w:id="1110974022">
                  <w:marLeft w:val="0"/>
                  <w:marRight w:val="0"/>
                  <w:marTop w:val="0"/>
                  <w:marBottom w:val="0"/>
                  <w:divBdr>
                    <w:top w:val="none" w:sz="0" w:space="0" w:color="auto"/>
                    <w:left w:val="none" w:sz="0" w:space="0" w:color="auto"/>
                    <w:bottom w:val="none" w:sz="0" w:space="0" w:color="auto"/>
                    <w:right w:val="none" w:sz="0" w:space="0" w:color="auto"/>
                  </w:divBdr>
                  <w:divsChild>
                    <w:div w:id="969284565">
                      <w:marLeft w:val="0"/>
                      <w:marRight w:val="0"/>
                      <w:marTop w:val="0"/>
                      <w:marBottom w:val="0"/>
                      <w:divBdr>
                        <w:top w:val="none" w:sz="0" w:space="0" w:color="auto"/>
                        <w:left w:val="none" w:sz="0" w:space="0" w:color="auto"/>
                        <w:bottom w:val="none" w:sz="0" w:space="0" w:color="auto"/>
                        <w:right w:val="none" w:sz="0" w:space="0" w:color="auto"/>
                      </w:divBdr>
                    </w:div>
                  </w:divsChild>
                </w:div>
                <w:div w:id="1131632266">
                  <w:marLeft w:val="0"/>
                  <w:marRight w:val="0"/>
                  <w:marTop w:val="0"/>
                  <w:marBottom w:val="0"/>
                  <w:divBdr>
                    <w:top w:val="none" w:sz="0" w:space="0" w:color="auto"/>
                    <w:left w:val="none" w:sz="0" w:space="0" w:color="auto"/>
                    <w:bottom w:val="none" w:sz="0" w:space="0" w:color="auto"/>
                    <w:right w:val="none" w:sz="0" w:space="0" w:color="auto"/>
                  </w:divBdr>
                  <w:divsChild>
                    <w:div w:id="1654488835">
                      <w:marLeft w:val="0"/>
                      <w:marRight w:val="0"/>
                      <w:marTop w:val="0"/>
                      <w:marBottom w:val="0"/>
                      <w:divBdr>
                        <w:top w:val="none" w:sz="0" w:space="0" w:color="auto"/>
                        <w:left w:val="none" w:sz="0" w:space="0" w:color="auto"/>
                        <w:bottom w:val="none" w:sz="0" w:space="0" w:color="auto"/>
                        <w:right w:val="none" w:sz="0" w:space="0" w:color="auto"/>
                      </w:divBdr>
                    </w:div>
                  </w:divsChild>
                </w:div>
                <w:div w:id="912086024">
                  <w:marLeft w:val="0"/>
                  <w:marRight w:val="0"/>
                  <w:marTop w:val="0"/>
                  <w:marBottom w:val="0"/>
                  <w:divBdr>
                    <w:top w:val="none" w:sz="0" w:space="0" w:color="auto"/>
                    <w:left w:val="none" w:sz="0" w:space="0" w:color="auto"/>
                    <w:bottom w:val="none" w:sz="0" w:space="0" w:color="auto"/>
                    <w:right w:val="none" w:sz="0" w:space="0" w:color="auto"/>
                  </w:divBdr>
                  <w:divsChild>
                    <w:div w:id="388311705">
                      <w:marLeft w:val="0"/>
                      <w:marRight w:val="0"/>
                      <w:marTop w:val="0"/>
                      <w:marBottom w:val="0"/>
                      <w:divBdr>
                        <w:top w:val="none" w:sz="0" w:space="0" w:color="auto"/>
                        <w:left w:val="none" w:sz="0" w:space="0" w:color="auto"/>
                        <w:bottom w:val="none" w:sz="0" w:space="0" w:color="auto"/>
                        <w:right w:val="none" w:sz="0" w:space="0" w:color="auto"/>
                      </w:divBdr>
                    </w:div>
                  </w:divsChild>
                </w:div>
                <w:div w:id="1325426287">
                  <w:marLeft w:val="0"/>
                  <w:marRight w:val="0"/>
                  <w:marTop w:val="0"/>
                  <w:marBottom w:val="0"/>
                  <w:divBdr>
                    <w:top w:val="none" w:sz="0" w:space="0" w:color="auto"/>
                    <w:left w:val="none" w:sz="0" w:space="0" w:color="auto"/>
                    <w:bottom w:val="none" w:sz="0" w:space="0" w:color="auto"/>
                    <w:right w:val="none" w:sz="0" w:space="0" w:color="auto"/>
                  </w:divBdr>
                  <w:divsChild>
                    <w:div w:id="1203904379">
                      <w:marLeft w:val="0"/>
                      <w:marRight w:val="0"/>
                      <w:marTop w:val="0"/>
                      <w:marBottom w:val="0"/>
                      <w:divBdr>
                        <w:top w:val="none" w:sz="0" w:space="0" w:color="auto"/>
                        <w:left w:val="none" w:sz="0" w:space="0" w:color="auto"/>
                        <w:bottom w:val="none" w:sz="0" w:space="0" w:color="auto"/>
                        <w:right w:val="none" w:sz="0" w:space="0" w:color="auto"/>
                      </w:divBdr>
                    </w:div>
                  </w:divsChild>
                </w:div>
                <w:div w:id="1624191820">
                  <w:marLeft w:val="0"/>
                  <w:marRight w:val="0"/>
                  <w:marTop w:val="0"/>
                  <w:marBottom w:val="0"/>
                  <w:divBdr>
                    <w:top w:val="none" w:sz="0" w:space="0" w:color="auto"/>
                    <w:left w:val="none" w:sz="0" w:space="0" w:color="auto"/>
                    <w:bottom w:val="none" w:sz="0" w:space="0" w:color="auto"/>
                    <w:right w:val="none" w:sz="0" w:space="0" w:color="auto"/>
                  </w:divBdr>
                  <w:divsChild>
                    <w:div w:id="1144616797">
                      <w:marLeft w:val="0"/>
                      <w:marRight w:val="0"/>
                      <w:marTop w:val="0"/>
                      <w:marBottom w:val="0"/>
                      <w:divBdr>
                        <w:top w:val="none" w:sz="0" w:space="0" w:color="auto"/>
                        <w:left w:val="none" w:sz="0" w:space="0" w:color="auto"/>
                        <w:bottom w:val="none" w:sz="0" w:space="0" w:color="auto"/>
                        <w:right w:val="none" w:sz="0" w:space="0" w:color="auto"/>
                      </w:divBdr>
                    </w:div>
                  </w:divsChild>
                </w:div>
                <w:div w:id="832644135">
                  <w:marLeft w:val="0"/>
                  <w:marRight w:val="0"/>
                  <w:marTop w:val="0"/>
                  <w:marBottom w:val="0"/>
                  <w:divBdr>
                    <w:top w:val="none" w:sz="0" w:space="0" w:color="auto"/>
                    <w:left w:val="none" w:sz="0" w:space="0" w:color="auto"/>
                    <w:bottom w:val="none" w:sz="0" w:space="0" w:color="auto"/>
                    <w:right w:val="none" w:sz="0" w:space="0" w:color="auto"/>
                  </w:divBdr>
                  <w:divsChild>
                    <w:div w:id="219487992">
                      <w:marLeft w:val="0"/>
                      <w:marRight w:val="0"/>
                      <w:marTop w:val="0"/>
                      <w:marBottom w:val="0"/>
                      <w:divBdr>
                        <w:top w:val="none" w:sz="0" w:space="0" w:color="auto"/>
                        <w:left w:val="none" w:sz="0" w:space="0" w:color="auto"/>
                        <w:bottom w:val="none" w:sz="0" w:space="0" w:color="auto"/>
                        <w:right w:val="none" w:sz="0" w:space="0" w:color="auto"/>
                      </w:divBdr>
                    </w:div>
                  </w:divsChild>
                </w:div>
                <w:div w:id="1402216022">
                  <w:marLeft w:val="0"/>
                  <w:marRight w:val="0"/>
                  <w:marTop w:val="0"/>
                  <w:marBottom w:val="0"/>
                  <w:divBdr>
                    <w:top w:val="none" w:sz="0" w:space="0" w:color="auto"/>
                    <w:left w:val="none" w:sz="0" w:space="0" w:color="auto"/>
                    <w:bottom w:val="none" w:sz="0" w:space="0" w:color="auto"/>
                    <w:right w:val="none" w:sz="0" w:space="0" w:color="auto"/>
                  </w:divBdr>
                  <w:divsChild>
                    <w:div w:id="2006786142">
                      <w:marLeft w:val="0"/>
                      <w:marRight w:val="0"/>
                      <w:marTop w:val="0"/>
                      <w:marBottom w:val="0"/>
                      <w:divBdr>
                        <w:top w:val="none" w:sz="0" w:space="0" w:color="auto"/>
                        <w:left w:val="none" w:sz="0" w:space="0" w:color="auto"/>
                        <w:bottom w:val="none" w:sz="0" w:space="0" w:color="auto"/>
                        <w:right w:val="none" w:sz="0" w:space="0" w:color="auto"/>
                      </w:divBdr>
                    </w:div>
                  </w:divsChild>
                </w:div>
                <w:div w:id="1462570992">
                  <w:marLeft w:val="0"/>
                  <w:marRight w:val="0"/>
                  <w:marTop w:val="0"/>
                  <w:marBottom w:val="0"/>
                  <w:divBdr>
                    <w:top w:val="none" w:sz="0" w:space="0" w:color="auto"/>
                    <w:left w:val="none" w:sz="0" w:space="0" w:color="auto"/>
                    <w:bottom w:val="none" w:sz="0" w:space="0" w:color="auto"/>
                    <w:right w:val="none" w:sz="0" w:space="0" w:color="auto"/>
                  </w:divBdr>
                  <w:divsChild>
                    <w:div w:id="1771923575">
                      <w:marLeft w:val="0"/>
                      <w:marRight w:val="0"/>
                      <w:marTop w:val="0"/>
                      <w:marBottom w:val="0"/>
                      <w:divBdr>
                        <w:top w:val="none" w:sz="0" w:space="0" w:color="auto"/>
                        <w:left w:val="none" w:sz="0" w:space="0" w:color="auto"/>
                        <w:bottom w:val="none" w:sz="0" w:space="0" w:color="auto"/>
                        <w:right w:val="none" w:sz="0" w:space="0" w:color="auto"/>
                      </w:divBdr>
                    </w:div>
                  </w:divsChild>
                </w:div>
                <w:div w:id="1589197889">
                  <w:marLeft w:val="0"/>
                  <w:marRight w:val="0"/>
                  <w:marTop w:val="0"/>
                  <w:marBottom w:val="0"/>
                  <w:divBdr>
                    <w:top w:val="none" w:sz="0" w:space="0" w:color="auto"/>
                    <w:left w:val="none" w:sz="0" w:space="0" w:color="auto"/>
                    <w:bottom w:val="none" w:sz="0" w:space="0" w:color="auto"/>
                    <w:right w:val="none" w:sz="0" w:space="0" w:color="auto"/>
                  </w:divBdr>
                  <w:divsChild>
                    <w:div w:id="2059550834">
                      <w:marLeft w:val="0"/>
                      <w:marRight w:val="0"/>
                      <w:marTop w:val="0"/>
                      <w:marBottom w:val="0"/>
                      <w:divBdr>
                        <w:top w:val="none" w:sz="0" w:space="0" w:color="auto"/>
                        <w:left w:val="none" w:sz="0" w:space="0" w:color="auto"/>
                        <w:bottom w:val="none" w:sz="0" w:space="0" w:color="auto"/>
                        <w:right w:val="none" w:sz="0" w:space="0" w:color="auto"/>
                      </w:divBdr>
                    </w:div>
                  </w:divsChild>
                </w:div>
                <w:div w:id="920676024">
                  <w:marLeft w:val="0"/>
                  <w:marRight w:val="0"/>
                  <w:marTop w:val="0"/>
                  <w:marBottom w:val="0"/>
                  <w:divBdr>
                    <w:top w:val="none" w:sz="0" w:space="0" w:color="auto"/>
                    <w:left w:val="none" w:sz="0" w:space="0" w:color="auto"/>
                    <w:bottom w:val="none" w:sz="0" w:space="0" w:color="auto"/>
                    <w:right w:val="none" w:sz="0" w:space="0" w:color="auto"/>
                  </w:divBdr>
                  <w:divsChild>
                    <w:div w:id="366953061">
                      <w:marLeft w:val="0"/>
                      <w:marRight w:val="0"/>
                      <w:marTop w:val="0"/>
                      <w:marBottom w:val="0"/>
                      <w:divBdr>
                        <w:top w:val="none" w:sz="0" w:space="0" w:color="auto"/>
                        <w:left w:val="none" w:sz="0" w:space="0" w:color="auto"/>
                        <w:bottom w:val="none" w:sz="0" w:space="0" w:color="auto"/>
                        <w:right w:val="none" w:sz="0" w:space="0" w:color="auto"/>
                      </w:divBdr>
                    </w:div>
                  </w:divsChild>
                </w:div>
                <w:div w:id="1085685242">
                  <w:marLeft w:val="0"/>
                  <w:marRight w:val="0"/>
                  <w:marTop w:val="0"/>
                  <w:marBottom w:val="0"/>
                  <w:divBdr>
                    <w:top w:val="none" w:sz="0" w:space="0" w:color="auto"/>
                    <w:left w:val="none" w:sz="0" w:space="0" w:color="auto"/>
                    <w:bottom w:val="none" w:sz="0" w:space="0" w:color="auto"/>
                    <w:right w:val="none" w:sz="0" w:space="0" w:color="auto"/>
                  </w:divBdr>
                  <w:divsChild>
                    <w:div w:id="1333604033">
                      <w:marLeft w:val="0"/>
                      <w:marRight w:val="0"/>
                      <w:marTop w:val="0"/>
                      <w:marBottom w:val="0"/>
                      <w:divBdr>
                        <w:top w:val="none" w:sz="0" w:space="0" w:color="auto"/>
                        <w:left w:val="none" w:sz="0" w:space="0" w:color="auto"/>
                        <w:bottom w:val="none" w:sz="0" w:space="0" w:color="auto"/>
                        <w:right w:val="none" w:sz="0" w:space="0" w:color="auto"/>
                      </w:divBdr>
                    </w:div>
                  </w:divsChild>
                </w:div>
                <w:div w:id="69012536">
                  <w:marLeft w:val="0"/>
                  <w:marRight w:val="0"/>
                  <w:marTop w:val="0"/>
                  <w:marBottom w:val="0"/>
                  <w:divBdr>
                    <w:top w:val="none" w:sz="0" w:space="0" w:color="auto"/>
                    <w:left w:val="none" w:sz="0" w:space="0" w:color="auto"/>
                    <w:bottom w:val="none" w:sz="0" w:space="0" w:color="auto"/>
                    <w:right w:val="none" w:sz="0" w:space="0" w:color="auto"/>
                  </w:divBdr>
                  <w:divsChild>
                    <w:div w:id="738601700">
                      <w:marLeft w:val="0"/>
                      <w:marRight w:val="0"/>
                      <w:marTop w:val="0"/>
                      <w:marBottom w:val="0"/>
                      <w:divBdr>
                        <w:top w:val="none" w:sz="0" w:space="0" w:color="auto"/>
                        <w:left w:val="none" w:sz="0" w:space="0" w:color="auto"/>
                        <w:bottom w:val="none" w:sz="0" w:space="0" w:color="auto"/>
                        <w:right w:val="none" w:sz="0" w:space="0" w:color="auto"/>
                      </w:divBdr>
                    </w:div>
                    <w:div w:id="336005528">
                      <w:marLeft w:val="0"/>
                      <w:marRight w:val="0"/>
                      <w:marTop w:val="0"/>
                      <w:marBottom w:val="0"/>
                      <w:divBdr>
                        <w:top w:val="none" w:sz="0" w:space="0" w:color="auto"/>
                        <w:left w:val="none" w:sz="0" w:space="0" w:color="auto"/>
                        <w:bottom w:val="none" w:sz="0" w:space="0" w:color="auto"/>
                        <w:right w:val="none" w:sz="0" w:space="0" w:color="auto"/>
                      </w:divBdr>
                    </w:div>
                    <w:div w:id="284119767">
                      <w:marLeft w:val="0"/>
                      <w:marRight w:val="0"/>
                      <w:marTop w:val="0"/>
                      <w:marBottom w:val="0"/>
                      <w:divBdr>
                        <w:top w:val="none" w:sz="0" w:space="0" w:color="auto"/>
                        <w:left w:val="none" w:sz="0" w:space="0" w:color="auto"/>
                        <w:bottom w:val="none" w:sz="0" w:space="0" w:color="auto"/>
                        <w:right w:val="none" w:sz="0" w:space="0" w:color="auto"/>
                      </w:divBdr>
                    </w:div>
                    <w:div w:id="856503907">
                      <w:marLeft w:val="0"/>
                      <w:marRight w:val="0"/>
                      <w:marTop w:val="0"/>
                      <w:marBottom w:val="0"/>
                      <w:divBdr>
                        <w:top w:val="none" w:sz="0" w:space="0" w:color="auto"/>
                        <w:left w:val="none" w:sz="0" w:space="0" w:color="auto"/>
                        <w:bottom w:val="none" w:sz="0" w:space="0" w:color="auto"/>
                        <w:right w:val="none" w:sz="0" w:space="0" w:color="auto"/>
                      </w:divBdr>
                    </w:div>
                    <w:div w:id="507256824">
                      <w:marLeft w:val="0"/>
                      <w:marRight w:val="0"/>
                      <w:marTop w:val="0"/>
                      <w:marBottom w:val="0"/>
                      <w:divBdr>
                        <w:top w:val="none" w:sz="0" w:space="0" w:color="auto"/>
                        <w:left w:val="none" w:sz="0" w:space="0" w:color="auto"/>
                        <w:bottom w:val="none" w:sz="0" w:space="0" w:color="auto"/>
                        <w:right w:val="none" w:sz="0" w:space="0" w:color="auto"/>
                      </w:divBdr>
                    </w:div>
                  </w:divsChild>
                </w:div>
                <w:div w:id="1573925258">
                  <w:marLeft w:val="0"/>
                  <w:marRight w:val="0"/>
                  <w:marTop w:val="0"/>
                  <w:marBottom w:val="0"/>
                  <w:divBdr>
                    <w:top w:val="none" w:sz="0" w:space="0" w:color="auto"/>
                    <w:left w:val="none" w:sz="0" w:space="0" w:color="auto"/>
                    <w:bottom w:val="none" w:sz="0" w:space="0" w:color="auto"/>
                    <w:right w:val="none" w:sz="0" w:space="0" w:color="auto"/>
                  </w:divBdr>
                  <w:divsChild>
                    <w:div w:id="1013266850">
                      <w:marLeft w:val="0"/>
                      <w:marRight w:val="0"/>
                      <w:marTop w:val="0"/>
                      <w:marBottom w:val="0"/>
                      <w:divBdr>
                        <w:top w:val="none" w:sz="0" w:space="0" w:color="auto"/>
                        <w:left w:val="none" w:sz="0" w:space="0" w:color="auto"/>
                        <w:bottom w:val="none" w:sz="0" w:space="0" w:color="auto"/>
                        <w:right w:val="none" w:sz="0" w:space="0" w:color="auto"/>
                      </w:divBdr>
                    </w:div>
                    <w:div w:id="195703334">
                      <w:marLeft w:val="0"/>
                      <w:marRight w:val="0"/>
                      <w:marTop w:val="0"/>
                      <w:marBottom w:val="0"/>
                      <w:divBdr>
                        <w:top w:val="none" w:sz="0" w:space="0" w:color="auto"/>
                        <w:left w:val="none" w:sz="0" w:space="0" w:color="auto"/>
                        <w:bottom w:val="none" w:sz="0" w:space="0" w:color="auto"/>
                        <w:right w:val="none" w:sz="0" w:space="0" w:color="auto"/>
                      </w:divBdr>
                    </w:div>
                    <w:div w:id="1631352975">
                      <w:marLeft w:val="0"/>
                      <w:marRight w:val="0"/>
                      <w:marTop w:val="0"/>
                      <w:marBottom w:val="0"/>
                      <w:divBdr>
                        <w:top w:val="none" w:sz="0" w:space="0" w:color="auto"/>
                        <w:left w:val="none" w:sz="0" w:space="0" w:color="auto"/>
                        <w:bottom w:val="none" w:sz="0" w:space="0" w:color="auto"/>
                        <w:right w:val="none" w:sz="0" w:space="0" w:color="auto"/>
                      </w:divBdr>
                    </w:div>
                    <w:div w:id="994606803">
                      <w:marLeft w:val="0"/>
                      <w:marRight w:val="0"/>
                      <w:marTop w:val="0"/>
                      <w:marBottom w:val="0"/>
                      <w:divBdr>
                        <w:top w:val="none" w:sz="0" w:space="0" w:color="auto"/>
                        <w:left w:val="none" w:sz="0" w:space="0" w:color="auto"/>
                        <w:bottom w:val="none" w:sz="0" w:space="0" w:color="auto"/>
                        <w:right w:val="none" w:sz="0" w:space="0" w:color="auto"/>
                      </w:divBdr>
                    </w:div>
                    <w:div w:id="123273862">
                      <w:marLeft w:val="0"/>
                      <w:marRight w:val="0"/>
                      <w:marTop w:val="0"/>
                      <w:marBottom w:val="0"/>
                      <w:divBdr>
                        <w:top w:val="none" w:sz="0" w:space="0" w:color="auto"/>
                        <w:left w:val="none" w:sz="0" w:space="0" w:color="auto"/>
                        <w:bottom w:val="none" w:sz="0" w:space="0" w:color="auto"/>
                        <w:right w:val="none" w:sz="0" w:space="0" w:color="auto"/>
                      </w:divBdr>
                    </w:div>
                  </w:divsChild>
                </w:div>
                <w:div w:id="2043242166">
                  <w:marLeft w:val="0"/>
                  <w:marRight w:val="0"/>
                  <w:marTop w:val="0"/>
                  <w:marBottom w:val="0"/>
                  <w:divBdr>
                    <w:top w:val="none" w:sz="0" w:space="0" w:color="auto"/>
                    <w:left w:val="none" w:sz="0" w:space="0" w:color="auto"/>
                    <w:bottom w:val="none" w:sz="0" w:space="0" w:color="auto"/>
                    <w:right w:val="none" w:sz="0" w:space="0" w:color="auto"/>
                  </w:divBdr>
                  <w:divsChild>
                    <w:div w:id="194080277">
                      <w:marLeft w:val="0"/>
                      <w:marRight w:val="0"/>
                      <w:marTop w:val="0"/>
                      <w:marBottom w:val="0"/>
                      <w:divBdr>
                        <w:top w:val="none" w:sz="0" w:space="0" w:color="auto"/>
                        <w:left w:val="none" w:sz="0" w:space="0" w:color="auto"/>
                        <w:bottom w:val="none" w:sz="0" w:space="0" w:color="auto"/>
                        <w:right w:val="none" w:sz="0" w:space="0" w:color="auto"/>
                      </w:divBdr>
                    </w:div>
                    <w:div w:id="1385375694">
                      <w:marLeft w:val="0"/>
                      <w:marRight w:val="0"/>
                      <w:marTop w:val="0"/>
                      <w:marBottom w:val="0"/>
                      <w:divBdr>
                        <w:top w:val="none" w:sz="0" w:space="0" w:color="auto"/>
                        <w:left w:val="none" w:sz="0" w:space="0" w:color="auto"/>
                        <w:bottom w:val="none" w:sz="0" w:space="0" w:color="auto"/>
                        <w:right w:val="none" w:sz="0" w:space="0" w:color="auto"/>
                      </w:divBdr>
                    </w:div>
                    <w:div w:id="207256367">
                      <w:marLeft w:val="0"/>
                      <w:marRight w:val="0"/>
                      <w:marTop w:val="0"/>
                      <w:marBottom w:val="0"/>
                      <w:divBdr>
                        <w:top w:val="none" w:sz="0" w:space="0" w:color="auto"/>
                        <w:left w:val="none" w:sz="0" w:space="0" w:color="auto"/>
                        <w:bottom w:val="none" w:sz="0" w:space="0" w:color="auto"/>
                        <w:right w:val="none" w:sz="0" w:space="0" w:color="auto"/>
                      </w:divBdr>
                    </w:div>
                    <w:div w:id="1511677044">
                      <w:marLeft w:val="0"/>
                      <w:marRight w:val="0"/>
                      <w:marTop w:val="0"/>
                      <w:marBottom w:val="0"/>
                      <w:divBdr>
                        <w:top w:val="none" w:sz="0" w:space="0" w:color="auto"/>
                        <w:left w:val="none" w:sz="0" w:space="0" w:color="auto"/>
                        <w:bottom w:val="none" w:sz="0" w:space="0" w:color="auto"/>
                        <w:right w:val="none" w:sz="0" w:space="0" w:color="auto"/>
                      </w:divBdr>
                    </w:div>
                  </w:divsChild>
                </w:div>
                <w:div w:id="517352513">
                  <w:marLeft w:val="0"/>
                  <w:marRight w:val="0"/>
                  <w:marTop w:val="0"/>
                  <w:marBottom w:val="0"/>
                  <w:divBdr>
                    <w:top w:val="none" w:sz="0" w:space="0" w:color="auto"/>
                    <w:left w:val="none" w:sz="0" w:space="0" w:color="auto"/>
                    <w:bottom w:val="none" w:sz="0" w:space="0" w:color="auto"/>
                    <w:right w:val="none" w:sz="0" w:space="0" w:color="auto"/>
                  </w:divBdr>
                  <w:divsChild>
                    <w:div w:id="1997877894">
                      <w:marLeft w:val="0"/>
                      <w:marRight w:val="0"/>
                      <w:marTop w:val="0"/>
                      <w:marBottom w:val="0"/>
                      <w:divBdr>
                        <w:top w:val="none" w:sz="0" w:space="0" w:color="auto"/>
                        <w:left w:val="none" w:sz="0" w:space="0" w:color="auto"/>
                        <w:bottom w:val="none" w:sz="0" w:space="0" w:color="auto"/>
                        <w:right w:val="none" w:sz="0" w:space="0" w:color="auto"/>
                      </w:divBdr>
                    </w:div>
                    <w:div w:id="1523975108">
                      <w:marLeft w:val="0"/>
                      <w:marRight w:val="0"/>
                      <w:marTop w:val="0"/>
                      <w:marBottom w:val="0"/>
                      <w:divBdr>
                        <w:top w:val="none" w:sz="0" w:space="0" w:color="auto"/>
                        <w:left w:val="none" w:sz="0" w:space="0" w:color="auto"/>
                        <w:bottom w:val="none" w:sz="0" w:space="0" w:color="auto"/>
                        <w:right w:val="none" w:sz="0" w:space="0" w:color="auto"/>
                      </w:divBdr>
                    </w:div>
                    <w:div w:id="284846521">
                      <w:marLeft w:val="0"/>
                      <w:marRight w:val="0"/>
                      <w:marTop w:val="0"/>
                      <w:marBottom w:val="0"/>
                      <w:divBdr>
                        <w:top w:val="none" w:sz="0" w:space="0" w:color="auto"/>
                        <w:left w:val="none" w:sz="0" w:space="0" w:color="auto"/>
                        <w:bottom w:val="none" w:sz="0" w:space="0" w:color="auto"/>
                        <w:right w:val="none" w:sz="0" w:space="0" w:color="auto"/>
                      </w:divBdr>
                    </w:div>
                    <w:div w:id="2069911739">
                      <w:marLeft w:val="0"/>
                      <w:marRight w:val="0"/>
                      <w:marTop w:val="0"/>
                      <w:marBottom w:val="0"/>
                      <w:divBdr>
                        <w:top w:val="none" w:sz="0" w:space="0" w:color="auto"/>
                        <w:left w:val="none" w:sz="0" w:space="0" w:color="auto"/>
                        <w:bottom w:val="none" w:sz="0" w:space="0" w:color="auto"/>
                        <w:right w:val="none" w:sz="0" w:space="0" w:color="auto"/>
                      </w:divBdr>
                    </w:div>
                  </w:divsChild>
                </w:div>
                <w:div w:id="2123258610">
                  <w:marLeft w:val="0"/>
                  <w:marRight w:val="0"/>
                  <w:marTop w:val="0"/>
                  <w:marBottom w:val="0"/>
                  <w:divBdr>
                    <w:top w:val="none" w:sz="0" w:space="0" w:color="auto"/>
                    <w:left w:val="none" w:sz="0" w:space="0" w:color="auto"/>
                    <w:bottom w:val="none" w:sz="0" w:space="0" w:color="auto"/>
                    <w:right w:val="none" w:sz="0" w:space="0" w:color="auto"/>
                  </w:divBdr>
                  <w:divsChild>
                    <w:div w:id="1051266798">
                      <w:marLeft w:val="0"/>
                      <w:marRight w:val="0"/>
                      <w:marTop w:val="0"/>
                      <w:marBottom w:val="0"/>
                      <w:divBdr>
                        <w:top w:val="none" w:sz="0" w:space="0" w:color="auto"/>
                        <w:left w:val="none" w:sz="0" w:space="0" w:color="auto"/>
                        <w:bottom w:val="none" w:sz="0" w:space="0" w:color="auto"/>
                        <w:right w:val="none" w:sz="0" w:space="0" w:color="auto"/>
                      </w:divBdr>
                    </w:div>
                    <w:div w:id="1022391765">
                      <w:marLeft w:val="0"/>
                      <w:marRight w:val="0"/>
                      <w:marTop w:val="0"/>
                      <w:marBottom w:val="0"/>
                      <w:divBdr>
                        <w:top w:val="none" w:sz="0" w:space="0" w:color="auto"/>
                        <w:left w:val="none" w:sz="0" w:space="0" w:color="auto"/>
                        <w:bottom w:val="none" w:sz="0" w:space="0" w:color="auto"/>
                        <w:right w:val="none" w:sz="0" w:space="0" w:color="auto"/>
                      </w:divBdr>
                    </w:div>
                    <w:div w:id="714544799">
                      <w:marLeft w:val="0"/>
                      <w:marRight w:val="0"/>
                      <w:marTop w:val="0"/>
                      <w:marBottom w:val="0"/>
                      <w:divBdr>
                        <w:top w:val="none" w:sz="0" w:space="0" w:color="auto"/>
                        <w:left w:val="none" w:sz="0" w:space="0" w:color="auto"/>
                        <w:bottom w:val="none" w:sz="0" w:space="0" w:color="auto"/>
                        <w:right w:val="none" w:sz="0" w:space="0" w:color="auto"/>
                      </w:divBdr>
                    </w:div>
                    <w:div w:id="154713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947378">
          <w:marLeft w:val="0"/>
          <w:marRight w:val="0"/>
          <w:marTop w:val="0"/>
          <w:marBottom w:val="0"/>
          <w:divBdr>
            <w:top w:val="none" w:sz="0" w:space="0" w:color="auto"/>
            <w:left w:val="none" w:sz="0" w:space="0" w:color="auto"/>
            <w:bottom w:val="none" w:sz="0" w:space="0" w:color="auto"/>
            <w:right w:val="none" w:sz="0" w:space="0" w:color="auto"/>
          </w:divBdr>
        </w:div>
        <w:div w:id="1448235795">
          <w:marLeft w:val="0"/>
          <w:marRight w:val="0"/>
          <w:marTop w:val="0"/>
          <w:marBottom w:val="0"/>
          <w:divBdr>
            <w:top w:val="none" w:sz="0" w:space="0" w:color="auto"/>
            <w:left w:val="none" w:sz="0" w:space="0" w:color="auto"/>
            <w:bottom w:val="none" w:sz="0" w:space="0" w:color="auto"/>
            <w:right w:val="none" w:sz="0" w:space="0" w:color="auto"/>
          </w:divBdr>
          <w:divsChild>
            <w:div w:id="2143881756">
              <w:marLeft w:val="-75"/>
              <w:marRight w:val="0"/>
              <w:marTop w:val="30"/>
              <w:marBottom w:val="30"/>
              <w:divBdr>
                <w:top w:val="none" w:sz="0" w:space="0" w:color="auto"/>
                <w:left w:val="none" w:sz="0" w:space="0" w:color="auto"/>
                <w:bottom w:val="none" w:sz="0" w:space="0" w:color="auto"/>
                <w:right w:val="none" w:sz="0" w:space="0" w:color="auto"/>
              </w:divBdr>
              <w:divsChild>
                <w:div w:id="566454455">
                  <w:marLeft w:val="0"/>
                  <w:marRight w:val="0"/>
                  <w:marTop w:val="0"/>
                  <w:marBottom w:val="0"/>
                  <w:divBdr>
                    <w:top w:val="none" w:sz="0" w:space="0" w:color="auto"/>
                    <w:left w:val="none" w:sz="0" w:space="0" w:color="auto"/>
                    <w:bottom w:val="none" w:sz="0" w:space="0" w:color="auto"/>
                    <w:right w:val="none" w:sz="0" w:space="0" w:color="auto"/>
                  </w:divBdr>
                  <w:divsChild>
                    <w:div w:id="888036837">
                      <w:marLeft w:val="0"/>
                      <w:marRight w:val="0"/>
                      <w:marTop w:val="0"/>
                      <w:marBottom w:val="0"/>
                      <w:divBdr>
                        <w:top w:val="none" w:sz="0" w:space="0" w:color="auto"/>
                        <w:left w:val="none" w:sz="0" w:space="0" w:color="auto"/>
                        <w:bottom w:val="none" w:sz="0" w:space="0" w:color="auto"/>
                        <w:right w:val="none" w:sz="0" w:space="0" w:color="auto"/>
                      </w:divBdr>
                    </w:div>
                    <w:div w:id="1143035878">
                      <w:marLeft w:val="0"/>
                      <w:marRight w:val="0"/>
                      <w:marTop w:val="0"/>
                      <w:marBottom w:val="0"/>
                      <w:divBdr>
                        <w:top w:val="none" w:sz="0" w:space="0" w:color="auto"/>
                        <w:left w:val="none" w:sz="0" w:space="0" w:color="auto"/>
                        <w:bottom w:val="none" w:sz="0" w:space="0" w:color="auto"/>
                        <w:right w:val="none" w:sz="0" w:space="0" w:color="auto"/>
                      </w:divBdr>
                    </w:div>
                  </w:divsChild>
                </w:div>
                <w:div w:id="793593869">
                  <w:marLeft w:val="0"/>
                  <w:marRight w:val="0"/>
                  <w:marTop w:val="0"/>
                  <w:marBottom w:val="0"/>
                  <w:divBdr>
                    <w:top w:val="none" w:sz="0" w:space="0" w:color="auto"/>
                    <w:left w:val="none" w:sz="0" w:space="0" w:color="auto"/>
                    <w:bottom w:val="none" w:sz="0" w:space="0" w:color="auto"/>
                    <w:right w:val="none" w:sz="0" w:space="0" w:color="auto"/>
                  </w:divBdr>
                  <w:divsChild>
                    <w:div w:id="1581283611">
                      <w:marLeft w:val="0"/>
                      <w:marRight w:val="0"/>
                      <w:marTop w:val="0"/>
                      <w:marBottom w:val="0"/>
                      <w:divBdr>
                        <w:top w:val="none" w:sz="0" w:space="0" w:color="auto"/>
                        <w:left w:val="none" w:sz="0" w:space="0" w:color="auto"/>
                        <w:bottom w:val="none" w:sz="0" w:space="0" w:color="auto"/>
                        <w:right w:val="none" w:sz="0" w:space="0" w:color="auto"/>
                      </w:divBdr>
                    </w:div>
                    <w:div w:id="442723684">
                      <w:marLeft w:val="0"/>
                      <w:marRight w:val="0"/>
                      <w:marTop w:val="0"/>
                      <w:marBottom w:val="0"/>
                      <w:divBdr>
                        <w:top w:val="none" w:sz="0" w:space="0" w:color="auto"/>
                        <w:left w:val="none" w:sz="0" w:space="0" w:color="auto"/>
                        <w:bottom w:val="none" w:sz="0" w:space="0" w:color="auto"/>
                        <w:right w:val="none" w:sz="0" w:space="0" w:color="auto"/>
                      </w:divBdr>
                    </w:div>
                  </w:divsChild>
                </w:div>
                <w:div w:id="542912268">
                  <w:marLeft w:val="0"/>
                  <w:marRight w:val="0"/>
                  <w:marTop w:val="0"/>
                  <w:marBottom w:val="0"/>
                  <w:divBdr>
                    <w:top w:val="none" w:sz="0" w:space="0" w:color="auto"/>
                    <w:left w:val="none" w:sz="0" w:space="0" w:color="auto"/>
                    <w:bottom w:val="none" w:sz="0" w:space="0" w:color="auto"/>
                    <w:right w:val="none" w:sz="0" w:space="0" w:color="auto"/>
                  </w:divBdr>
                  <w:divsChild>
                    <w:div w:id="832717729">
                      <w:marLeft w:val="0"/>
                      <w:marRight w:val="0"/>
                      <w:marTop w:val="0"/>
                      <w:marBottom w:val="0"/>
                      <w:divBdr>
                        <w:top w:val="none" w:sz="0" w:space="0" w:color="auto"/>
                        <w:left w:val="none" w:sz="0" w:space="0" w:color="auto"/>
                        <w:bottom w:val="none" w:sz="0" w:space="0" w:color="auto"/>
                        <w:right w:val="none" w:sz="0" w:space="0" w:color="auto"/>
                      </w:divBdr>
                    </w:div>
                  </w:divsChild>
                </w:div>
                <w:div w:id="98335304">
                  <w:marLeft w:val="0"/>
                  <w:marRight w:val="0"/>
                  <w:marTop w:val="0"/>
                  <w:marBottom w:val="0"/>
                  <w:divBdr>
                    <w:top w:val="none" w:sz="0" w:space="0" w:color="auto"/>
                    <w:left w:val="none" w:sz="0" w:space="0" w:color="auto"/>
                    <w:bottom w:val="none" w:sz="0" w:space="0" w:color="auto"/>
                    <w:right w:val="none" w:sz="0" w:space="0" w:color="auto"/>
                  </w:divBdr>
                  <w:divsChild>
                    <w:div w:id="2054301792">
                      <w:marLeft w:val="0"/>
                      <w:marRight w:val="0"/>
                      <w:marTop w:val="0"/>
                      <w:marBottom w:val="0"/>
                      <w:divBdr>
                        <w:top w:val="none" w:sz="0" w:space="0" w:color="auto"/>
                        <w:left w:val="none" w:sz="0" w:space="0" w:color="auto"/>
                        <w:bottom w:val="none" w:sz="0" w:space="0" w:color="auto"/>
                        <w:right w:val="none" w:sz="0" w:space="0" w:color="auto"/>
                      </w:divBdr>
                    </w:div>
                  </w:divsChild>
                </w:div>
                <w:div w:id="1489900217">
                  <w:marLeft w:val="0"/>
                  <w:marRight w:val="0"/>
                  <w:marTop w:val="0"/>
                  <w:marBottom w:val="0"/>
                  <w:divBdr>
                    <w:top w:val="none" w:sz="0" w:space="0" w:color="auto"/>
                    <w:left w:val="none" w:sz="0" w:space="0" w:color="auto"/>
                    <w:bottom w:val="none" w:sz="0" w:space="0" w:color="auto"/>
                    <w:right w:val="none" w:sz="0" w:space="0" w:color="auto"/>
                  </w:divBdr>
                  <w:divsChild>
                    <w:div w:id="1055620627">
                      <w:marLeft w:val="0"/>
                      <w:marRight w:val="0"/>
                      <w:marTop w:val="0"/>
                      <w:marBottom w:val="0"/>
                      <w:divBdr>
                        <w:top w:val="none" w:sz="0" w:space="0" w:color="auto"/>
                        <w:left w:val="none" w:sz="0" w:space="0" w:color="auto"/>
                        <w:bottom w:val="none" w:sz="0" w:space="0" w:color="auto"/>
                        <w:right w:val="none" w:sz="0" w:space="0" w:color="auto"/>
                      </w:divBdr>
                    </w:div>
                  </w:divsChild>
                </w:div>
                <w:div w:id="409617771">
                  <w:marLeft w:val="0"/>
                  <w:marRight w:val="0"/>
                  <w:marTop w:val="0"/>
                  <w:marBottom w:val="0"/>
                  <w:divBdr>
                    <w:top w:val="none" w:sz="0" w:space="0" w:color="auto"/>
                    <w:left w:val="none" w:sz="0" w:space="0" w:color="auto"/>
                    <w:bottom w:val="none" w:sz="0" w:space="0" w:color="auto"/>
                    <w:right w:val="none" w:sz="0" w:space="0" w:color="auto"/>
                  </w:divBdr>
                  <w:divsChild>
                    <w:div w:id="1163159963">
                      <w:marLeft w:val="0"/>
                      <w:marRight w:val="0"/>
                      <w:marTop w:val="0"/>
                      <w:marBottom w:val="0"/>
                      <w:divBdr>
                        <w:top w:val="none" w:sz="0" w:space="0" w:color="auto"/>
                        <w:left w:val="none" w:sz="0" w:space="0" w:color="auto"/>
                        <w:bottom w:val="none" w:sz="0" w:space="0" w:color="auto"/>
                        <w:right w:val="none" w:sz="0" w:space="0" w:color="auto"/>
                      </w:divBdr>
                    </w:div>
                  </w:divsChild>
                </w:div>
                <w:div w:id="704985995">
                  <w:marLeft w:val="0"/>
                  <w:marRight w:val="0"/>
                  <w:marTop w:val="0"/>
                  <w:marBottom w:val="0"/>
                  <w:divBdr>
                    <w:top w:val="none" w:sz="0" w:space="0" w:color="auto"/>
                    <w:left w:val="none" w:sz="0" w:space="0" w:color="auto"/>
                    <w:bottom w:val="none" w:sz="0" w:space="0" w:color="auto"/>
                    <w:right w:val="none" w:sz="0" w:space="0" w:color="auto"/>
                  </w:divBdr>
                  <w:divsChild>
                    <w:div w:id="1187982253">
                      <w:marLeft w:val="0"/>
                      <w:marRight w:val="0"/>
                      <w:marTop w:val="0"/>
                      <w:marBottom w:val="0"/>
                      <w:divBdr>
                        <w:top w:val="none" w:sz="0" w:space="0" w:color="auto"/>
                        <w:left w:val="none" w:sz="0" w:space="0" w:color="auto"/>
                        <w:bottom w:val="none" w:sz="0" w:space="0" w:color="auto"/>
                        <w:right w:val="none" w:sz="0" w:space="0" w:color="auto"/>
                      </w:divBdr>
                    </w:div>
                  </w:divsChild>
                </w:div>
                <w:div w:id="89738506">
                  <w:marLeft w:val="0"/>
                  <w:marRight w:val="0"/>
                  <w:marTop w:val="0"/>
                  <w:marBottom w:val="0"/>
                  <w:divBdr>
                    <w:top w:val="none" w:sz="0" w:space="0" w:color="auto"/>
                    <w:left w:val="none" w:sz="0" w:space="0" w:color="auto"/>
                    <w:bottom w:val="none" w:sz="0" w:space="0" w:color="auto"/>
                    <w:right w:val="none" w:sz="0" w:space="0" w:color="auto"/>
                  </w:divBdr>
                  <w:divsChild>
                    <w:div w:id="1610313055">
                      <w:marLeft w:val="0"/>
                      <w:marRight w:val="0"/>
                      <w:marTop w:val="0"/>
                      <w:marBottom w:val="0"/>
                      <w:divBdr>
                        <w:top w:val="none" w:sz="0" w:space="0" w:color="auto"/>
                        <w:left w:val="none" w:sz="0" w:space="0" w:color="auto"/>
                        <w:bottom w:val="none" w:sz="0" w:space="0" w:color="auto"/>
                        <w:right w:val="none" w:sz="0" w:space="0" w:color="auto"/>
                      </w:divBdr>
                    </w:div>
                  </w:divsChild>
                </w:div>
                <w:div w:id="1647733380">
                  <w:marLeft w:val="0"/>
                  <w:marRight w:val="0"/>
                  <w:marTop w:val="0"/>
                  <w:marBottom w:val="0"/>
                  <w:divBdr>
                    <w:top w:val="none" w:sz="0" w:space="0" w:color="auto"/>
                    <w:left w:val="none" w:sz="0" w:space="0" w:color="auto"/>
                    <w:bottom w:val="none" w:sz="0" w:space="0" w:color="auto"/>
                    <w:right w:val="none" w:sz="0" w:space="0" w:color="auto"/>
                  </w:divBdr>
                  <w:divsChild>
                    <w:div w:id="643852531">
                      <w:marLeft w:val="0"/>
                      <w:marRight w:val="0"/>
                      <w:marTop w:val="0"/>
                      <w:marBottom w:val="0"/>
                      <w:divBdr>
                        <w:top w:val="none" w:sz="0" w:space="0" w:color="auto"/>
                        <w:left w:val="none" w:sz="0" w:space="0" w:color="auto"/>
                        <w:bottom w:val="none" w:sz="0" w:space="0" w:color="auto"/>
                        <w:right w:val="none" w:sz="0" w:space="0" w:color="auto"/>
                      </w:divBdr>
                    </w:div>
                  </w:divsChild>
                </w:div>
                <w:div w:id="2021539735">
                  <w:marLeft w:val="0"/>
                  <w:marRight w:val="0"/>
                  <w:marTop w:val="0"/>
                  <w:marBottom w:val="0"/>
                  <w:divBdr>
                    <w:top w:val="none" w:sz="0" w:space="0" w:color="auto"/>
                    <w:left w:val="none" w:sz="0" w:space="0" w:color="auto"/>
                    <w:bottom w:val="none" w:sz="0" w:space="0" w:color="auto"/>
                    <w:right w:val="none" w:sz="0" w:space="0" w:color="auto"/>
                  </w:divBdr>
                  <w:divsChild>
                    <w:div w:id="1677805655">
                      <w:marLeft w:val="0"/>
                      <w:marRight w:val="0"/>
                      <w:marTop w:val="0"/>
                      <w:marBottom w:val="0"/>
                      <w:divBdr>
                        <w:top w:val="none" w:sz="0" w:space="0" w:color="auto"/>
                        <w:left w:val="none" w:sz="0" w:space="0" w:color="auto"/>
                        <w:bottom w:val="none" w:sz="0" w:space="0" w:color="auto"/>
                        <w:right w:val="none" w:sz="0" w:space="0" w:color="auto"/>
                      </w:divBdr>
                    </w:div>
                    <w:div w:id="1158303330">
                      <w:marLeft w:val="0"/>
                      <w:marRight w:val="0"/>
                      <w:marTop w:val="0"/>
                      <w:marBottom w:val="0"/>
                      <w:divBdr>
                        <w:top w:val="none" w:sz="0" w:space="0" w:color="auto"/>
                        <w:left w:val="none" w:sz="0" w:space="0" w:color="auto"/>
                        <w:bottom w:val="none" w:sz="0" w:space="0" w:color="auto"/>
                        <w:right w:val="none" w:sz="0" w:space="0" w:color="auto"/>
                      </w:divBdr>
                    </w:div>
                    <w:div w:id="623465273">
                      <w:marLeft w:val="0"/>
                      <w:marRight w:val="0"/>
                      <w:marTop w:val="0"/>
                      <w:marBottom w:val="0"/>
                      <w:divBdr>
                        <w:top w:val="none" w:sz="0" w:space="0" w:color="auto"/>
                        <w:left w:val="none" w:sz="0" w:space="0" w:color="auto"/>
                        <w:bottom w:val="none" w:sz="0" w:space="0" w:color="auto"/>
                        <w:right w:val="none" w:sz="0" w:space="0" w:color="auto"/>
                      </w:divBdr>
                    </w:div>
                    <w:div w:id="1543252423">
                      <w:marLeft w:val="0"/>
                      <w:marRight w:val="0"/>
                      <w:marTop w:val="0"/>
                      <w:marBottom w:val="0"/>
                      <w:divBdr>
                        <w:top w:val="none" w:sz="0" w:space="0" w:color="auto"/>
                        <w:left w:val="none" w:sz="0" w:space="0" w:color="auto"/>
                        <w:bottom w:val="none" w:sz="0" w:space="0" w:color="auto"/>
                        <w:right w:val="none" w:sz="0" w:space="0" w:color="auto"/>
                      </w:divBdr>
                    </w:div>
                    <w:div w:id="1285309761">
                      <w:marLeft w:val="0"/>
                      <w:marRight w:val="0"/>
                      <w:marTop w:val="0"/>
                      <w:marBottom w:val="0"/>
                      <w:divBdr>
                        <w:top w:val="none" w:sz="0" w:space="0" w:color="auto"/>
                        <w:left w:val="none" w:sz="0" w:space="0" w:color="auto"/>
                        <w:bottom w:val="none" w:sz="0" w:space="0" w:color="auto"/>
                        <w:right w:val="none" w:sz="0" w:space="0" w:color="auto"/>
                      </w:divBdr>
                    </w:div>
                    <w:div w:id="1740861113">
                      <w:marLeft w:val="0"/>
                      <w:marRight w:val="0"/>
                      <w:marTop w:val="0"/>
                      <w:marBottom w:val="0"/>
                      <w:divBdr>
                        <w:top w:val="none" w:sz="0" w:space="0" w:color="auto"/>
                        <w:left w:val="none" w:sz="0" w:space="0" w:color="auto"/>
                        <w:bottom w:val="none" w:sz="0" w:space="0" w:color="auto"/>
                        <w:right w:val="none" w:sz="0" w:space="0" w:color="auto"/>
                      </w:divBdr>
                    </w:div>
                    <w:div w:id="1500316596">
                      <w:marLeft w:val="0"/>
                      <w:marRight w:val="0"/>
                      <w:marTop w:val="0"/>
                      <w:marBottom w:val="0"/>
                      <w:divBdr>
                        <w:top w:val="none" w:sz="0" w:space="0" w:color="auto"/>
                        <w:left w:val="none" w:sz="0" w:space="0" w:color="auto"/>
                        <w:bottom w:val="none" w:sz="0" w:space="0" w:color="auto"/>
                        <w:right w:val="none" w:sz="0" w:space="0" w:color="auto"/>
                      </w:divBdr>
                    </w:div>
                    <w:div w:id="668826578">
                      <w:marLeft w:val="0"/>
                      <w:marRight w:val="0"/>
                      <w:marTop w:val="0"/>
                      <w:marBottom w:val="0"/>
                      <w:divBdr>
                        <w:top w:val="none" w:sz="0" w:space="0" w:color="auto"/>
                        <w:left w:val="none" w:sz="0" w:space="0" w:color="auto"/>
                        <w:bottom w:val="none" w:sz="0" w:space="0" w:color="auto"/>
                        <w:right w:val="none" w:sz="0" w:space="0" w:color="auto"/>
                      </w:divBdr>
                    </w:div>
                    <w:div w:id="1237132889">
                      <w:marLeft w:val="0"/>
                      <w:marRight w:val="0"/>
                      <w:marTop w:val="0"/>
                      <w:marBottom w:val="0"/>
                      <w:divBdr>
                        <w:top w:val="none" w:sz="0" w:space="0" w:color="auto"/>
                        <w:left w:val="none" w:sz="0" w:space="0" w:color="auto"/>
                        <w:bottom w:val="none" w:sz="0" w:space="0" w:color="auto"/>
                        <w:right w:val="none" w:sz="0" w:space="0" w:color="auto"/>
                      </w:divBdr>
                    </w:div>
                    <w:div w:id="824975231">
                      <w:marLeft w:val="0"/>
                      <w:marRight w:val="0"/>
                      <w:marTop w:val="0"/>
                      <w:marBottom w:val="0"/>
                      <w:divBdr>
                        <w:top w:val="none" w:sz="0" w:space="0" w:color="auto"/>
                        <w:left w:val="none" w:sz="0" w:space="0" w:color="auto"/>
                        <w:bottom w:val="none" w:sz="0" w:space="0" w:color="auto"/>
                        <w:right w:val="none" w:sz="0" w:space="0" w:color="auto"/>
                      </w:divBdr>
                    </w:div>
                    <w:div w:id="1388341008">
                      <w:marLeft w:val="0"/>
                      <w:marRight w:val="0"/>
                      <w:marTop w:val="0"/>
                      <w:marBottom w:val="0"/>
                      <w:divBdr>
                        <w:top w:val="none" w:sz="0" w:space="0" w:color="auto"/>
                        <w:left w:val="none" w:sz="0" w:space="0" w:color="auto"/>
                        <w:bottom w:val="none" w:sz="0" w:space="0" w:color="auto"/>
                        <w:right w:val="none" w:sz="0" w:space="0" w:color="auto"/>
                      </w:divBdr>
                    </w:div>
                  </w:divsChild>
                </w:div>
                <w:div w:id="98136927">
                  <w:marLeft w:val="0"/>
                  <w:marRight w:val="0"/>
                  <w:marTop w:val="0"/>
                  <w:marBottom w:val="0"/>
                  <w:divBdr>
                    <w:top w:val="none" w:sz="0" w:space="0" w:color="auto"/>
                    <w:left w:val="none" w:sz="0" w:space="0" w:color="auto"/>
                    <w:bottom w:val="none" w:sz="0" w:space="0" w:color="auto"/>
                    <w:right w:val="none" w:sz="0" w:space="0" w:color="auto"/>
                  </w:divBdr>
                  <w:divsChild>
                    <w:div w:id="628513881">
                      <w:marLeft w:val="0"/>
                      <w:marRight w:val="0"/>
                      <w:marTop w:val="0"/>
                      <w:marBottom w:val="0"/>
                      <w:divBdr>
                        <w:top w:val="none" w:sz="0" w:space="0" w:color="auto"/>
                        <w:left w:val="none" w:sz="0" w:space="0" w:color="auto"/>
                        <w:bottom w:val="none" w:sz="0" w:space="0" w:color="auto"/>
                        <w:right w:val="none" w:sz="0" w:space="0" w:color="auto"/>
                      </w:divBdr>
                    </w:div>
                    <w:div w:id="1655911775">
                      <w:marLeft w:val="0"/>
                      <w:marRight w:val="0"/>
                      <w:marTop w:val="0"/>
                      <w:marBottom w:val="0"/>
                      <w:divBdr>
                        <w:top w:val="none" w:sz="0" w:space="0" w:color="auto"/>
                        <w:left w:val="none" w:sz="0" w:space="0" w:color="auto"/>
                        <w:bottom w:val="none" w:sz="0" w:space="0" w:color="auto"/>
                        <w:right w:val="none" w:sz="0" w:space="0" w:color="auto"/>
                      </w:divBdr>
                    </w:div>
                    <w:div w:id="87427857">
                      <w:marLeft w:val="0"/>
                      <w:marRight w:val="0"/>
                      <w:marTop w:val="0"/>
                      <w:marBottom w:val="0"/>
                      <w:divBdr>
                        <w:top w:val="none" w:sz="0" w:space="0" w:color="auto"/>
                        <w:left w:val="none" w:sz="0" w:space="0" w:color="auto"/>
                        <w:bottom w:val="none" w:sz="0" w:space="0" w:color="auto"/>
                        <w:right w:val="none" w:sz="0" w:space="0" w:color="auto"/>
                      </w:divBdr>
                    </w:div>
                    <w:div w:id="390885788">
                      <w:marLeft w:val="0"/>
                      <w:marRight w:val="0"/>
                      <w:marTop w:val="0"/>
                      <w:marBottom w:val="0"/>
                      <w:divBdr>
                        <w:top w:val="none" w:sz="0" w:space="0" w:color="auto"/>
                        <w:left w:val="none" w:sz="0" w:space="0" w:color="auto"/>
                        <w:bottom w:val="none" w:sz="0" w:space="0" w:color="auto"/>
                        <w:right w:val="none" w:sz="0" w:space="0" w:color="auto"/>
                      </w:divBdr>
                    </w:div>
                    <w:div w:id="654342106">
                      <w:marLeft w:val="0"/>
                      <w:marRight w:val="0"/>
                      <w:marTop w:val="0"/>
                      <w:marBottom w:val="0"/>
                      <w:divBdr>
                        <w:top w:val="none" w:sz="0" w:space="0" w:color="auto"/>
                        <w:left w:val="none" w:sz="0" w:space="0" w:color="auto"/>
                        <w:bottom w:val="none" w:sz="0" w:space="0" w:color="auto"/>
                        <w:right w:val="none" w:sz="0" w:space="0" w:color="auto"/>
                      </w:divBdr>
                    </w:div>
                    <w:div w:id="299462520">
                      <w:marLeft w:val="0"/>
                      <w:marRight w:val="0"/>
                      <w:marTop w:val="0"/>
                      <w:marBottom w:val="0"/>
                      <w:divBdr>
                        <w:top w:val="none" w:sz="0" w:space="0" w:color="auto"/>
                        <w:left w:val="none" w:sz="0" w:space="0" w:color="auto"/>
                        <w:bottom w:val="none" w:sz="0" w:space="0" w:color="auto"/>
                        <w:right w:val="none" w:sz="0" w:space="0" w:color="auto"/>
                      </w:divBdr>
                    </w:div>
                    <w:div w:id="1741322946">
                      <w:marLeft w:val="0"/>
                      <w:marRight w:val="0"/>
                      <w:marTop w:val="0"/>
                      <w:marBottom w:val="0"/>
                      <w:divBdr>
                        <w:top w:val="none" w:sz="0" w:space="0" w:color="auto"/>
                        <w:left w:val="none" w:sz="0" w:space="0" w:color="auto"/>
                        <w:bottom w:val="none" w:sz="0" w:space="0" w:color="auto"/>
                        <w:right w:val="none" w:sz="0" w:space="0" w:color="auto"/>
                      </w:divBdr>
                    </w:div>
                    <w:div w:id="286201471">
                      <w:marLeft w:val="0"/>
                      <w:marRight w:val="0"/>
                      <w:marTop w:val="0"/>
                      <w:marBottom w:val="0"/>
                      <w:divBdr>
                        <w:top w:val="none" w:sz="0" w:space="0" w:color="auto"/>
                        <w:left w:val="none" w:sz="0" w:space="0" w:color="auto"/>
                        <w:bottom w:val="none" w:sz="0" w:space="0" w:color="auto"/>
                        <w:right w:val="none" w:sz="0" w:space="0" w:color="auto"/>
                      </w:divBdr>
                    </w:div>
                    <w:div w:id="104271839">
                      <w:marLeft w:val="0"/>
                      <w:marRight w:val="0"/>
                      <w:marTop w:val="0"/>
                      <w:marBottom w:val="0"/>
                      <w:divBdr>
                        <w:top w:val="none" w:sz="0" w:space="0" w:color="auto"/>
                        <w:left w:val="none" w:sz="0" w:space="0" w:color="auto"/>
                        <w:bottom w:val="none" w:sz="0" w:space="0" w:color="auto"/>
                        <w:right w:val="none" w:sz="0" w:space="0" w:color="auto"/>
                      </w:divBdr>
                    </w:div>
                    <w:div w:id="1604917967">
                      <w:marLeft w:val="0"/>
                      <w:marRight w:val="0"/>
                      <w:marTop w:val="0"/>
                      <w:marBottom w:val="0"/>
                      <w:divBdr>
                        <w:top w:val="none" w:sz="0" w:space="0" w:color="auto"/>
                        <w:left w:val="none" w:sz="0" w:space="0" w:color="auto"/>
                        <w:bottom w:val="none" w:sz="0" w:space="0" w:color="auto"/>
                        <w:right w:val="none" w:sz="0" w:space="0" w:color="auto"/>
                      </w:divBdr>
                    </w:div>
                    <w:div w:id="161046124">
                      <w:marLeft w:val="0"/>
                      <w:marRight w:val="0"/>
                      <w:marTop w:val="0"/>
                      <w:marBottom w:val="0"/>
                      <w:divBdr>
                        <w:top w:val="none" w:sz="0" w:space="0" w:color="auto"/>
                        <w:left w:val="none" w:sz="0" w:space="0" w:color="auto"/>
                        <w:bottom w:val="none" w:sz="0" w:space="0" w:color="auto"/>
                        <w:right w:val="none" w:sz="0" w:space="0" w:color="auto"/>
                      </w:divBdr>
                    </w:div>
                  </w:divsChild>
                </w:div>
                <w:div w:id="1341079712">
                  <w:marLeft w:val="0"/>
                  <w:marRight w:val="0"/>
                  <w:marTop w:val="0"/>
                  <w:marBottom w:val="0"/>
                  <w:divBdr>
                    <w:top w:val="none" w:sz="0" w:space="0" w:color="auto"/>
                    <w:left w:val="none" w:sz="0" w:space="0" w:color="auto"/>
                    <w:bottom w:val="none" w:sz="0" w:space="0" w:color="auto"/>
                    <w:right w:val="none" w:sz="0" w:space="0" w:color="auto"/>
                  </w:divBdr>
                  <w:divsChild>
                    <w:div w:id="758408477">
                      <w:marLeft w:val="0"/>
                      <w:marRight w:val="0"/>
                      <w:marTop w:val="0"/>
                      <w:marBottom w:val="0"/>
                      <w:divBdr>
                        <w:top w:val="none" w:sz="0" w:space="0" w:color="auto"/>
                        <w:left w:val="none" w:sz="0" w:space="0" w:color="auto"/>
                        <w:bottom w:val="none" w:sz="0" w:space="0" w:color="auto"/>
                        <w:right w:val="none" w:sz="0" w:space="0" w:color="auto"/>
                      </w:divBdr>
                    </w:div>
                    <w:div w:id="607741926">
                      <w:marLeft w:val="0"/>
                      <w:marRight w:val="0"/>
                      <w:marTop w:val="0"/>
                      <w:marBottom w:val="0"/>
                      <w:divBdr>
                        <w:top w:val="none" w:sz="0" w:space="0" w:color="auto"/>
                        <w:left w:val="none" w:sz="0" w:space="0" w:color="auto"/>
                        <w:bottom w:val="none" w:sz="0" w:space="0" w:color="auto"/>
                        <w:right w:val="none" w:sz="0" w:space="0" w:color="auto"/>
                      </w:divBdr>
                    </w:div>
                    <w:div w:id="397095504">
                      <w:marLeft w:val="0"/>
                      <w:marRight w:val="0"/>
                      <w:marTop w:val="0"/>
                      <w:marBottom w:val="0"/>
                      <w:divBdr>
                        <w:top w:val="none" w:sz="0" w:space="0" w:color="auto"/>
                        <w:left w:val="none" w:sz="0" w:space="0" w:color="auto"/>
                        <w:bottom w:val="none" w:sz="0" w:space="0" w:color="auto"/>
                        <w:right w:val="none" w:sz="0" w:space="0" w:color="auto"/>
                      </w:divBdr>
                    </w:div>
                    <w:div w:id="1032613576">
                      <w:marLeft w:val="0"/>
                      <w:marRight w:val="0"/>
                      <w:marTop w:val="0"/>
                      <w:marBottom w:val="0"/>
                      <w:divBdr>
                        <w:top w:val="none" w:sz="0" w:space="0" w:color="auto"/>
                        <w:left w:val="none" w:sz="0" w:space="0" w:color="auto"/>
                        <w:bottom w:val="none" w:sz="0" w:space="0" w:color="auto"/>
                        <w:right w:val="none" w:sz="0" w:space="0" w:color="auto"/>
                      </w:divBdr>
                    </w:div>
                    <w:div w:id="338310804">
                      <w:marLeft w:val="0"/>
                      <w:marRight w:val="0"/>
                      <w:marTop w:val="0"/>
                      <w:marBottom w:val="0"/>
                      <w:divBdr>
                        <w:top w:val="none" w:sz="0" w:space="0" w:color="auto"/>
                        <w:left w:val="none" w:sz="0" w:space="0" w:color="auto"/>
                        <w:bottom w:val="none" w:sz="0" w:space="0" w:color="auto"/>
                        <w:right w:val="none" w:sz="0" w:space="0" w:color="auto"/>
                      </w:divBdr>
                    </w:div>
                    <w:div w:id="1368679552">
                      <w:marLeft w:val="0"/>
                      <w:marRight w:val="0"/>
                      <w:marTop w:val="0"/>
                      <w:marBottom w:val="0"/>
                      <w:divBdr>
                        <w:top w:val="none" w:sz="0" w:space="0" w:color="auto"/>
                        <w:left w:val="none" w:sz="0" w:space="0" w:color="auto"/>
                        <w:bottom w:val="none" w:sz="0" w:space="0" w:color="auto"/>
                        <w:right w:val="none" w:sz="0" w:space="0" w:color="auto"/>
                      </w:divBdr>
                    </w:div>
                    <w:div w:id="736509678">
                      <w:marLeft w:val="0"/>
                      <w:marRight w:val="0"/>
                      <w:marTop w:val="0"/>
                      <w:marBottom w:val="0"/>
                      <w:divBdr>
                        <w:top w:val="none" w:sz="0" w:space="0" w:color="auto"/>
                        <w:left w:val="none" w:sz="0" w:space="0" w:color="auto"/>
                        <w:bottom w:val="none" w:sz="0" w:space="0" w:color="auto"/>
                        <w:right w:val="none" w:sz="0" w:space="0" w:color="auto"/>
                      </w:divBdr>
                    </w:div>
                    <w:div w:id="1143040582">
                      <w:marLeft w:val="0"/>
                      <w:marRight w:val="0"/>
                      <w:marTop w:val="0"/>
                      <w:marBottom w:val="0"/>
                      <w:divBdr>
                        <w:top w:val="none" w:sz="0" w:space="0" w:color="auto"/>
                        <w:left w:val="none" w:sz="0" w:space="0" w:color="auto"/>
                        <w:bottom w:val="none" w:sz="0" w:space="0" w:color="auto"/>
                        <w:right w:val="none" w:sz="0" w:space="0" w:color="auto"/>
                      </w:divBdr>
                    </w:div>
                    <w:div w:id="453207566">
                      <w:marLeft w:val="0"/>
                      <w:marRight w:val="0"/>
                      <w:marTop w:val="0"/>
                      <w:marBottom w:val="0"/>
                      <w:divBdr>
                        <w:top w:val="none" w:sz="0" w:space="0" w:color="auto"/>
                        <w:left w:val="none" w:sz="0" w:space="0" w:color="auto"/>
                        <w:bottom w:val="none" w:sz="0" w:space="0" w:color="auto"/>
                        <w:right w:val="none" w:sz="0" w:space="0" w:color="auto"/>
                      </w:divBdr>
                    </w:div>
                    <w:div w:id="1335690851">
                      <w:marLeft w:val="0"/>
                      <w:marRight w:val="0"/>
                      <w:marTop w:val="0"/>
                      <w:marBottom w:val="0"/>
                      <w:divBdr>
                        <w:top w:val="none" w:sz="0" w:space="0" w:color="auto"/>
                        <w:left w:val="none" w:sz="0" w:space="0" w:color="auto"/>
                        <w:bottom w:val="none" w:sz="0" w:space="0" w:color="auto"/>
                        <w:right w:val="none" w:sz="0" w:space="0" w:color="auto"/>
                      </w:divBdr>
                    </w:div>
                    <w:div w:id="93019198">
                      <w:marLeft w:val="0"/>
                      <w:marRight w:val="0"/>
                      <w:marTop w:val="0"/>
                      <w:marBottom w:val="0"/>
                      <w:divBdr>
                        <w:top w:val="none" w:sz="0" w:space="0" w:color="auto"/>
                        <w:left w:val="none" w:sz="0" w:space="0" w:color="auto"/>
                        <w:bottom w:val="none" w:sz="0" w:space="0" w:color="auto"/>
                        <w:right w:val="none" w:sz="0" w:space="0" w:color="auto"/>
                      </w:divBdr>
                    </w:div>
                  </w:divsChild>
                </w:div>
                <w:div w:id="1863088037">
                  <w:marLeft w:val="0"/>
                  <w:marRight w:val="0"/>
                  <w:marTop w:val="0"/>
                  <w:marBottom w:val="0"/>
                  <w:divBdr>
                    <w:top w:val="none" w:sz="0" w:space="0" w:color="auto"/>
                    <w:left w:val="none" w:sz="0" w:space="0" w:color="auto"/>
                    <w:bottom w:val="none" w:sz="0" w:space="0" w:color="auto"/>
                    <w:right w:val="none" w:sz="0" w:space="0" w:color="auto"/>
                  </w:divBdr>
                  <w:divsChild>
                    <w:div w:id="1517423061">
                      <w:marLeft w:val="0"/>
                      <w:marRight w:val="0"/>
                      <w:marTop w:val="0"/>
                      <w:marBottom w:val="0"/>
                      <w:divBdr>
                        <w:top w:val="none" w:sz="0" w:space="0" w:color="auto"/>
                        <w:left w:val="none" w:sz="0" w:space="0" w:color="auto"/>
                        <w:bottom w:val="none" w:sz="0" w:space="0" w:color="auto"/>
                        <w:right w:val="none" w:sz="0" w:space="0" w:color="auto"/>
                      </w:divBdr>
                    </w:div>
                    <w:div w:id="846559713">
                      <w:marLeft w:val="0"/>
                      <w:marRight w:val="0"/>
                      <w:marTop w:val="0"/>
                      <w:marBottom w:val="0"/>
                      <w:divBdr>
                        <w:top w:val="none" w:sz="0" w:space="0" w:color="auto"/>
                        <w:left w:val="none" w:sz="0" w:space="0" w:color="auto"/>
                        <w:bottom w:val="none" w:sz="0" w:space="0" w:color="auto"/>
                        <w:right w:val="none" w:sz="0" w:space="0" w:color="auto"/>
                      </w:divBdr>
                    </w:div>
                    <w:div w:id="1546528829">
                      <w:marLeft w:val="0"/>
                      <w:marRight w:val="0"/>
                      <w:marTop w:val="0"/>
                      <w:marBottom w:val="0"/>
                      <w:divBdr>
                        <w:top w:val="none" w:sz="0" w:space="0" w:color="auto"/>
                        <w:left w:val="none" w:sz="0" w:space="0" w:color="auto"/>
                        <w:bottom w:val="none" w:sz="0" w:space="0" w:color="auto"/>
                        <w:right w:val="none" w:sz="0" w:space="0" w:color="auto"/>
                      </w:divBdr>
                    </w:div>
                    <w:div w:id="918906037">
                      <w:marLeft w:val="0"/>
                      <w:marRight w:val="0"/>
                      <w:marTop w:val="0"/>
                      <w:marBottom w:val="0"/>
                      <w:divBdr>
                        <w:top w:val="none" w:sz="0" w:space="0" w:color="auto"/>
                        <w:left w:val="none" w:sz="0" w:space="0" w:color="auto"/>
                        <w:bottom w:val="none" w:sz="0" w:space="0" w:color="auto"/>
                        <w:right w:val="none" w:sz="0" w:space="0" w:color="auto"/>
                      </w:divBdr>
                    </w:div>
                    <w:div w:id="723598259">
                      <w:marLeft w:val="0"/>
                      <w:marRight w:val="0"/>
                      <w:marTop w:val="0"/>
                      <w:marBottom w:val="0"/>
                      <w:divBdr>
                        <w:top w:val="none" w:sz="0" w:space="0" w:color="auto"/>
                        <w:left w:val="none" w:sz="0" w:space="0" w:color="auto"/>
                        <w:bottom w:val="none" w:sz="0" w:space="0" w:color="auto"/>
                        <w:right w:val="none" w:sz="0" w:space="0" w:color="auto"/>
                      </w:divBdr>
                    </w:div>
                    <w:div w:id="1298562025">
                      <w:marLeft w:val="0"/>
                      <w:marRight w:val="0"/>
                      <w:marTop w:val="0"/>
                      <w:marBottom w:val="0"/>
                      <w:divBdr>
                        <w:top w:val="none" w:sz="0" w:space="0" w:color="auto"/>
                        <w:left w:val="none" w:sz="0" w:space="0" w:color="auto"/>
                        <w:bottom w:val="none" w:sz="0" w:space="0" w:color="auto"/>
                        <w:right w:val="none" w:sz="0" w:space="0" w:color="auto"/>
                      </w:divBdr>
                    </w:div>
                    <w:div w:id="882180101">
                      <w:marLeft w:val="0"/>
                      <w:marRight w:val="0"/>
                      <w:marTop w:val="0"/>
                      <w:marBottom w:val="0"/>
                      <w:divBdr>
                        <w:top w:val="none" w:sz="0" w:space="0" w:color="auto"/>
                        <w:left w:val="none" w:sz="0" w:space="0" w:color="auto"/>
                        <w:bottom w:val="none" w:sz="0" w:space="0" w:color="auto"/>
                        <w:right w:val="none" w:sz="0" w:space="0" w:color="auto"/>
                      </w:divBdr>
                    </w:div>
                    <w:div w:id="896628008">
                      <w:marLeft w:val="0"/>
                      <w:marRight w:val="0"/>
                      <w:marTop w:val="0"/>
                      <w:marBottom w:val="0"/>
                      <w:divBdr>
                        <w:top w:val="none" w:sz="0" w:space="0" w:color="auto"/>
                        <w:left w:val="none" w:sz="0" w:space="0" w:color="auto"/>
                        <w:bottom w:val="none" w:sz="0" w:space="0" w:color="auto"/>
                        <w:right w:val="none" w:sz="0" w:space="0" w:color="auto"/>
                      </w:divBdr>
                    </w:div>
                    <w:div w:id="836533969">
                      <w:marLeft w:val="0"/>
                      <w:marRight w:val="0"/>
                      <w:marTop w:val="0"/>
                      <w:marBottom w:val="0"/>
                      <w:divBdr>
                        <w:top w:val="none" w:sz="0" w:space="0" w:color="auto"/>
                        <w:left w:val="none" w:sz="0" w:space="0" w:color="auto"/>
                        <w:bottom w:val="none" w:sz="0" w:space="0" w:color="auto"/>
                        <w:right w:val="none" w:sz="0" w:space="0" w:color="auto"/>
                      </w:divBdr>
                    </w:div>
                    <w:div w:id="1350330721">
                      <w:marLeft w:val="0"/>
                      <w:marRight w:val="0"/>
                      <w:marTop w:val="0"/>
                      <w:marBottom w:val="0"/>
                      <w:divBdr>
                        <w:top w:val="none" w:sz="0" w:space="0" w:color="auto"/>
                        <w:left w:val="none" w:sz="0" w:space="0" w:color="auto"/>
                        <w:bottom w:val="none" w:sz="0" w:space="0" w:color="auto"/>
                        <w:right w:val="none" w:sz="0" w:space="0" w:color="auto"/>
                      </w:divBdr>
                    </w:div>
                    <w:div w:id="1526794714">
                      <w:marLeft w:val="0"/>
                      <w:marRight w:val="0"/>
                      <w:marTop w:val="0"/>
                      <w:marBottom w:val="0"/>
                      <w:divBdr>
                        <w:top w:val="none" w:sz="0" w:space="0" w:color="auto"/>
                        <w:left w:val="none" w:sz="0" w:space="0" w:color="auto"/>
                        <w:bottom w:val="none" w:sz="0" w:space="0" w:color="auto"/>
                        <w:right w:val="none" w:sz="0" w:space="0" w:color="auto"/>
                      </w:divBdr>
                    </w:div>
                  </w:divsChild>
                </w:div>
                <w:div w:id="1840458103">
                  <w:marLeft w:val="0"/>
                  <w:marRight w:val="0"/>
                  <w:marTop w:val="0"/>
                  <w:marBottom w:val="0"/>
                  <w:divBdr>
                    <w:top w:val="none" w:sz="0" w:space="0" w:color="auto"/>
                    <w:left w:val="none" w:sz="0" w:space="0" w:color="auto"/>
                    <w:bottom w:val="none" w:sz="0" w:space="0" w:color="auto"/>
                    <w:right w:val="none" w:sz="0" w:space="0" w:color="auto"/>
                  </w:divBdr>
                  <w:divsChild>
                    <w:div w:id="392512019">
                      <w:marLeft w:val="0"/>
                      <w:marRight w:val="0"/>
                      <w:marTop w:val="0"/>
                      <w:marBottom w:val="0"/>
                      <w:divBdr>
                        <w:top w:val="none" w:sz="0" w:space="0" w:color="auto"/>
                        <w:left w:val="none" w:sz="0" w:space="0" w:color="auto"/>
                        <w:bottom w:val="none" w:sz="0" w:space="0" w:color="auto"/>
                        <w:right w:val="none" w:sz="0" w:space="0" w:color="auto"/>
                      </w:divBdr>
                    </w:div>
                    <w:div w:id="1839807483">
                      <w:marLeft w:val="0"/>
                      <w:marRight w:val="0"/>
                      <w:marTop w:val="0"/>
                      <w:marBottom w:val="0"/>
                      <w:divBdr>
                        <w:top w:val="none" w:sz="0" w:space="0" w:color="auto"/>
                        <w:left w:val="none" w:sz="0" w:space="0" w:color="auto"/>
                        <w:bottom w:val="none" w:sz="0" w:space="0" w:color="auto"/>
                        <w:right w:val="none" w:sz="0" w:space="0" w:color="auto"/>
                      </w:divBdr>
                    </w:div>
                    <w:div w:id="544945038">
                      <w:marLeft w:val="0"/>
                      <w:marRight w:val="0"/>
                      <w:marTop w:val="0"/>
                      <w:marBottom w:val="0"/>
                      <w:divBdr>
                        <w:top w:val="none" w:sz="0" w:space="0" w:color="auto"/>
                        <w:left w:val="none" w:sz="0" w:space="0" w:color="auto"/>
                        <w:bottom w:val="none" w:sz="0" w:space="0" w:color="auto"/>
                        <w:right w:val="none" w:sz="0" w:space="0" w:color="auto"/>
                      </w:divBdr>
                    </w:div>
                    <w:div w:id="1879662512">
                      <w:marLeft w:val="0"/>
                      <w:marRight w:val="0"/>
                      <w:marTop w:val="0"/>
                      <w:marBottom w:val="0"/>
                      <w:divBdr>
                        <w:top w:val="none" w:sz="0" w:space="0" w:color="auto"/>
                        <w:left w:val="none" w:sz="0" w:space="0" w:color="auto"/>
                        <w:bottom w:val="none" w:sz="0" w:space="0" w:color="auto"/>
                        <w:right w:val="none" w:sz="0" w:space="0" w:color="auto"/>
                      </w:divBdr>
                    </w:div>
                    <w:div w:id="134568519">
                      <w:marLeft w:val="0"/>
                      <w:marRight w:val="0"/>
                      <w:marTop w:val="0"/>
                      <w:marBottom w:val="0"/>
                      <w:divBdr>
                        <w:top w:val="none" w:sz="0" w:space="0" w:color="auto"/>
                        <w:left w:val="none" w:sz="0" w:space="0" w:color="auto"/>
                        <w:bottom w:val="none" w:sz="0" w:space="0" w:color="auto"/>
                        <w:right w:val="none" w:sz="0" w:space="0" w:color="auto"/>
                      </w:divBdr>
                    </w:div>
                    <w:div w:id="2024234994">
                      <w:marLeft w:val="0"/>
                      <w:marRight w:val="0"/>
                      <w:marTop w:val="0"/>
                      <w:marBottom w:val="0"/>
                      <w:divBdr>
                        <w:top w:val="none" w:sz="0" w:space="0" w:color="auto"/>
                        <w:left w:val="none" w:sz="0" w:space="0" w:color="auto"/>
                        <w:bottom w:val="none" w:sz="0" w:space="0" w:color="auto"/>
                        <w:right w:val="none" w:sz="0" w:space="0" w:color="auto"/>
                      </w:divBdr>
                    </w:div>
                    <w:div w:id="1886990321">
                      <w:marLeft w:val="0"/>
                      <w:marRight w:val="0"/>
                      <w:marTop w:val="0"/>
                      <w:marBottom w:val="0"/>
                      <w:divBdr>
                        <w:top w:val="none" w:sz="0" w:space="0" w:color="auto"/>
                        <w:left w:val="none" w:sz="0" w:space="0" w:color="auto"/>
                        <w:bottom w:val="none" w:sz="0" w:space="0" w:color="auto"/>
                        <w:right w:val="none" w:sz="0" w:space="0" w:color="auto"/>
                      </w:divBdr>
                    </w:div>
                    <w:div w:id="1110590072">
                      <w:marLeft w:val="0"/>
                      <w:marRight w:val="0"/>
                      <w:marTop w:val="0"/>
                      <w:marBottom w:val="0"/>
                      <w:divBdr>
                        <w:top w:val="none" w:sz="0" w:space="0" w:color="auto"/>
                        <w:left w:val="none" w:sz="0" w:space="0" w:color="auto"/>
                        <w:bottom w:val="none" w:sz="0" w:space="0" w:color="auto"/>
                        <w:right w:val="none" w:sz="0" w:space="0" w:color="auto"/>
                      </w:divBdr>
                    </w:div>
                    <w:div w:id="75635286">
                      <w:marLeft w:val="0"/>
                      <w:marRight w:val="0"/>
                      <w:marTop w:val="0"/>
                      <w:marBottom w:val="0"/>
                      <w:divBdr>
                        <w:top w:val="none" w:sz="0" w:space="0" w:color="auto"/>
                        <w:left w:val="none" w:sz="0" w:space="0" w:color="auto"/>
                        <w:bottom w:val="none" w:sz="0" w:space="0" w:color="auto"/>
                        <w:right w:val="none" w:sz="0" w:space="0" w:color="auto"/>
                      </w:divBdr>
                    </w:div>
                    <w:div w:id="1438452913">
                      <w:marLeft w:val="0"/>
                      <w:marRight w:val="0"/>
                      <w:marTop w:val="0"/>
                      <w:marBottom w:val="0"/>
                      <w:divBdr>
                        <w:top w:val="none" w:sz="0" w:space="0" w:color="auto"/>
                        <w:left w:val="none" w:sz="0" w:space="0" w:color="auto"/>
                        <w:bottom w:val="none" w:sz="0" w:space="0" w:color="auto"/>
                        <w:right w:val="none" w:sz="0" w:space="0" w:color="auto"/>
                      </w:divBdr>
                    </w:div>
                    <w:div w:id="1871643137">
                      <w:marLeft w:val="0"/>
                      <w:marRight w:val="0"/>
                      <w:marTop w:val="0"/>
                      <w:marBottom w:val="0"/>
                      <w:divBdr>
                        <w:top w:val="none" w:sz="0" w:space="0" w:color="auto"/>
                        <w:left w:val="none" w:sz="0" w:space="0" w:color="auto"/>
                        <w:bottom w:val="none" w:sz="0" w:space="0" w:color="auto"/>
                        <w:right w:val="none" w:sz="0" w:space="0" w:color="auto"/>
                      </w:divBdr>
                    </w:div>
                  </w:divsChild>
                </w:div>
                <w:div w:id="1143548741">
                  <w:marLeft w:val="0"/>
                  <w:marRight w:val="0"/>
                  <w:marTop w:val="0"/>
                  <w:marBottom w:val="0"/>
                  <w:divBdr>
                    <w:top w:val="none" w:sz="0" w:space="0" w:color="auto"/>
                    <w:left w:val="none" w:sz="0" w:space="0" w:color="auto"/>
                    <w:bottom w:val="none" w:sz="0" w:space="0" w:color="auto"/>
                    <w:right w:val="none" w:sz="0" w:space="0" w:color="auto"/>
                  </w:divBdr>
                  <w:divsChild>
                    <w:div w:id="1453478639">
                      <w:marLeft w:val="0"/>
                      <w:marRight w:val="0"/>
                      <w:marTop w:val="0"/>
                      <w:marBottom w:val="0"/>
                      <w:divBdr>
                        <w:top w:val="none" w:sz="0" w:space="0" w:color="auto"/>
                        <w:left w:val="none" w:sz="0" w:space="0" w:color="auto"/>
                        <w:bottom w:val="none" w:sz="0" w:space="0" w:color="auto"/>
                        <w:right w:val="none" w:sz="0" w:space="0" w:color="auto"/>
                      </w:divBdr>
                    </w:div>
                  </w:divsChild>
                </w:div>
                <w:div w:id="1380663418">
                  <w:marLeft w:val="0"/>
                  <w:marRight w:val="0"/>
                  <w:marTop w:val="0"/>
                  <w:marBottom w:val="0"/>
                  <w:divBdr>
                    <w:top w:val="none" w:sz="0" w:space="0" w:color="auto"/>
                    <w:left w:val="none" w:sz="0" w:space="0" w:color="auto"/>
                    <w:bottom w:val="none" w:sz="0" w:space="0" w:color="auto"/>
                    <w:right w:val="none" w:sz="0" w:space="0" w:color="auto"/>
                  </w:divBdr>
                  <w:divsChild>
                    <w:div w:id="389425207">
                      <w:marLeft w:val="0"/>
                      <w:marRight w:val="0"/>
                      <w:marTop w:val="0"/>
                      <w:marBottom w:val="0"/>
                      <w:divBdr>
                        <w:top w:val="none" w:sz="0" w:space="0" w:color="auto"/>
                        <w:left w:val="none" w:sz="0" w:space="0" w:color="auto"/>
                        <w:bottom w:val="none" w:sz="0" w:space="0" w:color="auto"/>
                        <w:right w:val="none" w:sz="0" w:space="0" w:color="auto"/>
                      </w:divBdr>
                    </w:div>
                  </w:divsChild>
                </w:div>
                <w:div w:id="1912689186">
                  <w:marLeft w:val="0"/>
                  <w:marRight w:val="0"/>
                  <w:marTop w:val="0"/>
                  <w:marBottom w:val="0"/>
                  <w:divBdr>
                    <w:top w:val="none" w:sz="0" w:space="0" w:color="auto"/>
                    <w:left w:val="none" w:sz="0" w:space="0" w:color="auto"/>
                    <w:bottom w:val="none" w:sz="0" w:space="0" w:color="auto"/>
                    <w:right w:val="none" w:sz="0" w:space="0" w:color="auto"/>
                  </w:divBdr>
                  <w:divsChild>
                    <w:div w:id="551814384">
                      <w:marLeft w:val="0"/>
                      <w:marRight w:val="0"/>
                      <w:marTop w:val="0"/>
                      <w:marBottom w:val="0"/>
                      <w:divBdr>
                        <w:top w:val="none" w:sz="0" w:space="0" w:color="auto"/>
                        <w:left w:val="none" w:sz="0" w:space="0" w:color="auto"/>
                        <w:bottom w:val="none" w:sz="0" w:space="0" w:color="auto"/>
                        <w:right w:val="none" w:sz="0" w:space="0" w:color="auto"/>
                      </w:divBdr>
                    </w:div>
                  </w:divsChild>
                </w:div>
                <w:div w:id="154534781">
                  <w:marLeft w:val="0"/>
                  <w:marRight w:val="0"/>
                  <w:marTop w:val="0"/>
                  <w:marBottom w:val="0"/>
                  <w:divBdr>
                    <w:top w:val="none" w:sz="0" w:space="0" w:color="auto"/>
                    <w:left w:val="none" w:sz="0" w:space="0" w:color="auto"/>
                    <w:bottom w:val="none" w:sz="0" w:space="0" w:color="auto"/>
                    <w:right w:val="none" w:sz="0" w:space="0" w:color="auto"/>
                  </w:divBdr>
                  <w:divsChild>
                    <w:div w:id="295331360">
                      <w:marLeft w:val="0"/>
                      <w:marRight w:val="0"/>
                      <w:marTop w:val="0"/>
                      <w:marBottom w:val="0"/>
                      <w:divBdr>
                        <w:top w:val="none" w:sz="0" w:space="0" w:color="auto"/>
                        <w:left w:val="none" w:sz="0" w:space="0" w:color="auto"/>
                        <w:bottom w:val="none" w:sz="0" w:space="0" w:color="auto"/>
                        <w:right w:val="none" w:sz="0" w:space="0" w:color="auto"/>
                      </w:divBdr>
                    </w:div>
                  </w:divsChild>
                </w:div>
                <w:div w:id="1296374965">
                  <w:marLeft w:val="0"/>
                  <w:marRight w:val="0"/>
                  <w:marTop w:val="0"/>
                  <w:marBottom w:val="0"/>
                  <w:divBdr>
                    <w:top w:val="none" w:sz="0" w:space="0" w:color="auto"/>
                    <w:left w:val="none" w:sz="0" w:space="0" w:color="auto"/>
                    <w:bottom w:val="none" w:sz="0" w:space="0" w:color="auto"/>
                    <w:right w:val="none" w:sz="0" w:space="0" w:color="auto"/>
                  </w:divBdr>
                  <w:divsChild>
                    <w:div w:id="1690789975">
                      <w:marLeft w:val="0"/>
                      <w:marRight w:val="0"/>
                      <w:marTop w:val="0"/>
                      <w:marBottom w:val="0"/>
                      <w:divBdr>
                        <w:top w:val="none" w:sz="0" w:space="0" w:color="auto"/>
                        <w:left w:val="none" w:sz="0" w:space="0" w:color="auto"/>
                        <w:bottom w:val="none" w:sz="0" w:space="0" w:color="auto"/>
                        <w:right w:val="none" w:sz="0" w:space="0" w:color="auto"/>
                      </w:divBdr>
                    </w:div>
                    <w:div w:id="155534370">
                      <w:marLeft w:val="0"/>
                      <w:marRight w:val="0"/>
                      <w:marTop w:val="0"/>
                      <w:marBottom w:val="0"/>
                      <w:divBdr>
                        <w:top w:val="none" w:sz="0" w:space="0" w:color="auto"/>
                        <w:left w:val="none" w:sz="0" w:space="0" w:color="auto"/>
                        <w:bottom w:val="none" w:sz="0" w:space="0" w:color="auto"/>
                        <w:right w:val="none" w:sz="0" w:space="0" w:color="auto"/>
                      </w:divBdr>
                    </w:div>
                    <w:div w:id="1645696470">
                      <w:marLeft w:val="0"/>
                      <w:marRight w:val="0"/>
                      <w:marTop w:val="0"/>
                      <w:marBottom w:val="0"/>
                      <w:divBdr>
                        <w:top w:val="none" w:sz="0" w:space="0" w:color="auto"/>
                        <w:left w:val="none" w:sz="0" w:space="0" w:color="auto"/>
                        <w:bottom w:val="none" w:sz="0" w:space="0" w:color="auto"/>
                        <w:right w:val="none" w:sz="0" w:space="0" w:color="auto"/>
                      </w:divBdr>
                    </w:div>
                    <w:div w:id="474375996">
                      <w:marLeft w:val="0"/>
                      <w:marRight w:val="0"/>
                      <w:marTop w:val="0"/>
                      <w:marBottom w:val="0"/>
                      <w:divBdr>
                        <w:top w:val="none" w:sz="0" w:space="0" w:color="auto"/>
                        <w:left w:val="none" w:sz="0" w:space="0" w:color="auto"/>
                        <w:bottom w:val="none" w:sz="0" w:space="0" w:color="auto"/>
                        <w:right w:val="none" w:sz="0" w:space="0" w:color="auto"/>
                      </w:divBdr>
                    </w:div>
                    <w:div w:id="86848487">
                      <w:marLeft w:val="0"/>
                      <w:marRight w:val="0"/>
                      <w:marTop w:val="0"/>
                      <w:marBottom w:val="0"/>
                      <w:divBdr>
                        <w:top w:val="none" w:sz="0" w:space="0" w:color="auto"/>
                        <w:left w:val="none" w:sz="0" w:space="0" w:color="auto"/>
                        <w:bottom w:val="none" w:sz="0" w:space="0" w:color="auto"/>
                        <w:right w:val="none" w:sz="0" w:space="0" w:color="auto"/>
                      </w:divBdr>
                    </w:div>
                  </w:divsChild>
                </w:div>
                <w:div w:id="1890459183">
                  <w:marLeft w:val="0"/>
                  <w:marRight w:val="0"/>
                  <w:marTop w:val="0"/>
                  <w:marBottom w:val="0"/>
                  <w:divBdr>
                    <w:top w:val="none" w:sz="0" w:space="0" w:color="auto"/>
                    <w:left w:val="none" w:sz="0" w:space="0" w:color="auto"/>
                    <w:bottom w:val="none" w:sz="0" w:space="0" w:color="auto"/>
                    <w:right w:val="none" w:sz="0" w:space="0" w:color="auto"/>
                  </w:divBdr>
                  <w:divsChild>
                    <w:div w:id="1800490587">
                      <w:marLeft w:val="0"/>
                      <w:marRight w:val="0"/>
                      <w:marTop w:val="0"/>
                      <w:marBottom w:val="0"/>
                      <w:divBdr>
                        <w:top w:val="none" w:sz="0" w:space="0" w:color="auto"/>
                        <w:left w:val="none" w:sz="0" w:space="0" w:color="auto"/>
                        <w:bottom w:val="none" w:sz="0" w:space="0" w:color="auto"/>
                        <w:right w:val="none" w:sz="0" w:space="0" w:color="auto"/>
                      </w:divBdr>
                    </w:div>
                    <w:div w:id="587810225">
                      <w:marLeft w:val="0"/>
                      <w:marRight w:val="0"/>
                      <w:marTop w:val="0"/>
                      <w:marBottom w:val="0"/>
                      <w:divBdr>
                        <w:top w:val="none" w:sz="0" w:space="0" w:color="auto"/>
                        <w:left w:val="none" w:sz="0" w:space="0" w:color="auto"/>
                        <w:bottom w:val="none" w:sz="0" w:space="0" w:color="auto"/>
                        <w:right w:val="none" w:sz="0" w:space="0" w:color="auto"/>
                      </w:divBdr>
                    </w:div>
                    <w:div w:id="1101030963">
                      <w:marLeft w:val="0"/>
                      <w:marRight w:val="0"/>
                      <w:marTop w:val="0"/>
                      <w:marBottom w:val="0"/>
                      <w:divBdr>
                        <w:top w:val="none" w:sz="0" w:space="0" w:color="auto"/>
                        <w:left w:val="none" w:sz="0" w:space="0" w:color="auto"/>
                        <w:bottom w:val="none" w:sz="0" w:space="0" w:color="auto"/>
                        <w:right w:val="none" w:sz="0" w:space="0" w:color="auto"/>
                      </w:divBdr>
                    </w:div>
                    <w:div w:id="1546410382">
                      <w:marLeft w:val="0"/>
                      <w:marRight w:val="0"/>
                      <w:marTop w:val="0"/>
                      <w:marBottom w:val="0"/>
                      <w:divBdr>
                        <w:top w:val="none" w:sz="0" w:space="0" w:color="auto"/>
                        <w:left w:val="none" w:sz="0" w:space="0" w:color="auto"/>
                        <w:bottom w:val="none" w:sz="0" w:space="0" w:color="auto"/>
                        <w:right w:val="none" w:sz="0" w:space="0" w:color="auto"/>
                      </w:divBdr>
                    </w:div>
                    <w:div w:id="1037319125">
                      <w:marLeft w:val="0"/>
                      <w:marRight w:val="0"/>
                      <w:marTop w:val="0"/>
                      <w:marBottom w:val="0"/>
                      <w:divBdr>
                        <w:top w:val="none" w:sz="0" w:space="0" w:color="auto"/>
                        <w:left w:val="none" w:sz="0" w:space="0" w:color="auto"/>
                        <w:bottom w:val="none" w:sz="0" w:space="0" w:color="auto"/>
                        <w:right w:val="none" w:sz="0" w:space="0" w:color="auto"/>
                      </w:divBdr>
                    </w:div>
                  </w:divsChild>
                </w:div>
                <w:div w:id="1592932451">
                  <w:marLeft w:val="0"/>
                  <w:marRight w:val="0"/>
                  <w:marTop w:val="0"/>
                  <w:marBottom w:val="0"/>
                  <w:divBdr>
                    <w:top w:val="none" w:sz="0" w:space="0" w:color="auto"/>
                    <w:left w:val="none" w:sz="0" w:space="0" w:color="auto"/>
                    <w:bottom w:val="none" w:sz="0" w:space="0" w:color="auto"/>
                    <w:right w:val="none" w:sz="0" w:space="0" w:color="auto"/>
                  </w:divBdr>
                  <w:divsChild>
                    <w:div w:id="2059476854">
                      <w:marLeft w:val="0"/>
                      <w:marRight w:val="0"/>
                      <w:marTop w:val="0"/>
                      <w:marBottom w:val="0"/>
                      <w:divBdr>
                        <w:top w:val="none" w:sz="0" w:space="0" w:color="auto"/>
                        <w:left w:val="none" w:sz="0" w:space="0" w:color="auto"/>
                        <w:bottom w:val="none" w:sz="0" w:space="0" w:color="auto"/>
                        <w:right w:val="none" w:sz="0" w:space="0" w:color="auto"/>
                      </w:divBdr>
                    </w:div>
                    <w:div w:id="2011060967">
                      <w:marLeft w:val="0"/>
                      <w:marRight w:val="0"/>
                      <w:marTop w:val="0"/>
                      <w:marBottom w:val="0"/>
                      <w:divBdr>
                        <w:top w:val="none" w:sz="0" w:space="0" w:color="auto"/>
                        <w:left w:val="none" w:sz="0" w:space="0" w:color="auto"/>
                        <w:bottom w:val="none" w:sz="0" w:space="0" w:color="auto"/>
                        <w:right w:val="none" w:sz="0" w:space="0" w:color="auto"/>
                      </w:divBdr>
                    </w:div>
                    <w:div w:id="1867330765">
                      <w:marLeft w:val="0"/>
                      <w:marRight w:val="0"/>
                      <w:marTop w:val="0"/>
                      <w:marBottom w:val="0"/>
                      <w:divBdr>
                        <w:top w:val="none" w:sz="0" w:space="0" w:color="auto"/>
                        <w:left w:val="none" w:sz="0" w:space="0" w:color="auto"/>
                        <w:bottom w:val="none" w:sz="0" w:space="0" w:color="auto"/>
                        <w:right w:val="none" w:sz="0" w:space="0" w:color="auto"/>
                      </w:divBdr>
                    </w:div>
                    <w:div w:id="1092160538">
                      <w:marLeft w:val="0"/>
                      <w:marRight w:val="0"/>
                      <w:marTop w:val="0"/>
                      <w:marBottom w:val="0"/>
                      <w:divBdr>
                        <w:top w:val="none" w:sz="0" w:space="0" w:color="auto"/>
                        <w:left w:val="none" w:sz="0" w:space="0" w:color="auto"/>
                        <w:bottom w:val="none" w:sz="0" w:space="0" w:color="auto"/>
                        <w:right w:val="none" w:sz="0" w:space="0" w:color="auto"/>
                      </w:divBdr>
                    </w:div>
                    <w:div w:id="1072317447">
                      <w:marLeft w:val="0"/>
                      <w:marRight w:val="0"/>
                      <w:marTop w:val="0"/>
                      <w:marBottom w:val="0"/>
                      <w:divBdr>
                        <w:top w:val="none" w:sz="0" w:space="0" w:color="auto"/>
                        <w:left w:val="none" w:sz="0" w:space="0" w:color="auto"/>
                        <w:bottom w:val="none" w:sz="0" w:space="0" w:color="auto"/>
                        <w:right w:val="none" w:sz="0" w:space="0" w:color="auto"/>
                      </w:divBdr>
                    </w:div>
                  </w:divsChild>
                </w:div>
                <w:div w:id="1013455651">
                  <w:marLeft w:val="0"/>
                  <w:marRight w:val="0"/>
                  <w:marTop w:val="0"/>
                  <w:marBottom w:val="0"/>
                  <w:divBdr>
                    <w:top w:val="none" w:sz="0" w:space="0" w:color="auto"/>
                    <w:left w:val="none" w:sz="0" w:space="0" w:color="auto"/>
                    <w:bottom w:val="none" w:sz="0" w:space="0" w:color="auto"/>
                    <w:right w:val="none" w:sz="0" w:space="0" w:color="auto"/>
                  </w:divBdr>
                  <w:divsChild>
                    <w:div w:id="1157648177">
                      <w:marLeft w:val="0"/>
                      <w:marRight w:val="0"/>
                      <w:marTop w:val="0"/>
                      <w:marBottom w:val="0"/>
                      <w:divBdr>
                        <w:top w:val="none" w:sz="0" w:space="0" w:color="auto"/>
                        <w:left w:val="none" w:sz="0" w:space="0" w:color="auto"/>
                        <w:bottom w:val="none" w:sz="0" w:space="0" w:color="auto"/>
                        <w:right w:val="none" w:sz="0" w:space="0" w:color="auto"/>
                      </w:divBdr>
                    </w:div>
                    <w:div w:id="1024332405">
                      <w:marLeft w:val="0"/>
                      <w:marRight w:val="0"/>
                      <w:marTop w:val="0"/>
                      <w:marBottom w:val="0"/>
                      <w:divBdr>
                        <w:top w:val="none" w:sz="0" w:space="0" w:color="auto"/>
                        <w:left w:val="none" w:sz="0" w:space="0" w:color="auto"/>
                        <w:bottom w:val="none" w:sz="0" w:space="0" w:color="auto"/>
                        <w:right w:val="none" w:sz="0" w:space="0" w:color="auto"/>
                      </w:divBdr>
                    </w:div>
                    <w:div w:id="636687070">
                      <w:marLeft w:val="0"/>
                      <w:marRight w:val="0"/>
                      <w:marTop w:val="0"/>
                      <w:marBottom w:val="0"/>
                      <w:divBdr>
                        <w:top w:val="none" w:sz="0" w:space="0" w:color="auto"/>
                        <w:left w:val="none" w:sz="0" w:space="0" w:color="auto"/>
                        <w:bottom w:val="none" w:sz="0" w:space="0" w:color="auto"/>
                        <w:right w:val="none" w:sz="0" w:space="0" w:color="auto"/>
                      </w:divBdr>
                    </w:div>
                    <w:div w:id="1510564498">
                      <w:marLeft w:val="0"/>
                      <w:marRight w:val="0"/>
                      <w:marTop w:val="0"/>
                      <w:marBottom w:val="0"/>
                      <w:divBdr>
                        <w:top w:val="none" w:sz="0" w:space="0" w:color="auto"/>
                        <w:left w:val="none" w:sz="0" w:space="0" w:color="auto"/>
                        <w:bottom w:val="none" w:sz="0" w:space="0" w:color="auto"/>
                        <w:right w:val="none" w:sz="0" w:space="0" w:color="auto"/>
                      </w:divBdr>
                    </w:div>
                    <w:div w:id="784617946">
                      <w:marLeft w:val="0"/>
                      <w:marRight w:val="0"/>
                      <w:marTop w:val="0"/>
                      <w:marBottom w:val="0"/>
                      <w:divBdr>
                        <w:top w:val="none" w:sz="0" w:space="0" w:color="auto"/>
                        <w:left w:val="none" w:sz="0" w:space="0" w:color="auto"/>
                        <w:bottom w:val="none" w:sz="0" w:space="0" w:color="auto"/>
                        <w:right w:val="none" w:sz="0" w:space="0" w:color="auto"/>
                      </w:divBdr>
                    </w:div>
                  </w:divsChild>
                </w:div>
                <w:div w:id="98381410">
                  <w:marLeft w:val="0"/>
                  <w:marRight w:val="0"/>
                  <w:marTop w:val="0"/>
                  <w:marBottom w:val="0"/>
                  <w:divBdr>
                    <w:top w:val="none" w:sz="0" w:space="0" w:color="auto"/>
                    <w:left w:val="none" w:sz="0" w:space="0" w:color="auto"/>
                    <w:bottom w:val="none" w:sz="0" w:space="0" w:color="auto"/>
                    <w:right w:val="none" w:sz="0" w:space="0" w:color="auto"/>
                  </w:divBdr>
                  <w:divsChild>
                    <w:div w:id="549070643">
                      <w:marLeft w:val="0"/>
                      <w:marRight w:val="0"/>
                      <w:marTop w:val="0"/>
                      <w:marBottom w:val="0"/>
                      <w:divBdr>
                        <w:top w:val="none" w:sz="0" w:space="0" w:color="auto"/>
                        <w:left w:val="none" w:sz="0" w:space="0" w:color="auto"/>
                        <w:bottom w:val="none" w:sz="0" w:space="0" w:color="auto"/>
                        <w:right w:val="none" w:sz="0" w:space="0" w:color="auto"/>
                      </w:divBdr>
                    </w:div>
                    <w:div w:id="1720667942">
                      <w:marLeft w:val="0"/>
                      <w:marRight w:val="0"/>
                      <w:marTop w:val="0"/>
                      <w:marBottom w:val="0"/>
                      <w:divBdr>
                        <w:top w:val="none" w:sz="0" w:space="0" w:color="auto"/>
                        <w:left w:val="none" w:sz="0" w:space="0" w:color="auto"/>
                        <w:bottom w:val="none" w:sz="0" w:space="0" w:color="auto"/>
                        <w:right w:val="none" w:sz="0" w:space="0" w:color="auto"/>
                      </w:divBdr>
                    </w:div>
                    <w:div w:id="1910722408">
                      <w:marLeft w:val="0"/>
                      <w:marRight w:val="0"/>
                      <w:marTop w:val="0"/>
                      <w:marBottom w:val="0"/>
                      <w:divBdr>
                        <w:top w:val="none" w:sz="0" w:space="0" w:color="auto"/>
                        <w:left w:val="none" w:sz="0" w:space="0" w:color="auto"/>
                        <w:bottom w:val="none" w:sz="0" w:space="0" w:color="auto"/>
                        <w:right w:val="none" w:sz="0" w:space="0" w:color="auto"/>
                      </w:divBdr>
                    </w:div>
                    <w:div w:id="1965960094">
                      <w:marLeft w:val="0"/>
                      <w:marRight w:val="0"/>
                      <w:marTop w:val="0"/>
                      <w:marBottom w:val="0"/>
                      <w:divBdr>
                        <w:top w:val="none" w:sz="0" w:space="0" w:color="auto"/>
                        <w:left w:val="none" w:sz="0" w:space="0" w:color="auto"/>
                        <w:bottom w:val="none" w:sz="0" w:space="0" w:color="auto"/>
                        <w:right w:val="none" w:sz="0" w:space="0" w:color="auto"/>
                      </w:divBdr>
                    </w:div>
                    <w:div w:id="1439254206">
                      <w:marLeft w:val="0"/>
                      <w:marRight w:val="0"/>
                      <w:marTop w:val="0"/>
                      <w:marBottom w:val="0"/>
                      <w:divBdr>
                        <w:top w:val="none" w:sz="0" w:space="0" w:color="auto"/>
                        <w:left w:val="none" w:sz="0" w:space="0" w:color="auto"/>
                        <w:bottom w:val="none" w:sz="0" w:space="0" w:color="auto"/>
                        <w:right w:val="none" w:sz="0" w:space="0" w:color="auto"/>
                      </w:divBdr>
                    </w:div>
                  </w:divsChild>
                </w:div>
                <w:div w:id="1740590035">
                  <w:marLeft w:val="0"/>
                  <w:marRight w:val="0"/>
                  <w:marTop w:val="0"/>
                  <w:marBottom w:val="0"/>
                  <w:divBdr>
                    <w:top w:val="none" w:sz="0" w:space="0" w:color="auto"/>
                    <w:left w:val="none" w:sz="0" w:space="0" w:color="auto"/>
                    <w:bottom w:val="none" w:sz="0" w:space="0" w:color="auto"/>
                    <w:right w:val="none" w:sz="0" w:space="0" w:color="auto"/>
                  </w:divBdr>
                  <w:divsChild>
                    <w:div w:id="27419567">
                      <w:marLeft w:val="0"/>
                      <w:marRight w:val="0"/>
                      <w:marTop w:val="0"/>
                      <w:marBottom w:val="0"/>
                      <w:divBdr>
                        <w:top w:val="none" w:sz="0" w:space="0" w:color="auto"/>
                        <w:left w:val="none" w:sz="0" w:space="0" w:color="auto"/>
                        <w:bottom w:val="none" w:sz="0" w:space="0" w:color="auto"/>
                        <w:right w:val="none" w:sz="0" w:space="0" w:color="auto"/>
                      </w:divBdr>
                    </w:div>
                  </w:divsChild>
                </w:div>
                <w:div w:id="957445141">
                  <w:marLeft w:val="0"/>
                  <w:marRight w:val="0"/>
                  <w:marTop w:val="0"/>
                  <w:marBottom w:val="0"/>
                  <w:divBdr>
                    <w:top w:val="none" w:sz="0" w:space="0" w:color="auto"/>
                    <w:left w:val="none" w:sz="0" w:space="0" w:color="auto"/>
                    <w:bottom w:val="none" w:sz="0" w:space="0" w:color="auto"/>
                    <w:right w:val="none" w:sz="0" w:space="0" w:color="auto"/>
                  </w:divBdr>
                  <w:divsChild>
                    <w:div w:id="32266578">
                      <w:marLeft w:val="0"/>
                      <w:marRight w:val="0"/>
                      <w:marTop w:val="0"/>
                      <w:marBottom w:val="0"/>
                      <w:divBdr>
                        <w:top w:val="none" w:sz="0" w:space="0" w:color="auto"/>
                        <w:left w:val="none" w:sz="0" w:space="0" w:color="auto"/>
                        <w:bottom w:val="none" w:sz="0" w:space="0" w:color="auto"/>
                        <w:right w:val="none" w:sz="0" w:space="0" w:color="auto"/>
                      </w:divBdr>
                    </w:div>
                  </w:divsChild>
                </w:div>
                <w:div w:id="1387338057">
                  <w:marLeft w:val="0"/>
                  <w:marRight w:val="0"/>
                  <w:marTop w:val="0"/>
                  <w:marBottom w:val="0"/>
                  <w:divBdr>
                    <w:top w:val="none" w:sz="0" w:space="0" w:color="auto"/>
                    <w:left w:val="none" w:sz="0" w:space="0" w:color="auto"/>
                    <w:bottom w:val="none" w:sz="0" w:space="0" w:color="auto"/>
                    <w:right w:val="none" w:sz="0" w:space="0" w:color="auto"/>
                  </w:divBdr>
                  <w:divsChild>
                    <w:div w:id="1690062449">
                      <w:marLeft w:val="0"/>
                      <w:marRight w:val="0"/>
                      <w:marTop w:val="0"/>
                      <w:marBottom w:val="0"/>
                      <w:divBdr>
                        <w:top w:val="none" w:sz="0" w:space="0" w:color="auto"/>
                        <w:left w:val="none" w:sz="0" w:space="0" w:color="auto"/>
                        <w:bottom w:val="none" w:sz="0" w:space="0" w:color="auto"/>
                        <w:right w:val="none" w:sz="0" w:space="0" w:color="auto"/>
                      </w:divBdr>
                    </w:div>
                  </w:divsChild>
                </w:div>
                <w:div w:id="1042903732">
                  <w:marLeft w:val="0"/>
                  <w:marRight w:val="0"/>
                  <w:marTop w:val="0"/>
                  <w:marBottom w:val="0"/>
                  <w:divBdr>
                    <w:top w:val="none" w:sz="0" w:space="0" w:color="auto"/>
                    <w:left w:val="none" w:sz="0" w:space="0" w:color="auto"/>
                    <w:bottom w:val="none" w:sz="0" w:space="0" w:color="auto"/>
                    <w:right w:val="none" w:sz="0" w:space="0" w:color="auto"/>
                  </w:divBdr>
                  <w:divsChild>
                    <w:div w:id="233198643">
                      <w:marLeft w:val="0"/>
                      <w:marRight w:val="0"/>
                      <w:marTop w:val="0"/>
                      <w:marBottom w:val="0"/>
                      <w:divBdr>
                        <w:top w:val="none" w:sz="0" w:space="0" w:color="auto"/>
                        <w:left w:val="none" w:sz="0" w:space="0" w:color="auto"/>
                        <w:bottom w:val="none" w:sz="0" w:space="0" w:color="auto"/>
                        <w:right w:val="none" w:sz="0" w:space="0" w:color="auto"/>
                      </w:divBdr>
                    </w:div>
                  </w:divsChild>
                </w:div>
                <w:div w:id="966199261">
                  <w:marLeft w:val="0"/>
                  <w:marRight w:val="0"/>
                  <w:marTop w:val="0"/>
                  <w:marBottom w:val="0"/>
                  <w:divBdr>
                    <w:top w:val="none" w:sz="0" w:space="0" w:color="auto"/>
                    <w:left w:val="none" w:sz="0" w:space="0" w:color="auto"/>
                    <w:bottom w:val="none" w:sz="0" w:space="0" w:color="auto"/>
                    <w:right w:val="none" w:sz="0" w:space="0" w:color="auto"/>
                  </w:divBdr>
                  <w:divsChild>
                    <w:div w:id="411270573">
                      <w:marLeft w:val="0"/>
                      <w:marRight w:val="0"/>
                      <w:marTop w:val="0"/>
                      <w:marBottom w:val="0"/>
                      <w:divBdr>
                        <w:top w:val="none" w:sz="0" w:space="0" w:color="auto"/>
                        <w:left w:val="none" w:sz="0" w:space="0" w:color="auto"/>
                        <w:bottom w:val="none" w:sz="0" w:space="0" w:color="auto"/>
                        <w:right w:val="none" w:sz="0" w:space="0" w:color="auto"/>
                      </w:divBdr>
                    </w:div>
                    <w:div w:id="254099662">
                      <w:marLeft w:val="0"/>
                      <w:marRight w:val="0"/>
                      <w:marTop w:val="0"/>
                      <w:marBottom w:val="0"/>
                      <w:divBdr>
                        <w:top w:val="none" w:sz="0" w:space="0" w:color="auto"/>
                        <w:left w:val="none" w:sz="0" w:space="0" w:color="auto"/>
                        <w:bottom w:val="none" w:sz="0" w:space="0" w:color="auto"/>
                        <w:right w:val="none" w:sz="0" w:space="0" w:color="auto"/>
                      </w:divBdr>
                    </w:div>
                    <w:div w:id="1027826499">
                      <w:marLeft w:val="0"/>
                      <w:marRight w:val="0"/>
                      <w:marTop w:val="0"/>
                      <w:marBottom w:val="0"/>
                      <w:divBdr>
                        <w:top w:val="none" w:sz="0" w:space="0" w:color="auto"/>
                        <w:left w:val="none" w:sz="0" w:space="0" w:color="auto"/>
                        <w:bottom w:val="none" w:sz="0" w:space="0" w:color="auto"/>
                        <w:right w:val="none" w:sz="0" w:space="0" w:color="auto"/>
                      </w:divBdr>
                    </w:div>
                    <w:div w:id="823085967">
                      <w:marLeft w:val="0"/>
                      <w:marRight w:val="0"/>
                      <w:marTop w:val="0"/>
                      <w:marBottom w:val="0"/>
                      <w:divBdr>
                        <w:top w:val="none" w:sz="0" w:space="0" w:color="auto"/>
                        <w:left w:val="none" w:sz="0" w:space="0" w:color="auto"/>
                        <w:bottom w:val="none" w:sz="0" w:space="0" w:color="auto"/>
                        <w:right w:val="none" w:sz="0" w:space="0" w:color="auto"/>
                      </w:divBdr>
                    </w:div>
                  </w:divsChild>
                </w:div>
                <w:div w:id="641886772">
                  <w:marLeft w:val="0"/>
                  <w:marRight w:val="0"/>
                  <w:marTop w:val="0"/>
                  <w:marBottom w:val="0"/>
                  <w:divBdr>
                    <w:top w:val="none" w:sz="0" w:space="0" w:color="auto"/>
                    <w:left w:val="none" w:sz="0" w:space="0" w:color="auto"/>
                    <w:bottom w:val="none" w:sz="0" w:space="0" w:color="auto"/>
                    <w:right w:val="none" w:sz="0" w:space="0" w:color="auto"/>
                  </w:divBdr>
                  <w:divsChild>
                    <w:div w:id="761488811">
                      <w:marLeft w:val="0"/>
                      <w:marRight w:val="0"/>
                      <w:marTop w:val="0"/>
                      <w:marBottom w:val="0"/>
                      <w:divBdr>
                        <w:top w:val="none" w:sz="0" w:space="0" w:color="auto"/>
                        <w:left w:val="none" w:sz="0" w:space="0" w:color="auto"/>
                        <w:bottom w:val="none" w:sz="0" w:space="0" w:color="auto"/>
                        <w:right w:val="none" w:sz="0" w:space="0" w:color="auto"/>
                      </w:divBdr>
                    </w:div>
                    <w:div w:id="1793085195">
                      <w:marLeft w:val="0"/>
                      <w:marRight w:val="0"/>
                      <w:marTop w:val="0"/>
                      <w:marBottom w:val="0"/>
                      <w:divBdr>
                        <w:top w:val="none" w:sz="0" w:space="0" w:color="auto"/>
                        <w:left w:val="none" w:sz="0" w:space="0" w:color="auto"/>
                        <w:bottom w:val="none" w:sz="0" w:space="0" w:color="auto"/>
                        <w:right w:val="none" w:sz="0" w:space="0" w:color="auto"/>
                      </w:divBdr>
                    </w:div>
                    <w:div w:id="2140488551">
                      <w:marLeft w:val="0"/>
                      <w:marRight w:val="0"/>
                      <w:marTop w:val="0"/>
                      <w:marBottom w:val="0"/>
                      <w:divBdr>
                        <w:top w:val="none" w:sz="0" w:space="0" w:color="auto"/>
                        <w:left w:val="none" w:sz="0" w:space="0" w:color="auto"/>
                        <w:bottom w:val="none" w:sz="0" w:space="0" w:color="auto"/>
                        <w:right w:val="none" w:sz="0" w:space="0" w:color="auto"/>
                      </w:divBdr>
                    </w:div>
                    <w:div w:id="1818064395">
                      <w:marLeft w:val="0"/>
                      <w:marRight w:val="0"/>
                      <w:marTop w:val="0"/>
                      <w:marBottom w:val="0"/>
                      <w:divBdr>
                        <w:top w:val="none" w:sz="0" w:space="0" w:color="auto"/>
                        <w:left w:val="none" w:sz="0" w:space="0" w:color="auto"/>
                        <w:bottom w:val="none" w:sz="0" w:space="0" w:color="auto"/>
                        <w:right w:val="none" w:sz="0" w:space="0" w:color="auto"/>
                      </w:divBdr>
                    </w:div>
                  </w:divsChild>
                </w:div>
                <w:div w:id="1933590670">
                  <w:marLeft w:val="0"/>
                  <w:marRight w:val="0"/>
                  <w:marTop w:val="0"/>
                  <w:marBottom w:val="0"/>
                  <w:divBdr>
                    <w:top w:val="none" w:sz="0" w:space="0" w:color="auto"/>
                    <w:left w:val="none" w:sz="0" w:space="0" w:color="auto"/>
                    <w:bottom w:val="none" w:sz="0" w:space="0" w:color="auto"/>
                    <w:right w:val="none" w:sz="0" w:space="0" w:color="auto"/>
                  </w:divBdr>
                  <w:divsChild>
                    <w:div w:id="1816605388">
                      <w:marLeft w:val="0"/>
                      <w:marRight w:val="0"/>
                      <w:marTop w:val="0"/>
                      <w:marBottom w:val="0"/>
                      <w:divBdr>
                        <w:top w:val="none" w:sz="0" w:space="0" w:color="auto"/>
                        <w:left w:val="none" w:sz="0" w:space="0" w:color="auto"/>
                        <w:bottom w:val="none" w:sz="0" w:space="0" w:color="auto"/>
                        <w:right w:val="none" w:sz="0" w:space="0" w:color="auto"/>
                      </w:divBdr>
                    </w:div>
                    <w:div w:id="1697579104">
                      <w:marLeft w:val="0"/>
                      <w:marRight w:val="0"/>
                      <w:marTop w:val="0"/>
                      <w:marBottom w:val="0"/>
                      <w:divBdr>
                        <w:top w:val="none" w:sz="0" w:space="0" w:color="auto"/>
                        <w:left w:val="none" w:sz="0" w:space="0" w:color="auto"/>
                        <w:bottom w:val="none" w:sz="0" w:space="0" w:color="auto"/>
                        <w:right w:val="none" w:sz="0" w:space="0" w:color="auto"/>
                      </w:divBdr>
                    </w:div>
                    <w:div w:id="1587417199">
                      <w:marLeft w:val="0"/>
                      <w:marRight w:val="0"/>
                      <w:marTop w:val="0"/>
                      <w:marBottom w:val="0"/>
                      <w:divBdr>
                        <w:top w:val="none" w:sz="0" w:space="0" w:color="auto"/>
                        <w:left w:val="none" w:sz="0" w:space="0" w:color="auto"/>
                        <w:bottom w:val="none" w:sz="0" w:space="0" w:color="auto"/>
                        <w:right w:val="none" w:sz="0" w:space="0" w:color="auto"/>
                      </w:divBdr>
                    </w:div>
                    <w:div w:id="2009094520">
                      <w:marLeft w:val="0"/>
                      <w:marRight w:val="0"/>
                      <w:marTop w:val="0"/>
                      <w:marBottom w:val="0"/>
                      <w:divBdr>
                        <w:top w:val="none" w:sz="0" w:space="0" w:color="auto"/>
                        <w:left w:val="none" w:sz="0" w:space="0" w:color="auto"/>
                        <w:bottom w:val="none" w:sz="0" w:space="0" w:color="auto"/>
                        <w:right w:val="none" w:sz="0" w:space="0" w:color="auto"/>
                      </w:divBdr>
                    </w:div>
                  </w:divsChild>
                </w:div>
                <w:div w:id="1217426220">
                  <w:marLeft w:val="0"/>
                  <w:marRight w:val="0"/>
                  <w:marTop w:val="0"/>
                  <w:marBottom w:val="0"/>
                  <w:divBdr>
                    <w:top w:val="none" w:sz="0" w:space="0" w:color="auto"/>
                    <w:left w:val="none" w:sz="0" w:space="0" w:color="auto"/>
                    <w:bottom w:val="none" w:sz="0" w:space="0" w:color="auto"/>
                    <w:right w:val="none" w:sz="0" w:space="0" w:color="auto"/>
                  </w:divBdr>
                  <w:divsChild>
                    <w:div w:id="513033100">
                      <w:marLeft w:val="0"/>
                      <w:marRight w:val="0"/>
                      <w:marTop w:val="0"/>
                      <w:marBottom w:val="0"/>
                      <w:divBdr>
                        <w:top w:val="none" w:sz="0" w:space="0" w:color="auto"/>
                        <w:left w:val="none" w:sz="0" w:space="0" w:color="auto"/>
                        <w:bottom w:val="none" w:sz="0" w:space="0" w:color="auto"/>
                        <w:right w:val="none" w:sz="0" w:space="0" w:color="auto"/>
                      </w:divBdr>
                    </w:div>
                    <w:div w:id="2142065319">
                      <w:marLeft w:val="0"/>
                      <w:marRight w:val="0"/>
                      <w:marTop w:val="0"/>
                      <w:marBottom w:val="0"/>
                      <w:divBdr>
                        <w:top w:val="none" w:sz="0" w:space="0" w:color="auto"/>
                        <w:left w:val="none" w:sz="0" w:space="0" w:color="auto"/>
                        <w:bottom w:val="none" w:sz="0" w:space="0" w:color="auto"/>
                        <w:right w:val="none" w:sz="0" w:space="0" w:color="auto"/>
                      </w:divBdr>
                    </w:div>
                    <w:div w:id="2059934135">
                      <w:marLeft w:val="0"/>
                      <w:marRight w:val="0"/>
                      <w:marTop w:val="0"/>
                      <w:marBottom w:val="0"/>
                      <w:divBdr>
                        <w:top w:val="none" w:sz="0" w:space="0" w:color="auto"/>
                        <w:left w:val="none" w:sz="0" w:space="0" w:color="auto"/>
                        <w:bottom w:val="none" w:sz="0" w:space="0" w:color="auto"/>
                        <w:right w:val="none" w:sz="0" w:space="0" w:color="auto"/>
                      </w:divBdr>
                    </w:div>
                    <w:div w:id="372538312">
                      <w:marLeft w:val="0"/>
                      <w:marRight w:val="0"/>
                      <w:marTop w:val="0"/>
                      <w:marBottom w:val="0"/>
                      <w:divBdr>
                        <w:top w:val="none" w:sz="0" w:space="0" w:color="auto"/>
                        <w:left w:val="none" w:sz="0" w:space="0" w:color="auto"/>
                        <w:bottom w:val="none" w:sz="0" w:space="0" w:color="auto"/>
                        <w:right w:val="none" w:sz="0" w:space="0" w:color="auto"/>
                      </w:divBdr>
                    </w:div>
                  </w:divsChild>
                </w:div>
                <w:div w:id="340396174">
                  <w:marLeft w:val="0"/>
                  <w:marRight w:val="0"/>
                  <w:marTop w:val="0"/>
                  <w:marBottom w:val="0"/>
                  <w:divBdr>
                    <w:top w:val="none" w:sz="0" w:space="0" w:color="auto"/>
                    <w:left w:val="none" w:sz="0" w:space="0" w:color="auto"/>
                    <w:bottom w:val="none" w:sz="0" w:space="0" w:color="auto"/>
                    <w:right w:val="none" w:sz="0" w:space="0" w:color="auto"/>
                  </w:divBdr>
                  <w:divsChild>
                    <w:div w:id="121965753">
                      <w:marLeft w:val="0"/>
                      <w:marRight w:val="0"/>
                      <w:marTop w:val="0"/>
                      <w:marBottom w:val="0"/>
                      <w:divBdr>
                        <w:top w:val="none" w:sz="0" w:space="0" w:color="auto"/>
                        <w:left w:val="none" w:sz="0" w:space="0" w:color="auto"/>
                        <w:bottom w:val="none" w:sz="0" w:space="0" w:color="auto"/>
                        <w:right w:val="none" w:sz="0" w:space="0" w:color="auto"/>
                      </w:divBdr>
                    </w:div>
                    <w:div w:id="561017131">
                      <w:marLeft w:val="0"/>
                      <w:marRight w:val="0"/>
                      <w:marTop w:val="0"/>
                      <w:marBottom w:val="0"/>
                      <w:divBdr>
                        <w:top w:val="none" w:sz="0" w:space="0" w:color="auto"/>
                        <w:left w:val="none" w:sz="0" w:space="0" w:color="auto"/>
                        <w:bottom w:val="none" w:sz="0" w:space="0" w:color="auto"/>
                        <w:right w:val="none" w:sz="0" w:space="0" w:color="auto"/>
                      </w:divBdr>
                    </w:div>
                    <w:div w:id="704135400">
                      <w:marLeft w:val="0"/>
                      <w:marRight w:val="0"/>
                      <w:marTop w:val="0"/>
                      <w:marBottom w:val="0"/>
                      <w:divBdr>
                        <w:top w:val="none" w:sz="0" w:space="0" w:color="auto"/>
                        <w:left w:val="none" w:sz="0" w:space="0" w:color="auto"/>
                        <w:bottom w:val="none" w:sz="0" w:space="0" w:color="auto"/>
                        <w:right w:val="none" w:sz="0" w:space="0" w:color="auto"/>
                      </w:divBdr>
                    </w:div>
                    <w:div w:id="27552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896888">
          <w:marLeft w:val="0"/>
          <w:marRight w:val="0"/>
          <w:marTop w:val="0"/>
          <w:marBottom w:val="0"/>
          <w:divBdr>
            <w:top w:val="none" w:sz="0" w:space="0" w:color="auto"/>
            <w:left w:val="none" w:sz="0" w:space="0" w:color="auto"/>
            <w:bottom w:val="none" w:sz="0" w:space="0" w:color="auto"/>
            <w:right w:val="none" w:sz="0" w:space="0" w:color="auto"/>
          </w:divBdr>
        </w:div>
        <w:div w:id="1881085171">
          <w:marLeft w:val="0"/>
          <w:marRight w:val="0"/>
          <w:marTop w:val="0"/>
          <w:marBottom w:val="0"/>
          <w:divBdr>
            <w:top w:val="none" w:sz="0" w:space="0" w:color="auto"/>
            <w:left w:val="none" w:sz="0" w:space="0" w:color="auto"/>
            <w:bottom w:val="none" w:sz="0" w:space="0" w:color="auto"/>
            <w:right w:val="none" w:sz="0" w:space="0" w:color="auto"/>
          </w:divBdr>
        </w:div>
        <w:div w:id="1008097379">
          <w:marLeft w:val="0"/>
          <w:marRight w:val="0"/>
          <w:marTop w:val="0"/>
          <w:marBottom w:val="0"/>
          <w:divBdr>
            <w:top w:val="none" w:sz="0" w:space="0" w:color="auto"/>
            <w:left w:val="none" w:sz="0" w:space="0" w:color="auto"/>
            <w:bottom w:val="none" w:sz="0" w:space="0" w:color="auto"/>
            <w:right w:val="none" w:sz="0" w:space="0" w:color="auto"/>
          </w:divBdr>
        </w:div>
        <w:div w:id="161434516">
          <w:marLeft w:val="0"/>
          <w:marRight w:val="0"/>
          <w:marTop w:val="0"/>
          <w:marBottom w:val="0"/>
          <w:divBdr>
            <w:top w:val="none" w:sz="0" w:space="0" w:color="auto"/>
            <w:left w:val="none" w:sz="0" w:space="0" w:color="auto"/>
            <w:bottom w:val="none" w:sz="0" w:space="0" w:color="auto"/>
            <w:right w:val="none" w:sz="0" w:space="0" w:color="auto"/>
          </w:divBdr>
          <w:divsChild>
            <w:div w:id="1914311021">
              <w:marLeft w:val="-75"/>
              <w:marRight w:val="0"/>
              <w:marTop w:val="30"/>
              <w:marBottom w:val="30"/>
              <w:divBdr>
                <w:top w:val="none" w:sz="0" w:space="0" w:color="auto"/>
                <w:left w:val="none" w:sz="0" w:space="0" w:color="auto"/>
                <w:bottom w:val="none" w:sz="0" w:space="0" w:color="auto"/>
                <w:right w:val="none" w:sz="0" w:space="0" w:color="auto"/>
              </w:divBdr>
              <w:divsChild>
                <w:div w:id="166554073">
                  <w:marLeft w:val="0"/>
                  <w:marRight w:val="0"/>
                  <w:marTop w:val="0"/>
                  <w:marBottom w:val="0"/>
                  <w:divBdr>
                    <w:top w:val="none" w:sz="0" w:space="0" w:color="auto"/>
                    <w:left w:val="none" w:sz="0" w:space="0" w:color="auto"/>
                    <w:bottom w:val="none" w:sz="0" w:space="0" w:color="auto"/>
                    <w:right w:val="none" w:sz="0" w:space="0" w:color="auto"/>
                  </w:divBdr>
                  <w:divsChild>
                    <w:div w:id="1798377517">
                      <w:marLeft w:val="0"/>
                      <w:marRight w:val="0"/>
                      <w:marTop w:val="0"/>
                      <w:marBottom w:val="0"/>
                      <w:divBdr>
                        <w:top w:val="none" w:sz="0" w:space="0" w:color="auto"/>
                        <w:left w:val="none" w:sz="0" w:space="0" w:color="auto"/>
                        <w:bottom w:val="none" w:sz="0" w:space="0" w:color="auto"/>
                        <w:right w:val="none" w:sz="0" w:space="0" w:color="auto"/>
                      </w:divBdr>
                    </w:div>
                  </w:divsChild>
                </w:div>
                <w:div w:id="1331759877">
                  <w:marLeft w:val="0"/>
                  <w:marRight w:val="0"/>
                  <w:marTop w:val="0"/>
                  <w:marBottom w:val="0"/>
                  <w:divBdr>
                    <w:top w:val="none" w:sz="0" w:space="0" w:color="auto"/>
                    <w:left w:val="none" w:sz="0" w:space="0" w:color="auto"/>
                    <w:bottom w:val="none" w:sz="0" w:space="0" w:color="auto"/>
                    <w:right w:val="none" w:sz="0" w:space="0" w:color="auto"/>
                  </w:divBdr>
                  <w:divsChild>
                    <w:div w:id="1284772220">
                      <w:marLeft w:val="0"/>
                      <w:marRight w:val="0"/>
                      <w:marTop w:val="0"/>
                      <w:marBottom w:val="0"/>
                      <w:divBdr>
                        <w:top w:val="none" w:sz="0" w:space="0" w:color="auto"/>
                        <w:left w:val="none" w:sz="0" w:space="0" w:color="auto"/>
                        <w:bottom w:val="none" w:sz="0" w:space="0" w:color="auto"/>
                        <w:right w:val="none" w:sz="0" w:space="0" w:color="auto"/>
                      </w:divBdr>
                    </w:div>
                  </w:divsChild>
                </w:div>
                <w:div w:id="1210727086">
                  <w:marLeft w:val="0"/>
                  <w:marRight w:val="0"/>
                  <w:marTop w:val="0"/>
                  <w:marBottom w:val="0"/>
                  <w:divBdr>
                    <w:top w:val="none" w:sz="0" w:space="0" w:color="auto"/>
                    <w:left w:val="none" w:sz="0" w:space="0" w:color="auto"/>
                    <w:bottom w:val="none" w:sz="0" w:space="0" w:color="auto"/>
                    <w:right w:val="none" w:sz="0" w:space="0" w:color="auto"/>
                  </w:divBdr>
                  <w:divsChild>
                    <w:div w:id="1495486938">
                      <w:marLeft w:val="0"/>
                      <w:marRight w:val="0"/>
                      <w:marTop w:val="0"/>
                      <w:marBottom w:val="0"/>
                      <w:divBdr>
                        <w:top w:val="none" w:sz="0" w:space="0" w:color="auto"/>
                        <w:left w:val="none" w:sz="0" w:space="0" w:color="auto"/>
                        <w:bottom w:val="none" w:sz="0" w:space="0" w:color="auto"/>
                        <w:right w:val="none" w:sz="0" w:space="0" w:color="auto"/>
                      </w:divBdr>
                    </w:div>
                  </w:divsChild>
                </w:div>
                <w:div w:id="756176073">
                  <w:marLeft w:val="0"/>
                  <w:marRight w:val="0"/>
                  <w:marTop w:val="0"/>
                  <w:marBottom w:val="0"/>
                  <w:divBdr>
                    <w:top w:val="none" w:sz="0" w:space="0" w:color="auto"/>
                    <w:left w:val="none" w:sz="0" w:space="0" w:color="auto"/>
                    <w:bottom w:val="none" w:sz="0" w:space="0" w:color="auto"/>
                    <w:right w:val="none" w:sz="0" w:space="0" w:color="auto"/>
                  </w:divBdr>
                  <w:divsChild>
                    <w:div w:id="1342975721">
                      <w:marLeft w:val="0"/>
                      <w:marRight w:val="0"/>
                      <w:marTop w:val="0"/>
                      <w:marBottom w:val="0"/>
                      <w:divBdr>
                        <w:top w:val="none" w:sz="0" w:space="0" w:color="auto"/>
                        <w:left w:val="none" w:sz="0" w:space="0" w:color="auto"/>
                        <w:bottom w:val="none" w:sz="0" w:space="0" w:color="auto"/>
                        <w:right w:val="none" w:sz="0" w:space="0" w:color="auto"/>
                      </w:divBdr>
                    </w:div>
                  </w:divsChild>
                </w:div>
                <w:div w:id="815222345">
                  <w:marLeft w:val="0"/>
                  <w:marRight w:val="0"/>
                  <w:marTop w:val="0"/>
                  <w:marBottom w:val="0"/>
                  <w:divBdr>
                    <w:top w:val="none" w:sz="0" w:space="0" w:color="auto"/>
                    <w:left w:val="none" w:sz="0" w:space="0" w:color="auto"/>
                    <w:bottom w:val="none" w:sz="0" w:space="0" w:color="auto"/>
                    <w:right w:val="none" w:sz="0" w:space="0" w:color="auto"/>
                  </w:divBdr>
                  <w:divsChild>
                    <w:div w:id="1466660753">
                      <w:marLeft w:val="0"/>
                      <w:marRight w:val="0"/>
                      <w:marTop w:val="0"/>
                      <w:marBottom w:val="0"/>
                      <w:divBdr>
                        <w:top w:val="none" w:sz="0" w:space="0" w:color="auto"/>
                        <w:left w:val="none" w:sz="0" w:space="0" w:color="auto"/>
                        <w:bottom w:val="none" w:sz="0" w:space="0" w:color="auto"/>
                        <w:right w:val="none" w:sz="0" w:space="0" w:color="auto"/>
                      </w:divBdr>
                    </w:div>
                  </w:divsChild>
                </w:div>
                <w:div w:id="1029448594">
                  <w:marLeft w:val="0"/>
                  <w:marRight w:val="0"/>
                  <w:marTop w:val="0"/>
                  <w:marBottom w:val="0"/>
                  <w:divBdr>
                    <w:top w:val="none" w:sz="0" w:space="0" w:color="auto"/>
                    <w:left w:val="none" w:sz="0" w:space="0" w:color="auto"/>
                    <w:bottom w:val="none" w:sz="0" w:space="0" w:color="auto"/>
                    <w:right w:val="none" w:sz="0" w:space="0" w:color="auto"/>
                  </w:divBdr>
                  <w:divsChild>
                    <w:div w:id="1394112682">
                      <w:marLeft w:val="0"/>
                      <w:marRight w:val="0"/>
                      <w:marTop w:val="0"/>
                      <w:marBottom w:val="0"/>
                      <w:divBdr>
                        <w:top w:val="none" w:sz="0" w:space="0" w:color="auto"/>
                        <w:left w:val="none" w:sz="0" w:space="0" w:color="auto"/>
                        <w:bottom w:val="none" w:sz="0" w:space="0" w:color="auto"/>
                        <w:right w:val="none" w:sz="0" w:space="0" w:color="auto"/>
                      </w:divBdr>
                    </w:div>
                  </w:divsChild>
                </w:div>
                <w:div w:id="1157301175">
                  <w:marLeft w:val="0"/>
                  <w:marRight w:val="0"/>
                  <w:marTop w:val="0"/>
                  <w:marBottom w:val="0"/>
                  <w:divBdr>
                    <w:top w:val="none" w:sz="0" w:space="0" w:color="auto"/>
                    <w:left w:val="none" w:sz="0" w:space="0" w:color="auto"/>
                    <w:bottom w:val="none" w:sz="0" w:space="0" w:color="auto"/>
                    <w:right w:val="none" w:sz="0" w:space="0" w:color="auto"/>
                  </w:divBdr>
                  <w:divsChild>
                    <w:div w:id="825903291">
                      <w:marLeft w:val="0"/>
                      <w:marRight w:val="0"/>
                      <w:marTop w:val="0"/>
                      <w:marBottom w:val="0"/>
                      <w:divBdr>
                        <w:top w:val="none" w:sz="0" w:space="0" w:color="auto"/>
                        <w:left w:val="none" w:sz="0" w:space="0" w:color="auto"/>
                        <w:bottom w:val="none" w:sz="0" w:space="0" w:color="auto"/>
                        <w:right w:val="none" w:sz="0" w:space="0" w:color="auto"/>
                      </w:divBdr>
                    </w:div>
                  </w:divsChild>
                </w:div>
                <w:div w:id="1558128366">
                  <w:marLeft w:val="0"/>
                  <w:marRight w:val="0"/>
                  <w:marTop w:val="0"/>
                  <w:marBottom w:val="0"/>
                  <w:divBdr>
                    <w:top w:val="none" w:sz="0" w:space="0" w:color="auto"/>
                    <w:left w:val="none" w:sz="0" w:space="0" w:color="auto"/>
                    <w:bottom w:val="none" w:sz="0" w:space="0" w:color="auto"/>
                    <w:right w:val="none" w:sz="0" w:space="0" w:color="auto"/>
                  </w:divBdr>
                  <w:divsChild>
                    <w:div w:id="239828246">
                      <w:marLeft w:val="0"/>
                      <w:marRight w:val="0"/>
                      <w:marTop w:val="0"/>
                      <w:marBottom w:val="0"/>
                      <w:divBdr>
                        <w:top w:val="none" w:sz="0" w:space="0" w:color="auto"/>
                        <w:left w:val="none" w:sz="0" w:space="0" w:color="auto"/>
                        <w:bottom w:val="none" w:sz="0" w:space="0" w:color="auto"/>
                        <w:right w:val="none" w:sz="0" w:space="0" w:color="auto"/>
                      </w:divBdr>
                    </w:div>
                    <w:div w:id="1687167711">
                      <w:marLeft w:val="0"/>
                      <w:marRight w:val="0"/>
                      <w:marTop w:val="0"/>
                      <w:marBottom w:val="0"/>
                      <w:divBdr>
                        <w:top w:val="none" w:sz="0" w:space="0" w:color="auto"/>
                        <w:left w:val="none" w:sz="0" w:space="0" w:color="auto"/>
                        <w:bottom w:val="none" w:sz="0" w:space="0" w:color="auto"/>
                        <w:right w:val="none" w:sz="0" w:space="0" w:color="auto"/>
                      </w:divBdr>
                    </w:div>
                  </w:divsChild>
                </w:div>
                <w:div w:id="363092502">
                  <w:marLeft w:val="0"/>
                  <w:marRight w:val="0"/>
                  <w:marTop w:val="0"/>
                  <w:marBottom w:val="0"/>
                  <w:divBdr>
                    <w:top w:val="none" w:sz="0" w:space="0" w:color="auto"/>
                    <w:left w:val="none" w:sz="0" w:space="0" w:color="auto"/>
                    <w:bottom w:val="none" w:sz="0" w:space="0" w:color="auto"/>
                    <w:right w:val="none" w:sz="0" w:space="0" w:color="auto"/>
                  </w:divBdr>
                  <w:divsChild>
                    <w:div w:id="4014952">
                      <w:marLeft w:val="0"/>
                      <w:marRight w:val="0"/>
                      <w:marTop w:val="0"/>
                      <w:marBottom w:val="0"/>
                      <w:divBdr>
                        <w:top w:val="none" w:sz="0" w:space="0" w:color="auto"/>
                        <w:left w:val="none" w:sz="0" w:space="0" w:color="auto"/>
                        <w:bottom w:val="none" w:sz="0" w:space="0" w:color="auto"/>
                        <w:right w:val="none" w:sz="0" w:space="0" w:color="auto"/>
                      </w:divBdr>
                    </w:div>
                  </w:divsChild>
                </w:div>
                <w:div w:id="2105374831">
                  <w:marLeft w:val="0"/>
                  <w:marRight w:val="0"/>
                  <w:marTop w:val="0"/>
                  <w:marBottom w:val="0"/>
                  <w:divBdr>
                    <w:top w:val="none" w:sz="0" w:space="0" w:color="auto"/>
                    <w:left w:val="none" w:sz="0" w:space="0" w:color="auto"/>
                    <w:bottom w:val="none" w:sz="0" w:space="0" w:color="auto"/>
                    <w:right w:val="none" w:sz="0" w:space="0" w:color="auto"/>
                  </w:divBdr>
                  <w:divsChild>
                    <w:div w:id="696932755">
                      <w:marLeft w:val="0"/>
                      <w:marRight w:val="0"/>
                      <w:marTop w:val="0"/>
                      <w:marBottom w:val="0"/>
                      <w:divBdr>
                        <w:top w:val="none" w:sz="0" w:space="0" w:color="auto"/>
                        <w:left w:val="none" w:sz="0" w:space="0" w:color="auto"/>
                        <w:bottom w:val="none" w:sz="0" w:space="0" w:color="auto"/>
                        <w:right w:val="none" w:sz="0" w:space="0" w:color="auto"/>
                      </w:divBdr>
                    </w:div>
                  </w:divsChild>
                </w:div>
                <w:div w:id="1929381585">
                  <w:marLeft w:val="0"/>
                  <w:marRight w:val="0"/>
                  <w:marTop w:val="0"/>
                  <w:marBottom w:val="0"/>
                  <w:divBdr>
                    <w:top w:val="none" w:sz="0" w:space="0" w:color="auto"/>
                    <w:left w:val="none" w:sz="0" w:space="0" w:color="auto"/>
                    <w:bottom w:val="none" w:sz="0" w:space="0" w:color="auto"/>
                    <w:right w:val="none" w:sz="0" w:space="0" w:color="auto"/>
                  </w:divBdr>
                  <w:divsChild>
                    <w:div w:id="1761679808">
                      <w:marLeft w:val="0"/>
                      <w:marRight w:val="0"/>
                      <w:marTop w:val="0"/>
                      <w:marBottom w:val="0"/>
                      <w:divBdr>
                        <w:top w:val="none" w:sz="0" w:space="0" w:color="auto"/>
                        <w:left w:val="none" w:sz="0" w:space="0" w:color="auto"/>
                        <w:bottom w:val="none" w:sz="0" w:space="0" w:color="auto"/>
                        <w:right w:val="none" w:sz="0" w:space="0" w:color="auto"/>
                      </w:divBdr>
                    </w:div>
                  </w:divsChild>
                </w:div>
                <w:div w:id="1502231423">
                  <w:marLeft w:val="0"/>
                  <w:marRight w:val="0"/>
                  <w:marTop w:val="0"/>
                  <w:marBottom w:val="0"/>
                  <w:divBdr>
                    <w:top w:val="none" w:sz="0" w:space="0" w:color="auto"/>
                    <w:left w:val="none" w:sz="0" w:space="0" w:color="auto"/>
                    <w:bottom w:val="none" w:sz="0" w:space="0" w:color="auto"/>
                    <w:right w:val="none" w:sz="0" w:space="0" w:color="auto"/>
                  </w:divBdr>
                  <w:divsChild>
                    <w:div w:id="48696083">
                      <w:marLeft w:val="0"/>
                      <w:marRight w:val="0"/>
                      <w:marTop w:val="0"/>
                      <w:marBottom w:val="0"/>
                      <w:divBdr>
                        <w:top w:val="none" w:sz="0" w:space="0" w:color="auto"/>
                        <w:left w:val="none" w:sz="0" w:space="0" w:color="auto"/>
                        <w:bottom w:val="none" w:sz="0" w:space="0" w:color="auto"/>
                        <w:right w:val="none" w:sz="0" w:space="0" w:color="auto"/>
                      </w:divBdr>
                    </w:div>
                  </w:divsChild>
                </w:div>
                <w:div w:id="329718068">
                  <w:marLeft w:val="0"/>
                  <w:marRight w:val="0"/>
                  <w:marTop w:val="0"/>
                  <w:marBottom w:val="0"/>
                  <w:divBdr>
                    <w:top w:val="none" w:sz="0" w:space="0" w:color="auto"/>
                    <w:left w:val="none" w:sz="0" w:space="0" w:color="auto"/>
                    <w:bottom w:val="none" w:sz="0" w:space="0" w:color="auto"/>
                    <w:right w:val="none" w:sz="0" w:space="0" w:color="auto"/>
                  </w:divBdr>
                  <w:divsChild>
                    <w:div w:id="278999080">
                      <w:marLeft w:val="0"/>
                      <w:marRight w:val="0"/>
                      <w:marTop w:val="0"/>
                      <w:marBottom w:val="0"/>
                      <w:divBdr>
                        <w:top w:val="none" w:sz="0" w:space="0" w:color="auto"/>
                        <w:left w:val="none" w:sz="0" w:space="0" w:color="auto"/>
                        <w:bottom w:val="none" w:sz="0" w:space="0" w:color="auto"/>
                        <w:right w:val="none" w:sz="0" w:space="0" w:color="auto"/>
                      </w:divBdr>
                    </w:div>
                  </w:divsChild>
                </w:div>
                <w:div w:id="871501082">
                  <w:marLeft w:val="0"/>
                  <w:marRight w:val="0"/>
                  <w:marTop w:val="0"/>
                  <w:marBottom w:val="0"/>
                  <w:divBdr>
                    <w:top w:val="none" w:sz="0" w:space="0" w:color="auto"/>
                    <w:left w:val="none" w:sz="0" w:space="0" w:color="auto"/>
                    <w:bottom w:val="none" w:sz="0" w:space="0" w:color="auto"/>
                    <w:right w:val="none" w:sz="0" w:space="0" w:color="auto"/>
                  </w:divBdr>
                  <w:divsChild>
                    <w:div w:id="1824657877">
                      <w:marLeft w:val="0"/>
                      <w:marRight w:val="0"/>
                      <w:marTop w:val="0"/>
                      <w:marBottom w:val="0"/>
                      <w:divBdr>
                        <w:top w:val="none" w:sz="0" w:space="0" w:color="auto"/>
                        <w:left w:val="none" w:sz="0" w:space="0" w:color="auto"/>
                        <w:bottom w:val="none" w:sz="0" w:space="0" w:color="auto"/>
                        <w:right w:val="none" w:sz="0" w:space="0" w:color="auto"/>
                      </w:divBdr>
                    </w:div>
                  </w:divsChild>
                </w:div>
                <w:div w:id="2138837287">
                  <w:marLeft w:val="0"/>
                  <w:marRight w:val="0"/>
                  <w:marTop w:val="0"/>
                  <w:marBottom w:val="0"/>
                  <w:divBdr>
                    <w:top w:val="none" w:sz="0" w:space="0" w:color="auto"/>
                    <w:left w:val="none" w:sz="0" w:space="0" w:color="auto"/>
                    <w:bottom w:val="none" w:sz="0" w:space="0" w:color="auto"/>
                    <w:right w:val="none" w:sz="0" w:space="0" w:color="auto"/>
                  </w:divBdr>
                  <w:divsChild>
                    <w:div w:id="817067647">
                      <w:marLeft w:val="0"/>
                      <w:marRight w:val="0"/>
                      <w:marTop w:val="0"/>
                      <w:marBottom w:val="0"/>
                      <w:divBdr>
                        <w:top w:val="none" w:sz="0" w:space="0" w:color="auto"/>
                        <w:left w:val="none" w:sz="0" w:space="0" w:color="auto"/>
                        <w:bottom w:val="none" w:sz="0" w:space="0" w:color="auto"/>
                        <w:right w:val="none" w:sz="0" w:space="0" w:color="auto"/>
                      </w:divBdr>
                    </w:div>
                  </w:divsChild>
                </w:div>
                <w:div w:id="238567013">
                  <w:marLeft w:val="0"/>
                  <w:marRight w:val="0"/>
                  <w:marTop w:val="0"/>
                  <w:marBottom w:val="0"/>
                  <w:divBdr>
                    <w:top w:val="none" w:sz="0" w:space="0" w:color="auto"/>
                    <w:left w:val="none" w:sz="0" w:space="0" w:color="auto"/>
                    <w:bottom w:val="none" w:sz="0" w:space="0" w:color="auto"/>
                    <w:right w:val="none" w:sz="0" w:space="0" w:color="auto"/>
                  </w:divBdr>
                  <w:divsChild>
                    <w:div w:id="286474962">
                      <w:marLeft w:val="0"/>
                      <w:marRight w:val="0"/>
                      <w:marTop w:val="0"/>
                      <w:marBottom w:val="0"/>
                      <w:divBdr>
                        <w:top w:val="none" w:sz="0" w:space="0" w:color="auto"/>
                        <w:left w:val="none" w:sz="0" w:space="0" w:color="auto"/>
                        <w:bottom w:val="none" w:sz="0" w:space="0" w:color="auto"/>
                        <w:right w:val="none" w:sz="0" w:space="0" w:color="auto"/>
                      </w:divBdr>
                    </w:div>
                  </w:divsChild>
                </w:div>
                <w:div w:id="1681009071">
                  <w:marLeft w:val="0"/>
                  <w:marRight w:val="0"/>
                  <w:marTop w:val="0"/>
                  <w:marBottom w:val="0"/>
                  <w:divBdr>
                    <w:top w:val="none" w:sz="0" w:space="0" w:color="auto"/>
                    <w:left w:val="none" w:sz="0" w:space="0" w:color="auto"/>
                    <w:bottom w:val="none" w:sz="0" w:space="0" w:color="auto"/>
                    <w:right w:val="none" w:sz="0" w:space="0" w:color="auto"/>
                  </w:divBdr>
                  <w:divsChild>
                    <w:div w:id="1406300834">
                      <w:marLeft w:val="0"/>
                      <w:marRight w:val="0"/>
                      <w:marTop w:val="0"/>
                      <w:marBottom w:val="0"/>
                      <w:divBdr>
                        <w:top w:val="none" w:sz="0" w:space="0" w:color="auto"/>
                        <w:left w:val="none" w:sz="0" w:space="0" w:color="auto"/>
                        <w:bottom w:val="none" w:sz="0" w:space="0" w:color="auto"/>
                        <w:right w:val="none" w:sz="0" w:space="0" w:color="auto"/>
                      </w:divBdr>
                    </w:div>
                  </w:divsChild>
                </w:div>
                <w:div w:id="1998419413">
                  <w:marLeft w:val="0"/>
                  <w:marRight w:val="0"/>
                  <w:marTop w:val="0"/>
                  <w:marBottom w:val="0"/>
                  <w:divBdr>
                    <w:top w:val="none" w:sz="0" w:space="0" w:color="auto"/>
                    <w:left w:val="none" w:sz="0" w:space="0" w:color="auto"/>
                    <w:bottom w:val="none" w:sz="0" w:space="0" w:color="auto"/>
                    <w:right w:val="none" w:sz="0" w:space="0" w:color="auto"/>
                  </w:divBdr>
                  <w:divsChild>
                    <w:div w:id="598492748">
                      <w:marLeft w:val="0"/>
                      <w:marRight w:val="0"/>
                      <w:marTop w:val="0"/>
                      <w:marBottom w:val="0"/>
                      <w:divBdr>
                        <w:top w:val="none" w:sz="0" w:space="0" w:color="auto"/>
                        <w:left w:val="none" w:sz="0" w:space="0" w:color="auto"/>
                        <w:bottom w:val="none" w:sz="0" w:space="0" w:color="auto"/>
                        <w:right w:val="none" w:sz="0" w:space="0" w:color="auto"/>
                      </w:divBdr>
                    </w:div>
                  </w:divsChild>
                </w:div>
                <w:div w:id="418134476">
                  <w:marLeft w:val="0"/>
                  <w:marRight w:val="0"/>
                  <w:marTop w:val="0"/>
                  <w:marBottom w:val="0"/>
                  <w:divBdr>
                    <w:top w:val="none" w:sz="0" w:space="0" w:color="auto"/>
                    <w:left w:val="none" w:sz="0" w:space="0" w:color="auto"/>
                    <w:bottom w:val="none" w:sz="0" w:space="0" w:color="auto"/>
                    <w:right w:val="none" w:sz="0" w:space="0" w:color="auto"/>
                  </w:divBdr>
                  <w:divsChild>
                    <w:div w:id="136845975">
                      <w:marLeft w:val="0"/>
                      <w:marRight w:val="0"/>
                      <w:marTop w:val="0"/>
                      <w:marBottom w:val="0"/>
                      <w:divBdr>
                        <w:top w:val="none" w:sz="0" w:space="0" w:color="auto"/>
                        <w:left w:val="none" w:sz="0" w:space="0" w:color="auto"/>
                        <w:bottom w:val="none" w:sz="0" w:space="0" w:color="auto"/>
                        <w:right w:val="none" w:sz="0" w:space="0" w:color="auto"/>
                      </w:divBdr>
                    </w:div>
                  </w:divsChild>
                </w:div>
                <w:div w:id="875628985">
                  <w:marLeft w:val="0"/>
                  <w:marRight w:val="0"/>
                  <w:marTop w:val="0"/>
                  <w:marBottom w:val="0"/>
                  <w:divBdr>
                    <w:top w:val="none" w:sz="0" w:space="0" w:color="auto"/>
                    <w:left w:val="none" w:sz="0" w:space="0" w:color="auto"/>
                    <w:bottom w:val="none" w:sz="0" w:space="0" w:color="auto"/>
                    <w:right w:val="none" w:sz="0" w:space="0" w:color="auto"/>
                  </w:divBdr>
                  <w:divsChild>
                    <w:div w:id="1890875325">
                      <w:marLeft w:val="0"/>
                      <w:marRight w:val="0"/>
                      <w:marTop w:val="0"/>
                      <w:marBottom w:val="0"/>
                      <w:divBdr>
                        <w:top w:val="none" w:sz="0" w:space="0" w:color="auto"/>
                        <w:left w:val="none" w:sz="0" w:space="0" w:color="auto"/>
                        <w:bottom w:val="none" w:sz="0" w:space="0" w:color="auto"/>
                        <w:right w:val="none" w:sz="0" w:space="0" w:color="auto"/>
                      </w:divBdr>
                    </w:div>
                  </w:divsChild>
                </w:div>
                <w:div w:id="1642230177">
                  <w:marLeft w:val="0"/>
                  <w:marRight w:val="0"/>
                  <w:marTop w:val="0"/>
                  <w:marBottom w:val="0"/>
                  <w:divBdr>
                    <w:top w:val="none" w:sz="0" w:space="0" w:color="auto"/>
                    <w:left w:val="none" w:sz="0" w:space="0" w:color="auto"/>
                    <w:bottom w:val="none" w:sz="0" w:space="0" w:color="auto"/>
                    <w:right w:val="none" w:sz="0" w:space="0" w:color="auto"/>
                  </w:divBdr>
                  <w:divsChild>
                    <w:div w:id="2007589504">
                      <w:marLeft w:val="0"/>
                      <w:marRight w:val="0"/>
                      <w:marTop w:val="0"/>
                      <w:marBottom w:val="0"/>
                      <w:divBdr>
                        <w:top w:val="none" w:sz="0" w:space="0" w:color="auto"/>
                        <w:left w:val="none" w:sz="0" w:space="0" w:color="auto"/>
                        <w:bottom w:val="none" w:sz="0" w:space="0" w:color="auto"/>
                        <w:right w:val="none" w:sz="0" w:space="0" w:color="auto"/>
                      </w:divBdr>
                    </w:div>
                  </w:divsChild>
                </w:div>
                <w:div w:id="216161872">
                  <w:marLeft w:val="0"/>
                  <w:marRight w:val="0"/>
                  <w:marTop w:val="0"/>
                  <w:marBottom w:val="0"/>
                  <w:divBdr>
                    <w:top w:val="none" w:sz="0" w:space="0" w:color="auto"/>
                    <w:left w:val="none" w:sz="0" w:space="0" w:color="auto"/>
                    <w:bottom w:val="none" w:sz="0" w:space="0" w:color="auto"/>
                    <w:right w:val="none" w:sz="0" w:space="0" w:color="auto"/>
                  </w:divBdr>
                  <w:divsChild>
                    <w:div w:id="1337268820">
                      <w:marLeft w:val="0"/>
                      <w:marRight w:val="0"/>
                      <w:marTop w:val="0"/>
                      <w:marBottom w:val="0"/>
                      <w:divBdr>
                        <w:top w:val="none" w:sz="0" w:space="0" w:color="auto"/>
                        <w:left w:val="none" w:sz="0" w:space="0" w:color="auto"/>
                        <w:bottom w:val="none" w:sz="0" w:space="0" w:color="auto"/>
                        <w:right w:val="none" w:sz="0" w:space="0" w:color="auto"/>
                      </w:divBdr>
                    </w:div>
                  </w:divsChild>
                </w:div>
                <w:div w:id="1041630433">
                  <w:marLeft w:val="0"/>
                  <w:marRight w:val="0"/>
                  <w:marTop w:val="0"/>
                  <w:marBottom w:val="0"/>
                  <w:divBdr>
                    <w:top w:val="none" w:sz="0" w:space="0" w:color="auto"/>
                    <w:left w:val="none" w:sz="0" w:space="0" w:color="auto"/>
                    <w:bottom w:val="none" w:sz="0" w:space="0" w:color="auto"/>
                    <w:right w:val="none" w:sz="0" w:space="0" w:color="auto"/>
                  </w:divBdr>
                  <w:divsChild>
                    <w:div w:id="1158229817">
                      <w:marLeft w:val="0"/>
                      <w:marRight w:val="0"/>
                      <w:marTop w:val="0"/>
                      <w:marBottom w:val="0"/>
                      <w:divBdr>
                        <w:top w:val="none" w:sz="0" w:space="0" w:color="auto"/>
                        <w:left w:val="none" w:sz="0" w:space="0" w:color="auto"/>
                        <w:bottom w:val="none" w:sz="0" w:space="0" w:color="auto"/>
                        <w:right w:val="none" w:sz="0" w:space="0" w:color="auto"/>
                      </w:divBdr>
                    </w:div>
                  </w:divsChild>
                </w:div>
                <w:div w:id="972252306">
                  <w:marLeft w:val="0"/>
                  <w:marRight w:val="0"/>
                  <w:marTop w:val="0"/>
                  <w:marBottom w:val="0"/>
                  <w:divBdr>
                    <w:top w:val="none" w:sz="0" w:space="0" w:color="auto"/>
                    <w:left w:val="none" w:sz="0" w:space="0" w:color="auto"/>
                    <w:bottom w:val="none" w:sz="0" w:space="0" w:color="auto"/>
                    <w:right w:val="none" w:sz="0" w:space="0" w:color="auto"/>
                  </w:divBdr>
                  <w:divsChild>
                    <w:div w:id="1128284873">
                      <w:marLeft w:val="0"/>
                      <w:marRight w:val="0"/>
                      <w:marTop w:val="0"/>
                      <w:marBottom w:val="0"/>
                      <w:divBdr>
                        <w:top w:val="none" w:sz="0" w:space="0" w:color="auto"/>
                        <w:left w:val="none" w:sz="0" w:space="0" w:color="auto"/>
                        <w:bottom w:val="none" w:sz="0" w:space="0" w:color="auto"/>
                        <w:right w:val="none" w:sz="0" w:space="0" w:color="auto"/>
                      </w:divBdr>
                    </w:div>
                  </w:divsChild>
                </w:div>
                <w:div w:id="591933399">
                  <w:marLeft w:val="0"/>
                  <w:marRight w:val="0"/>
                  <w:marTop w:val="0"/>
                  <w:marBottom w:val="0"/>
                  <w:divBdr>
                    <w:top w:val="none" w:sz="0" w:space="0" w:color="auto"/>
                    <w:left w:val="none" w:sz="0" w:space="0" w:color="auto"/>
                    <w:bottom w:val="none" w:sz="0" w:space="0" w:color="auto"/>
                    <w:right w:val="none" w:sz="0" w:space="0" w:color="auto"/>
                  </w:divBdr>
                  <w:divsChild>
                    <w:div w:id="1481582168">
                      <w:marLeft w:val="0"/>
                      <w:marRight w:val="0"/>
                      <w:marTop w:val="0"/>
                      <w:marBottom w:val="0"/>
                      <w:divBdr>
                        <w:top w:val="none" w:sz="0" w:space="0" w:color="auto"/>
                        <w:left w:val="none" w:sz="0" w:space="0" w:color="auto"/>
                        <w:bottom w:val="none" w:sz="0" w:space="0" w:color="auto"/>
                        <w:right w:val="none" w:sz="0" w:space="0" w:color="auto"/>
                      </w:divBdr>
                    </w:div>
                  </w:divsChild>
                </w:div>
                <w:div w:id="1110979217">
                  <w:marLeft w:val="0"/>
                  <w:marRight w:val="0"/>
                  <w:marTop w:val="0"/>
                  <w:marBottom w:val="0"/>
                  <w:divBdr>
                    <w:top w:val="none" w:sz="0" w:space="0" w:color="auto"/>
                    <w:left w:val="none" w:sz="0" w:space="0" w:color="auto"/>
                    <w:bottom w:val="none" w:sz="0" w:space="0" w:color="auto"/>
                    <w:right w:val="none" w:sz="0" w:space="0" w:color="auto"/>
                  </w:divBdr>
                  <w:divsChild>
                    <w:div w:id="1819954790">
                      <w:marLeft w:val="0"/>
                      <w:marRight w:val="0"/>
                      <w:marTop w:val="0"/>
                      <w:marBottom w:val="0"/>
                      <w:divBdr>
                        <w:top w:val="none" w:sz="0" w:space="0" w:color="auto"/>
                        <w:left w:val="none" w:sz="0" w:space="0" w:color="auto"/>
                        <w:bottom w:val="none" w:sz="0" w:space="0" w:color="auto"/>
                        <w:right w:val="none" w:sz="0" w:space="0" w:color="auto"/>
                      </w:divBdr>
                    </w:div>
                  </w:divsChild>
                </w:div>
                <w:div w:id="972517639">
                  <w:marLeft w:val="0"/>
                  <w:marRight w:val="0"/>
                  <w:marTop w:val="0"/>
                  <w:marBottom w:val="0"/>
                  <w:divBdr>
                    <w:top w:val="none" w:sz="0" w:space="0" w:color="auto"/>
                    <w:left w:val="none" w:sz="0" w:space="0" w:color="auto"/>
                    <w:bottom w:val="none" w:sz="0" w:space="0" w:color="auto"/>
                    <w:right w:val="none" w:sz="0" w:space="0" w:color="auto"/>
                  </w:divBdr>
                  <w:divsChild>
                    <w:div w:id="90898684">
                      <w:marLeft w:val="0"/>
                      <w:marRight w:val="0"/>
                      <w:marTop w:val="0"/>
                      <w:marBottom w:val="0"/>
                      <w:divBdr>
                        <w:top w:val="none" w:sz="0" w:space="0" w:color="auto"/>
                        <w:left w:val="none" w:sz="0" w:space="0" w:color="auto"/>
                        <w:bottom w:val="none" w:sz="0" w:space="0" w:color="auto"/>
                        <w:right w:val="none" w:sz="0" w:space="0" w:color="auto"/>
                      </w:divBdr>
                    </w:div>
                  </w:divsChild>
                </w:div>
                <w:div w:id="33510099">
                  <w:marLeft w:val="0"/>
                  <w:marRight w:val="0"/>
                  <w:marTop w:val="0"/>
                  <w:marBottom w:val="0"/>
                  <w:divBdr>
                    <w:top w:val="none" w:sz="0" w:space="0" w:color="auto"/>
                    <w:left w:val="none" w:sz="0" w:space="0" w:color="auto"/>
                    <w:bottom w:val="none" w:sz="0" w:space="0" w:color="auto"/>
                    <w:right w:val="none" w:sz="0" w:space="0" w:color="auto"/>
                  </w:divBdr>
                  <w:divsChild>
                    <w:div w:id="998923357">
                      <w:marLeft w:val="0"/>
                      <w:marRight w:val="0"/>
                      <w:marTop w:val="0"/>
                      <w:marBottom w:val="0"/>
                      <w:divBdr>
                        <w:top w:val="none" w:sz="0" w:space="0" w:color="auto"/>
                        <w:left w:val="none" w:sz="0" w:space="0" w:color="auto"/>
                        <w:bottom w:val="none" w:sz="0" w:space="0" w:color="auto"/>
                        <w:right w:val="none" w:sz="0" w:space="0" w:color="auto"/>
                      </w:divBdr>
                    </w:div>
                  </w:divsChild>
                </w:div>
                <w:div w:id="915013709">
                  <w:marLeft w:val="0"/>
                  <w:marRight w:val="0"/>
                  <w:marTop w:val="0"/>
                  <w:marBottom w:val="0"/>
                  <w:divBdr>
                    <w:top w:val="none" w:sz="0" w:space="0" w:color="auto"/>
                    <w:left w:val="none" w:sz="0" w:space="0" w:color="auto"/>
                    <w:bottom w:val="none" w:sz="0" w:space="0" w:color="auto"/>
                    <w:right w:val="none" w:sz="0" w:space="0" w:color="auto"/>
                  </w:divBdr>
                  <w:divsChild>
                    <w:div w:id="347485462">
                      <w:marLeft w:val="0"/>
                      <w:marRight w:val="0"/>
                      <w:marTop w:val="0"/>
                      <w:marBottom w:val="0"/>
                      <w:divBdr>
                        <w:top w:val="none" w:sz="0" w:space="0" w:color="auto"/>
                        <w:left w:val="none" w:sz="0" w:space="0" w:color="auto"/>
                        <w:bottom w:val="none" w:sz="0" w:space="0" w:color="auto"/>
                        <w:right w:val="none" w:sz="0" w:space="0" w:color="auto"/>
                      </w:divBdr>
                    </w:div>
                  </w:divsChild>
                </w:div>
                <w:div w:id="446507104">
                  <w:marLeft w:val="0"/>
                  <w:marRight w:val="0"/>
                  <w:marTop w:val="0"/>
                  <w:marBottom w:val="0"/>
                  <w:divBdr>
                    <w:top w:val="none" w:sz="0" w:space="0" w:color="auto"/>
                    <w:left w:val="none" w:sz="0" w:space="0" w:color="auto"/>
                    <w:bottom w:val="none" w:sz="0" w:space="0" w:color="auto"/>
                    <w:right w:val="none" w:sz="0" w:space="0" w:color="auto"/>
                  </w:divBdr>
                  <w:divsChild>
                    <w:div w:id="340670772">
                      <w:marLeft w:val="0"/>
                      <w:marRight w:val="0"/>
                      <w:marTop w:val="0"/>
                      <w:marBottom w:val="0"/>
                      <w:divBdr>
                        <w:top w:val="none" w:sz="0" w:space="0" w:color="auto"/>
                        <w:left w:val="none" w:sz="0" w:space="0" w:color="auto"/>
                        <w:bottom w:val="none" w:sz="0" w:space="0" w:color="auto"/>
                        <w:right w:val="none" w:sz="0" w:space="0" w:color="auto"/>
                      </w:divBdr>
                    </w:div>
                  </w:divsChild>
                </w:div>
                <w:div w:id="1692295165">
                  <w:marLeft w:val="0"/>
                  <w:marRight w:val="0"/>
                  <w:marTop w:val="0"/>
                  <w:marBottom w:val="0"/>
                  <w:divBdr>
                    <w:top w:val="none" w:sz="0" w:space="0" w:color="auto"/>
                    <w:left w:val="none" w:sz="0" w:space="0" w:color="auto"/>
                    <w:bottom w:val="none" w:sz="0" w:space="0" w:color="auto"/>
                    <w:right w:val="none" w:sz="0" w:space="0" w:color="auto"/>
                  </w:divBdr>
                  <w:divsChild>
                    <w:div w:id="2063405530">
                      <w:marLeft w:val="0"/>
                      <w:marRight w:val="0"/>
                      <w:marTop w:val="0"/>
                      <w:marBottom w:val="0"/>
                      <w:divBdr>
                        <w:top w:val="none" w:sz="0" w:space="0" w:color="auto"/>
                        <w:left w:val="none" w:sz="0" w:space="0" w:color="auto"/>
                        <w:bottom w:val="none" w:sz="0" w:space="0" w:color="auto"/>
                        <w:right w:val="none" w:sz="0" w:space="0" w:color="auto"/>
                      </w:divBdr>
                    </w:div>
                  </w:divsChild>
                </w:div>
                <w:div w:id="1996489149">
                  <w:marLeft w:val="0"/>
                  <w:marRight w:val="0"/>
                  <w:marTop w:val="0"/>
                  <w:marBottom w:val="0"/>
                  <w:divBdr>
                    <w:top w:val="none" w:sz="0" w:space="0" w:color="auto"/>
                    <w:left w:val="none" w:sz="0" w:space="0" w:color="auto"/>
                    <w:bottom w:val="none" w:sz="0" w:space="0" w:color="auto"/>
                    <w:right w:val="none" w:sz="0" w:space="0" w:color="auto"/>
                  </w:divBdr>
                  <w:divsChild>
                    <w:div w:id="461116217">
                      <w:marLeft w:val="0"/>
                      <w:marRight w:val="0"/>
                      <w:marTop w:val="0"/>
                      <w:marBottom w:val="0"/>
                      <w:divBdr>
                        <w:top w:val="none" w:sz="0" w:space="0" w:color="auto"/>
                        <w:left w:val="none" w:sz="0" w:space="0" w:color="auto"/>
                        <w:bottom w:val="none" w:sz="0" w:space="0" w:color="auto"/>
                        <w:right w:val="none" w:sz="0" w:space="0" w:color="auto"/>
                      </w:divBdr>
                    </w:div>
                  </w:divsChild>
                </w:div>
                <w:div w:id="1029718189">
                  <w:marLeft w:val="0"/>
                  <w:marRight w:val="0"/>
                  <w:marTop w:val="0"/>
                  <w:marBottom w:val="0"/>
                  <w:divBdr>
                    <w:top w:val="none" w:sz="0" w:space="0" w:color="auto"/>
                    <w:left w:val="none" w:sz="0" w:space="0" w:color="auto"/>
                    <w:bottom w:val="none" w:sz="0" w:space="0" w:color="auto"/>
                    <w:right w:val="none" w:sz="0" w:space="0" w:color="auto"/>
                  </w:divBdr>
                  <w:divsChild>
                    <w:div w:id="893852055">
                      <w:marLeft w:val="0"/>
                      <w:marRight w:val="0"/>
                      <w:marTop w:val="0"/>
                      <w:marBottom w:val="0"/>
                      <w:divBdr>
                        <w:top w:val="none" w:sz="0" w:space="0" w:color="auto"/>
                        <w:left w:val="none" w:sz="0" w:space="0" w:color="auto"/>
                        <w:bottom w:val="none" w:sz="0" w:space="0" w:color="auto"/>
                        <w:right w:val="none" w:sz="0" w:space="0" w:color="auto"/>
                      </w:divBdr>
                    </w:div>
                  </w:divsChild>
                </w:div>
                <w:div w:id="605817333">
                  <w:marLeft w:val="0"/>
                  <w:marRight w:val="0"/>
                  <w:marTop w:val="0"/>
                  <w:marBottom w:val="0"/>
                  <w:divBdr>
                    <w:top w:val="none" w:sz="0" w:space="0" w:color="auto"/>
                    <w:left w:val="none" w:sz="0" w:space="0" w:color="auto"/>
                    <w:bottom w:val="none" w:sz="0" w:space="0" w:color="auto"/>
                    <w:right w:val="none" w:sz="0" w:space="0" w:color="auto"/>
                  </w:divBdr>
                  <w:divsChild>
                    <w:div w:id="1403065683">
                      <w:marLeft w:val="0"/>
                      <w:marRight w:val="0"/>
                      <w:marTop w:val="0"/>
                      <w:marBottom w:val="0"/>
                      <w:divBdr>
                        <w:top w:val="none" w:sz="0" w:space="0" w:color="auto"/>
                        <w:left w:val="none" w:sz="0" w:space="0" w:color="auto"/>
                        <w:bottom w:val="none" w:sz="0" w:space="0" w:color="auto"/>
                        <w:right w:val="none" w:sz="0" w:space="0" w:color="auto"/>
                      </w:divBdr>
                    </w:div>
                  </w:divsChild>
                </w:div>
                <w:div w:id="1161845924">
                  <w:marLeft w:val="0"/>
                  <w:marRight w:val="0"/>
                  <w:marTop w:val="0"/>
                  <w:marBottom w:val="0"/>
                  <w:divBdr>
                    <w:top w:val="none" w:sz="0" w:space="0" w:color="auto"/>
                    <w:left w:val="none" w:sz="0" w:space="0" w:color="auto"/>
                    <w:bottom w:val="none" w:sz="0" w:space="0" w:color="auto"/>
                    <w:right w:val="none" w:sz="0" w:space="0" w:color="auto"/>
                  </w:divBdr>
                  <w:divsChild>
                    <w:div w:id="11956737">
                      <w:marLeft w:val="0"/>
                      <w:marRight w:val="0"/>
                      <w:marTop w:val="0"/>
                      <w:marBottom w:val="0"/>
                      <w:divBdr>
                        <w:top w:val="none" w:sz="0" w:space="0" w:color="auto"/>
                        <w:left w:val="none" w:sz="0" w:space="0" w:color="auto"/>
                        <w:bottom w:val="none" w:sz="0" w:space="0" w:color="auto"/>
                        <w:right w:val="none" w:sz="0" w:space="0" w:color="auto"/>
                      </w:divBdr>
                    </w:div>
                  </w:divsChild>
                </w:div>
                <w:div w:id="59254433">
                  <w:marLeft w:val="0"/>
                  <w:marRight w:val="0"/>
                  <w:marTop w:val="0"/>
                  <w:marBottom w:val="0"/>
                  <w:divBdr>
                    <w:top w:val="none" w:sz="0" w:space="0" w:color="auto"/>
                    <w:left w:val="none" w:sz="0" w:space="0" w:color="auto"/>
                    <w:bottom w:val="none" w:sz="0" w:space="0" w:color="auto"/>
                    <w:right w:val="none" w:sz="0" w:space="0" w:color="auto"/>
                  </w:divBdr>
                  <w:divsChild>
                    <w:div w:id="871379918">
                      <w:marLeft w:val="0"/>
                      <w:marRight w:val="0"/>
                      <w:marTop w:val="0"/>
                      <w:marBottom w:val="0"/>
                      <w:divBdr>
                        <w:top w:val="none" w:sz="0" w:space="0" w:color="auto"/>
                        <w:left w:val="none" w:sz="0" w:space="0" w:color="auto"/>
                        <w:bottom w:val="none" w:sz="0" w:space="0" w:color="auto"/>
                        <w:right w:val="none" w:sz="0" w:space="0" w:color="auto"/>
                      </w:divBdr>
                    </w:div>
                  </w:divsChild>
                </w:div>
                <w:div w:id="636647631">
                  <w:marLeft w:val="0"/>
                  <w:marRight w:val="0"/>
                  <w:marTop w:val="0"/>
                  <w:marBottom w:val="0"/>
                  <w:divBdr>
                    <w:top w:val="none" w:sz="0" w:space="0" w:color="auto"/>
                    <w:left w:val="none" w:sz="0" w:space="0" w:color="auto"/>
                    <w:bottom w:val="none" w:sz="0" w:space="0" w:color="auto"/>
                    <w:right w:val="none" w:sz="0" w:space="0" w:color="auto"/>
                  </w:divBdr>
                  <w:divsChild>
                    <w:div w:id="1906186428">
                      <w:marLeft w:val="0"/>
                      <w:marRight w:val="0"/>
                      <w:marTop w:val="0"/>
                      <w:marBottom w:val="0"/>
                      <w:divBdr>
                        <w:top w:val="none" w:sz="0" w:space="0" w:color="auto"/>
                        <w:left w:val="none" w:sz="0" w:space="0" w:color="auto"/>
                        <w:bottom w:val="none" w:sz="0" w:space="0" w:color="auto"/>
                        <w:right w:val="none" w:sz="0" w:space="0" w:color="auto"/>
                      </w:divBdr>
                    </w:div>
                    <w:div w:id="902984101">
                      <w:marLeft w:val="0"/>
                      <w:marRight w:val="0"/>
                      <w:marTop w:val="0"/>
                      <w:marBottom w:val="0"/>
                      <w:divBdr>
                        <w:top w:val="none" w:sz="0" w:space="0" w:color="auto"/>
                        <w:left w:val="none" w:sz="0" w:space="0" w:color="auto"/>
                        <w:bottom w:val="none" w:sz="0" w:space="0" w:color="auto"/>
                        <w:right w:val="none" w:sz="0" w:space="0" w:color="auto"/>
                      </w:divBdr>
                    </w:div>
                    <w:div w:id="2006123431">
                      <w:marLeft w:val="0"/>
                      <w:marRight w:val="0"/>
                      <w:marTop w:val="0"/>
                      <w:marBottom w:val="0"/>
                      <w:divBdr>
                        <w:top w:val="none" w:sz="0" w:space="0" w:color="auto"/>
                        <w:left w:val="none" w:sz="0" w:space="0" w:color="auto"/>
                        <w:bottom w:val="none" w:sz="0" w:space="0" w:color="auto"/>
                        <w:right w:val="none" w:sz="0" w:space="0" w:color="auto"/>
                      </w:divBdr>
                    </w:div>
                    <w:div w:id="19742063">
                      <w:marLeft w:val="0"/>
                      <w:marRight w:val="0"/>
                      <w:marTop w:val="0"/>
                      <w:marBottom w:val="0"/>
                      <w:divBdr>
                        <w:top w:val="none" w:sz="0" w:space="0" w:color="auto"/>
                        <w:left w:val="none" w:sz="0" w:space="0" w:color="auto"/>
                        <w:bottom w:val="none" w:sz="0" w:space="0" w:color="auto"/>
                        <w:right w:val="none" w:sz="0" w:space="0" w:color="auto"/>
                      </w:divBdr>
                    </w:div>
                    <w:div w:id="120416511">
                      <w:marLeft w:val="0"/>
                      <w:marRight w:val="0"/>
                      <w:marTop w:val="0"/>
                      <w:marBottom w:val="0"/>
                      <w:divBdr>
                        <w:top w:val="none" w:sz="0" w:space="0" w:color="auto"/>
                        <w:left w:val="none" w:sz="0" w:space="0" w:color="auto"/>
                        <w:bottom w:val="none" w:sz="0" w:space="0" w:color="auto"/>
                        <w:right w:val="none" w:sz="0" w:space="0" w:color="auto"/>
                      </w:divBdr>
                    </w:div>
                  </w:divsChild>
                </w:div>
                <w:div w:id="1435712291">
                  <w:marLeft w:val="0"/>
                  <w:marRight w:val="0"/>
                  <w:marTop w:val="0"/>
                  <w:marBottom w:val="0"/>
                  <w:divBdr>
                    <w:top w:val="none" w:sz="0" w:space="0" w:color="auto"/>
                    <w:left w:val="none" w:sz="0" w:space="0" w:color="auto"/>
                    <w:bottom w:val="none" w:sz="0" w:space="0" w:color="auto"/>
                    <w:right w:val="none" w:sz="0" w:space="0" w:color="auto"/>
                  </w:divBdr>
                  <w:divsChild>
                    <w:div w:id="1411468920">
                      <w:marLeft w:val="0"/>
                      <w:marRight w:val="0"/>
                      <w:marTop w:val="0"/>
                      <w:marBottom w:val="0"/>
                      <w:divBdr>
                        <w:top w:val="none" w:sz="0" w:space="0" w:color="auto"/>
                        <w:left w:val="none" w:sz="0" w:space="0" w:color="auto"/>
                        <w:bottom w:val="none" w:sz="0" w:space="0" w:color="auto"/>
                        <w:right w:val="none" w:sz="0" w:space="0" w:color="auto"/>
                      </w:divBdr>
                    </w:div>
                    <w:div w:id="2012903191">
                      <w:marLeft w:val="0"/>
                      <w:marRight w:val="0"/>
                      <w:marTop w:val="0"/>
                      <w:marBottom w:val="0"/>
                      <w:divBdr>
                        <w:top w:val="none" w:sz="0" w:space="0" w:color="auto"/>
                        <w:left w:val="none" w:sz="0" w:space="0" w:color="auto"/>
                        <w:bottom w:val="none" w:sz="0" w:space="0" w:color="auto"/>
                        <w:right w:val="none" w:sz="0" w:space="0" w:color="auto"/>
                      </w:divBdr>
                    </w:div>
                    <w:div w:id="1360163047">
                      <w:marLeft w:val="0"/>
                      <w:marRight w:val="0"/>
                      <w:marTop w:val="0"/>
                      <w:marBottom w:val="0"/>
                      <w:divBdr>
                        <w:top w:val="none" w:sz="0" w:space="0" w:color="auto"/>
                        <w:left w:val="none" w:sz="0" w:space="0" w:color="auto"/>
                        <w:bottom w:val="none" w:sz="0" w:space="0" w:color="auto"/>
                        <w:right w:val="none" w:sz="0" w:space="0" w:color="auto"/>
                      </w:divBdr>
                    </w:div>
                    <w:div w:id="1865249576">
                      <w:marLeft w:val="0"/>
                      <w:marRight w:val="0"/>
                      <w:marTop w:val="0"/>
                      <w:marBottom w:val="0"/>
                      <w:divBdr>
                        <w:top w:val="none" w:sz="0" w:space="0" w:color="auto"/>
                        <w:left w:val="none" w:sz="0" w:space="0" w:color="auto"/>
                        <w:bottom w:val="none" w:sz="0" w:space="0" w:color="auto"/>
                        <w:right w:val="none" w:sz="0" w:space="0" w:color="auto"/>
                      </w:divBdr>
                    </w:div>
                    <w:div w:id="1747680917">
                      <w:marLeft w:val="0"/>
                      <w:marRight w:val="0"/>
                      <w:marTop w:val="0"/>
                      <w:marBottom w:val="0"/>
                      <w:divBdr>
                        <w:top w:val="none" w:sz="0" w:space="0" w:color="auto"/>
                        <w:left w:val="none" w:sz="0" w:space="0" w:color="auto"/>
                        <w:bottom w:val="none" w:sz="0" w:space="0" w:color="auto"/>
                        <w:right w:val="none" w:sz="0" w:space="0" w:color="auto"/>
                      </w:divBdr>
                    </w:div>
                  </w:divsChild>
                </w:div>
                <w:div w:id="1911110464">
                  <w:marLeft w:val="0"/>
                  <w:marRight w:val="0"/>
                  <w:marTop w:val="0"/>
                  <w:marBottom w:val="0"/>
                  <w:divBdr>
                    <w:top w:val="none" w:sz="0" w:space="0" w:color="auto"/>
                    <w:left w:val="none" w:sz="0" w:space="0" w:color="auto"/>
                    <w:bottom w:val="none" w:sz="0" w:space="0" w:color="auto"/>
                    <w:right w:val="none" w:sz="0" w:space="0" w:color="auto"/>
                  </w:divBdr>
                  <w:divsChild>
                    <w:div w:id="933787056">
                      <w:marLeft w:val="0"/>
                      <w:marRight w:val="0"/>
                      <w:marTop w:val="0"/>
                      <w:marBottom w:val="0"/>
                      <w:divBdr>
                        <w:top w:val="none" w:sz="0" w:space="0" w:color="auto"/>
                        <w:left w:val="none" w:sz="0" w:space="0" w:color="auto"/>
                        <w:bottom w:val="none" w:sz="0" w:space="0" w:color="auto"/>
                        <w:right w:val="none" w:sz="0" w:space="0" w:color="auto"/>
                      </w:divBdr>
                    </w:div>
                    <w:div w:id="460731113">
                      <w:marLeft w:val="0"/>
                      <w:marRight w:val="0"/>
                      <w:marTop w:val="0"/>
                      <w:marBottom w:val="0"/>
                      <w:divBdr>
                        <w:top w:val="none" w:sz="0" w:space="0" w:color="auto"/>
                        <w:left w:val="none" w:sz="0" w:space="0" w:color="auto"/>
                        <w:bottom w:val="none" w:sz="0" w:space="0" w:color="auto"/>
                        <w:right w:val="none" w:sz="0" w:space="0" w:color="auto"/>
                      </w:divBdr>
                    </w:div>
                    <w:div w:id="461844118">
                      <w:marLeft w:val="0"/>
                      <w:marRight w:val="0"/>
                      <w:marTop w:val="0"/>
                      <w:marBottom w:val="0"/>
                      <w:divBdr>
                        <w:top w:val="none" w:sz="0" w:space="0" w:color="auto"/>
                        <w:left w:val="none" w:sz="0" w:space="0" w:color="auto"/>
                        <w:bottom w:val="none" w:sz="0" w:space="0" w:color="auto"/>
                        <w:right w:val="none" w:sz="0" w:space="0" w:color="auto"/>
                      </w:divBdr>
                    </w:div>
                    <w:div w:id="1025793181">
                      <w:marLeft w:val="0"/>
                      <w:marRight w:val="0"/>
                      <w:marTop w:val="0"/>
                      <w:marBottom w:val="0"/>
                      <w:divBdr>
                        <w:top w:val="none" w:sz="0" w:space="0" w:color="auto"/>
                        <w:left w:val="none" w:sz="0" w:space="0" w:color="auto"/>
                        <w:bottom w:val="none" w:sz="0" w:space="0" w:color="auto"/>
                        <w:right w:val="none" w:sz="0" w:space="0" w:color="auto"/>
                      </w:divBdr>
                    </w:div>
                    <w:div w:id="182473667">
                      <w:marLeft w:val="0"/>
                      <w:marRight w:val="0"/>
                      <w:marTop w:val="0"/>
                      <w:marBottom w:val="0"/>
                      <w:divBdr>
                        <w:top w:val="none" w:sz="0" w:space="0" w:color="auto"/>
                        <w:left w:val="none" w:sz="0" w:space="0" w:color="auto"/>
                        <w:bottom w:val="none" w:sz="0" w:space="0" w:color="auto"/>
                        <w:right w:val="none" w:sz="0" w:space="0" w:color="auto"/>
                      </w:divBdr>
                    </w:div>
                  </w:divsChild>
                </w:div>
                <w:div w:id="1337804159">
                  <w:marLeft w:val="0"/>
                  <w:marRight w:val="0"/>
                  <w:marTop w:val="0"/>
                  <w:marBottom w:val="0"/>
                  <w:divBdr>
                    <w:top w:val="none" w:sz="0" w:space="0" w:color="auto"/>
                    <w:left w:val="none" w:sz="0" w:space="0" w:color="auto"/>
                    <w:bottom w:val="none" w:sz="0" w:space="0" w:color="auto"/>
                    <w:right w:val="none" w:sz="0" w:space="0" w:color="auto"/>
                  </w:divBdr>
                  <w:divsChild>
                    <w:div w:id="704477900">
                      <w:marLeft w:val="0"/>
                      <w:marRight w:val="0"/>
                      <w:marTop w:val="0"/>
                      <w:marBottom w:val="0"/>
                      <w:divBdr>
                        <w:top w:val="none" w:sz="0" w:space="0" w:color="auto"/>
                        <w:left w:val="none" w:sz="0" w:space="0" w:color="auto"/>
                        <w:bottom w:val="none" w:sz="0" w:space="0" w:color="auto"/>
                        <w:right w:val="none" w:sz="0" w:space="0" w:color="auto"/>
                      </w:divBdr>
                    </w:div>
                    <w:div w:id="141509459">
                      <w:marLeft w:val="0"/>
                      <w:marRight w:val="0"/>
                      <w:marTop w:val="0"/>
                      <w:marBottom w:val="0"/>
                      <w:divBdr>
                        <w:top w:val="none" w:sz="0" w:space="0" w:color="auto"/>
                        <w:left w:val="none" w:sz="0" w:space="0" w:color="auto"/>
                        <w:bottom w:val="none" w:sz="0" w:space="0" w:color="auto"/>
                        <w:right w:val="none" w:sz="0" w:space="0" w:color="auto"/>
                      </w:divBdr>
                    </w:div>
                    <w:div w:id="1971090874">
                      <w:marLeft w:val="0"/>
                      <w:marRight w:val="0"/>
                      <w:marTop w:val="0"/>
                      <w:marBottom w:val="0"/>
                      <w:divBdr>
                        <w:top w:val="none" w:sz="0" w:space="0" w:color="auto"/>
                        <w:left w:val="none" w:sz="0" w:space="0" w:color="auto"/>
                        <w:bottom w:val="none" w:sz="0" w:space="0" w:color="auto"/>
                        <w:right w:val="none" w:sz="0" w:space="0" w:color="auto"/>
                      </w:divBdr>
                    </w:div>
                    <w:div w:id="497505222">
                      <w:marLeft w:val="0"/>
                      <w:marRight w:val="0"/>
                      <w:marTop w:val="0"/>
                      <w:marBottom w:val="0"/>
                      <w:divBdr>
                        <w:top w:val="none" w:sz="0" w:space="0" w:color="auto"/>
                        <w:left w:val="none" w:sz="0" w:space="0" w:color="auto"/>
                        <w:bottom w:val="none" w:sz="0" w:space="0" w:color="auto"/>
                        <w:right w:val="none" w:sz="0" w:space="0" w:color="auto"/>
                      </w:divBdr>
                    </w:div>
                    <w:div w:id="2099211090">
                      <w:marLeft w:val="0"/>
                      <w:marRight w:val="0"/>
                      <w:marTop w:val="0"/>
                      <w:marBottom w:val="0"/>
                      <w:divBdr>
                        <w:top w:val="none" w:sz="0" w:space="0" w:color="auto"/>
                        <w:left w:val="none" w:sz="0" w:space="0" w:color="auto"/>
                        <w:bottom w:val="none" w:sz="0" w:space="0" w:color="auto"/>
                        <w:right w:val="none" w:sz="0" w:space="0" w:color="auto"/>
                      </w:divBdr>
                    </w:div>
                  </w:divsChild>
                </w:div>
                <w:div w:id="1029068456">
                  <w:marLeft w:val="0"/>
                  <w:marRight w:val="0"/>
                  <w:marTop w:val="0"/>
                  <w:marBottom w:val="0"/>
                  <w:divBdr>
                    <w:top w:val="none" w:sz="0" w:space="0" w:color="auto"/>
                    <w:left w:val="none" w:sz="0" w:space="0" w:color="auto"/>
                    <w:bottom w:val="none" w:sz="0" w:space="0" w:color="auto"/>
                    <w:right w:val="none" w:sz="0" w:space="0" w:color="auto"/>
                  </w:divBdr>
                  <w:divsChild>
                    <w:div w:id="763843608">
                      <w:marLeft w:val="0"/>
                      <w:marRight w:val="0"/>
                      <w:marTop w:val="0"/>
                      <w:marBottom w:val="0"/>
                      <w:divBdr>
                        <w:top w:val="none" w:sz="0" w:space="0" w:color="auto"/>
                        <w:left w:val="none" w:sz="0" w:space="0" w:color="auto"/>
                        <w:bottom w:val="none" w:sz="0" w:space="0" w:color="auto"/>
                        <w:right w:val="none" w:sz="0" w:space="0" w:color="auto"/>
                      </w:divBdr>
                    </w:div>
                  </w:divsChild>
                </w:div>
                <w:div w:id="196085643">
                  <w:marLeft w:val="0"/>
                  <w:marRight w:val="0"/>
                  <w:marTop w:val="0"/>
                  <w:marBottom w:val="0"/>
                  <w:divBdr>
                    <w:top w:val="none" w:sz="0" w:space="0" w:color="auto"/>
                    <w:left w:val="none" w:sz="0" w:space="0" w:color="auto"/>
                    <w:bottom w:val="none" w:sz="0" w:space="0" w:color="auto"/>
                    <w:right w:val="none" w:sz="0" w:space="0" w:color="auto"/>
                  </w:divBdr>
                  <w:divsChild>
                    <w:div w:id="142940679">
                      <w:marLeft w:val="0"/>
                      <w:marRight w:val="0"/>
                      <w:marTop w:val="0"/>
                      <w:marBottom w:val="0"/>
                      <w:divBdr>
                        <w:top w:val="none" w:sz="0" w:space="0" w:color="auto"/>
                        <w:left w:val="none" w:sz="0" w:space="0" w:color="auto"/>
                        <w:bottom w:val="none" w:sz="0" w:space="0" w:color="auto"/>
                        <w:right w:val="none" w:sz="0" w:space="0" w:color="auto"/>
                      </w:divBdr>
                    </w:div>
                  </w:divsChild>
                </w:div>
                <w:div w:id="295527453">
                  <w:marLeft w:val="0"/>
                  <w:marRight w:val="0"/>
                  <w:marTop w:val="0"/>
                  <w:marBottom w:val="0"/>
                  <w:divBdr>
                    <w:top w:val="none" w:sz="0" w:space="0" w:color="auto"/>
                    <w:left w:val="none" w:sz="0" w:space="0" w:color="auto"/>
                    <w:bottom w:val="none" w:sz="0" w:space="0" w:color="auto"/>
                    <w:right w:val="none" w:sz="0" w:space="0" w:color="auto"/>
                  </w:divBdr>
                  <w:divsChild>
                    <w:div w:id="1522670718">
                      <w:marLeft w:val="0"/>
                      <w:marRight w:val="0"/>
                      <w:marTop w:val="0"/>
                      <w:marBottom w:val="0"/>
                      <w:divBdr>
                        <w:top w:val="none" w:sz="0" w:space="0" w:color="auto"/>
                        <w:left w:val="none" w:sz="0" w:space="0" w:color="auto"/>
                        <w:bottom w:val="none" w:sz="0" w:space="0" w:color="auto"/>
                        <w:right w:val="none" w:sz="0" w:space="0" w:color="auto"/>
                      </w:divBdr>
                    </w:div>
                  </w:divsChild>
                </w:div>
                <w:div w:id="531499677">
                  <w:marLeft w:val="0"/>
                  <w:marRight w:val="0"/>
                  <w:marTop w:val="0"/>
                  <w:marBottom w:val="0"/>
                  <w:divBdr>
                    <w:top w:val="none" w:sz="0" w:space="0" w:color="auto"/>
                    <w:left w:val="none" w:sz="0" w:space="0" w:color="auto"/>
                    <w:bottom w:val="none" w:sz="0" w:space="0" w:color="auto"/>
                    <w:right w:val="none" w:sz="0" w:space="0" w:color="auto"/>
                  </w:divBdr>
                  <w:divsChild>
                    <w:div w:id="162307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751506">
          <w:marLeft w:val="0"/>
          <w:marRight w:val="0"/>
          <w:marTop w:val="0"/>
          <w:marBottom w:val="0"/>
          <w:divBdr>
            <w:top w:val="none" w:sz="0" w:space="0" w:color="auto"/>
            <w:left w:val="none" w:sz="0" w:space="0" w:color="auto"/>
            <w:bottom w:val="none" w:sz="0" w:space="0" w:color="auto"/>
            <w:right w:val="none" w:sz="0" w:space="0" w:color="auto"/>
          </w:divBdr>
        </w:div>
        <w:div w:id="93675251">
          <w:marLeft w:val="0"/>
          <w:marRight w:val="0"/>
          <w:marTop w:val="0"/>
          <w:marBottom w:val="0"/>
          <w:divBdr>
            <w:top w:val="none" w:sz="0" w:space="0" w:color="auto"/>
            <w:left w:val="none" w:sz="0" w:space="0" w:color="auto"/>
            <w:bottom w:val="none" w:sz="0" w:space="0" w:color="auto"/>
            <w:right w:val="none" w:sz="0" w:space="0" w:color="auto"/>
          </w:divBdr>
        </w:div>
        <w:div w:id="647902349">
          <w:marLeft w:val="0"/>
          <w:marRight w:val="0"/>
          <w:marTop w:val="0"/>
          <w:marBottom w:val="0"/>
          <w:divBdr>
            <w:top w:val="none" w:sz="0" w:space="0" w:color="auto"/>
            <w:left w:val="none" w:sz="0" w:space="0" w:color="auto"/>
            <w:bottom w:val="none" w:sz="0" w:space="0" w:color="auto"/>
            <w:right w:val="none" w:sz="0" w:space="0" w:color="auto"/>
          </w:divBdr>
        </w:div>
        <w:div w:id="257636838">
          <w:marLeft w:val="0"/>
          <w:marRight w:val="0"/>
          <w:marTop w:val="0"/>
          <w:marBottom w:val="0"/>
          <w:divBdr>
            <w:top w:val="none" w:sz="0" w:space="0" w:color="auto"/>
            <w:left w:val="none" w:sz="0" w:space="0" w:color="auto"/>
            <w:bottom w:val="none" w:sz="0" w:space="0" w:color="auto"/>
            <w:right w:val="none" w:sz="0" w:space="0" w:color="auto"/>
          </w:divBdr>
        </w:div>
        <w:div w:id="1203326705">
          <w:marLeft w:val="0"/>
          <w:marRight w:val="0"/>
          <w:marTop w:val="0"/>
          <w:marBottom w:val="0"/>
          <w:divBdr>
            <w:top w:val="none" w:sz="0" w:space="0" w:color="auto"/>
            <w:left w:val="none" w:sz="0" w:space="0" w:color="auto"/>
            <w:bottom w:val="none" w:sz="0" w:space="0" w:color="auto"/>
            <w:right w:val="none" w:sz="0" w:space="0" w:color="auto"/>
          </w:divBdr>
        </w:div>
        <w:div w:id="204872931">
          <w:marLeft w:val="0"/>
          <w:marRight w:val="0"/>
          <w:marTop w:val="0"/>
          <w:marBottom w:val="0"/>
          <w:divBdr>
            <w:top w:val="none" w:sz="0" w:space="0" w:color="auto"/>
            <w:left w:val="none" w:sz="0" w:space="0" w:color="auto"/>
            <w:bottom w:val="none" w:sz="0" w:space="0" w:color="auto"/>
            <w:right w:val="none" w:sz="0" w:space="0" w:color="auto"/>
          </w:divBdr>
        </w:div>
        <w:div w:id="805048919">
          <w:marLeft w:val="0"/>
          <w:marRight w:val="0"/>
          <w:marTop w:val="0"/>
          <w:marBottom w:val="0"/>
          <w:divBdr>
            <w:top w:val="none" w:sz="0" w:space="0" w:color="auto"/>
            <w:left w:val="none" w:sz="0" w:space="0" w:color="auto"/>
            <w:bottom w:val="none" w:sz="0" w:space="0" w:color="auto"/>
            <w:right w:val="none" w:sz="0" w:space="0" w:color="auto"/>
          </w:divBdr>
        </w:div>
        <w:div w:id="592713416">
          <w:marLeft w:val="0"/>
          <w:marRight w:val="0"/>
          <w:marTop w:val="0"/>
          <w:marBottom w:val="0"/>
          <w:divBdr>
            <w:top w:val="none" w:sz="0" w:space="0" w:color="auto"/>
            <w:left w:val="none" w:sz="0" w:space="0" w:color="auto"/>
            <w:bottom w:val="none" w:sz="0" w:space="0" w:color="auto"/>
            <w:right w:val="none" w:sz="0" w:space="0" w:color="auto"/>
          </w:divBdr>
        </w:div>
        <w:div w:id="2071268261">
          <w:marLeft w:val="0"/>
          <w:marRight w:val="0"/>
          <w:marTop w:val="0"/>
          <w:marBottom w:val="0"/>
          <w:divBdr>
            <w:top w:val="none" w:sz="0" w:space="0" w:color="auto"/>
            <w:left w:val="none" w:sz="0" w:space="0" w:color="auto"/>
            <w:bottom w:val="none" w:sz="0" w:space="0" w:color="auto"/>
            <w:right w:val="none" w:sz="0" w:space="0" w:color="auto"/>
          </w:divBdr>
        </w:div>
        <w:div w:id="1128353560">
          <w:marLeft w:val="0"/>
          <w:marRight w:val="0"/>
          <w:marTop w:val="0"/>
          <w:marBottom w:val="0"/>
          <w:divBdr>
            <w:top w:val="none" w:sz="0" w:space="0" w:color="auto"/>
            <w:left w:val="none" w:sz="0" w:space="0" w:color="auto"/>
            <w:bottom w:val="none" w:sz="0" w:space="0" w:color="auto"/>
            <w:right w:val="none" w:sz="0" w:space="0" w:color="auto"/>
          </w:divBdr>
        </w:div>
        <w:div w:id="1781223655">
          <w:marLeft w:val="0"/>
          <w:marRight w:val="0"/>
          <w:marTop w:val="0"/>
          <w:marBottom w:val="0"/>
          <w:divBdr>
            <w:top w:val="none" w:sz="0" w:space="0" w:color="auto"/>
            <w:left w:val="none" w:sz="0" w:space="0" w:color="auto"/>
            <w:bottom w:val="none" w:sz="0" w:space="0" w:color="auto"/>
            <w:right w:val="none" w:sz="0" w:space="0" w:color="auto"/>
          </w:divBdr>
        </w:div>
        <w:div w:id="1074356228">
          <w:marLeft w:val="0"/>
          <w:marRight w:val="0"/>
          <w:marTop w:val="0"/>
          <w:marBottom w:val="0"/>
          <w:divBdr>
            <w:top w:val="none" w:sz="0" w:space="0" w:color="auto"/>
            <w:left w:val="none" w:sz="0" w:space="0" w:color="auto"/>
            <w:bottom w:val="none" w:sz="0" w:space="0" w:color="auto"/>
            <w:right w:val="none" w:sz="0" w:space="0" w:color="auto"/>
          </w:divBdr>
        </w:div>
        <w:div w:id="2034766565">
          <w:marLeft w:val="0"/>
          <w:marRight w:val="0"/>
          <w:marTop w:val="0"/>
          <w:marBottom w:val="0"/>
          <w:divBdr>
            <w:top w:val="none" w:sz="0" w:space="0" w:color="auto"/>
            <w:left w:val="none" w:sz="0" w:space="0" w:color="auto"/>
            <w:bottom w:val="none" w:sz="0" w:space="0" w:color="auto"/>
            <w:right w:val="none" w:sz="0" w:space="0" w:color="auto"/>
          </w:divBdr>
          <w:divsChild>
            <w:div w:id="440690545">
              <w:marLeft w:val="-75"/>
              <w:marRight w:val="0"/>
              <w:marTop w:val="30"/>
              <w:marBottom w:val="30"/>
              <w:divBdr>
                <w:top w:val="none" w:sz="0" w:space="0" w:color="auto"/>
                <w:left w:val="none" w:sz="0" w:space="0" w:color="auto"/>
                <w:bottom w:val="none" w:sz="0" w:space="0" w:color="auto"/>
                <w:right w:val="none" w:sz="0" w:space="0" w:color="auto"/>
              </w:divBdr>
              <w:divsChild>
                <w:div w:id="763648457">
                  <w:marLeft w:val="0"/>
                  <w:marRight w:val="0"/>
                  <w:marTop w:val="0"/>
                  <w:marBottom w:val="0"/>
                  <w:divBdr>
                    <w:top w:val="none" w:sz="0" w:space="0" w:color="auto"/>
                    <w:left w:val="none" w:sz="0" w:space="0" w:color="auto"/>
                    <w:bottom w:val="none" w:sz="0" w:space="0" w:color="auto"/>
                    <w:right w:val="none" w:sz="0" w:space="0" w:color="auto"/>
                  </w:divBdr>
                  <w:divsChild>
                    <w:div w:id="664629093">
                      <w:marLeft w:val="0"/>
                      <w:marRight w:val="0"/>
                      <w:marTop w:val="0"/>
                      <w:marBottom w:val="0"/>
                      <w:divBdr>
                        <w:top w:val="none" w:sz="0" w:space="0" w:color="auto"/>
                        <w:left w:val="none" w:sz="0" w:space="0" w:color="auto"/>
                        <w:bottom w:val="none" w:sz="0" w:space="0" w:color="auto"/>
                        <w:right w:val="none" w:sz="0" w:space="0" w:color="auto"/>
                      </w:divBdr>
                    </w:div>
                  </w:divsChild>
                </w:div>
                <w:div w:id="143202088">
                  <w:marLeft w:val="0"/>
                  <w:marRight w:val="0"/>
                  <w:marTop w:val="0"/>
                  <w:marBottom w:val="0"/>
                  <w:divBdr>
                    <w:top w:val="none" w:sz="0" w:space="0" w:color="auto"/>
                    <w:left w:val="none" w:sz="0" w:space="0" w:color="auto"/>
                    <w:bottom w:val="none" w:sz="0" w:space="0" w:color="auto"/>
                    <w:right w:val="none" w:sz="0" w:space="0" w:color="auto"/>
                  </w:divBdr>
                  <w:divsChild>
                    <w:div w:id="633607573">
                      <w:marLeft w:val="0"/>
                      <w:marRight w:val="0"/>
                      <w:marTop w:val="0"/>
                      <w:marBottom w:val="0"/>
                      <w:divBdr>
                        <w:top w:val="none" w:sz="0" w:space="0" w:color="auto"/>
                        <w:left w:val="none" w:sz="0" w:space="0" w:color="auto"/>
                        <w:bottom w:val="none" w:sz="0" w:space="0" w:color="auto"/>
                        <w:right w:val="none" w:sz="0" w:space="0" w:color="auto"/>
                      </w:divBdr>
                    </w:div>
                  </w:divsChild>
                </w:div>
                <w:div w:id="415172522">
                  <w:marLeft w:val="0"/>
                  <w:marRight w:val="0"/>
                  <w:marTop w:val="0"/>
                  <w:marBottom w:val="0"/>
                  <w:divBdr>
                    <w:top w:val="none" w:sz="0" w:space="0" w:color="auto"/>
                    <w:left w:val="none" w:sz="0" w:space="0" w:color="auto"/>
                    <w:bottom w:val="none" w:sz="0" w:space="0" w:color="auto"/>
                    <w:right w:val="none" w:sz="0" w:space="0" w:color="auto"/>
                  </w:divBdr>
                  <w:divsChild>
                    <w:div w:id="1766460851">
                      <w:marLeft w:val="0"/>
                      <w:marRight w:val="0"/>
                      <w:marTop w:val="0"/>
                      <w:marBottom w:val="0"/>
                      <w:divBdr>
                        <w:top w:val="none" w:sz="0" w:space="0" w:color="auto"/>
                        <w:left w:val="none" w:sz="0" w:space="0" w:color="auto"/>
                        <w:bottom w:val="none" w:sz="0" w:space="0" w:color="auto"/>
                        <w:right w:val="none" w:sz="0" w:space="0" w:color="auto"/>
                      </w:divBdr>
                    </w:div>
                  </w:divsChild>
                </w:div>
                <w:div w:id="1434547925">
                  <w:marLeft w:val="0"/>
                  <w:marRight w:val="0"/>
                  <w:marTop w:val="0"/>
                  <w:marBottom w:val="0"/>
                  <w:divBdr>
                    <w:top w:val="none" w:sz="0" w:space="0" w:color="auto"/>
                    <w:left w:val="none" w:sz="0" w:space="0" w:color="auto"/>
                    <w:bottom w:val="none" w:sz="0" w:space="0" w:color="auto"/>
                    <w:right w:val="none" w:sz="0" w:space="0" w:color="auto"/>
                  </w:divBdr>
                  <w:divsChild>
                    <w:div w:id="346831575">
                      <w:marLeft w:val="0"/>
                      <w:marRight w:val="0"/>
                      <w:marTop w:val="0"/>
                      <w:marBottom w:val="0"/>
                      <w:divBdr>
                        <w:top w:val="none" w:sz="0" w:space="0" w:color="auto"/>
                        <w:left w:val="none" w:sz="0" w:space="0" w:color="auto"/>
                        <w:bottom w:val="none" w:sz="0" w:space="0" w:color="auto"/>
                        <w:right w:val="none" w:sz="0" w:space="0" w:color="auto"/>
                      </w:divBdr>
                    </w:div>
                  </w:divsChild>
                </w:div>
                <w:div w:id="2117630701">
                  <w:marLeft w:val="0"/>
                  <w:marRight w:val="0"/>
                  <w:marTop w:val="0"/>
                  <w:marBottom w:val="0"/>
                  <w:divBdr>
                    <w:top w:val="none" w:sz="0" w:space="0" w:color="auto"/>
                    <w:left w:val="none" w:sz="0" w:space="0" w:color="auto"/>
                    <w:bottom w:val="none" w:sz="0" w:space="0" w:color="auto"/>
                    <w:right w:val="none" w:sz="0" w:space="0" w:color="auto"/>
                  </w:divBdr>
                  <w:divsChild>
                    <w:div w:id="81268924">
                      <w:marLeft w:val="0"/>
                      <w:marRight w:val="0"/>
                      <w:marTop w:val="0"/>
                      <w:marBottom w:val="0"/>
                      <w:divBdr>
                        <w:top w:val="none" w:sz="0" w:space="0" w:color="auto"/>
                        <w:left w:val="none" w:sz="0" w:space="0" w:color="auto"/>
                        <w:bottom w:val="none" w:sz="0" w:space="0" w:color="auto"/>
                        <w:right w:val="none" w:sz="0" w:space="0" w:color="auto"/>
                      </w:divBdr>
                    </w:div>
                  </w:divsChild>
                </w:div>
                <w:div w:id="1878858448">
                  <w:marLeft w:val="0"/>
                  <w:marRight w:val="0"/>
                  <w:marTop w:val="0"/>
                  <w:marBottom w:val="0"/>
                  <w:divBdr>
                    <w:top w:val="none" w:sz="0" w:space="0" w:color="auto"/>
                    <w:left w:val="none" w:sz="0" w:space="0" w:color="auto"/>
                    <w:bottom w:val="none" w:sz="0" w:space="0" w:color="auto"/>
                    <w:right w:val="none" w:sz="0" w:space="0" w:color="auto"/>
                  </w:divBdr>
                  <w:divsChild>
                    <w:div w:id="173809896">
                      <w:marLeft w:val="0"/>
                      <w:marRight w:val="0"/>
                      <w:marTop w:val="0"/>
                      <w:marBottom w:val="0"/>
                      <w:divBdr>
                        <w:top w:val="none" w:sz="0" w:space="0" w:color="auto"/>
                        <w:left w:val="none" w:sz="0" w:space="0" w:color="auto"/>
                        <w:bottom w:val="none" w:sz="0" w:space="0" w:color="auto"/>
                        <w:right w:val="none" w:sz="0" w:space="0" w:color="auto"/>
                      </w:divBdr>
                    </w:div>
                  </w:divsChild>
                </w:div>
                <w:div w:id="380524790">
                  <w:marLeft w:val="0"/>
                  <w:marRight w:val="0"/>
                  <w:marTop w:val="0"/>
                  <w:marBottom w:val="0"/>
                  <w:divBdr>
                    <w:top w:val="none" w:sz="0" w:space="0" w:color="auto"/>
                    <w:left w:val="none" w:sz="0" w:space="0" w:color="auto"/>
                    <w:bottom w:val="none" w:sz="0" w:space="0" w:color="auto"/>
                    <w:right w:val="none" w:sz="0" w:space="0" w:color="auto"/>
                  </w:divBdr>
                  <w:divsChild>
                    <w:div w:id="1071923192">
                      <w:marLeft w:val="0"/>
                      <w:marRight w:val="0"/>
                      <w:marTop w:val="0"/>
                      <w:marBottom w:val="0"/>
                      <w:divBdr>
                        <w:top w:val="none" w:sz="0" w:space="0" w:color="auto"/>
                        <w:left w:val="none" w:sz="0" w:space="0" w:color="auto"/>
                        <w:bottom w:val="none" w:sz="0" w:space="0" w:color="auto"/>
                        <w:right w:val="none" w:sz="0" w:space="0" w:color="auto"/>
                      </w:divBdr>
                    </w:div>
                  </w:divsChild>
                </w:div>
                <w:div w:id="1528830274">
                  <w:marLeft w:val="0"/>
                  <w:marRight w:val="0"/>
                  <w:marTop w:val="0"/>
                  <w:marBottom w:val="0"/>
                  <w:divBdr>
                    <w:top w:val="none" w:sz="0" w:space="0" w:color="auto"/>
                    <w:left w:val="none" w:sz="0" w:space="0" w:color="auto"/>
                    <w:bottom w:val="none" w:sz="0" w:space="0" w:color="auto"/>
                    <w:right w:val="none" w:sz="0" w:space="0" w:color="auto"/>
                  </w:divBdr>
                  <w:divsChild>
                    <w:div w:id="1742408143">
                      <w:marLeft w:val="0"/>
                      <w:marRight w:val="0"/>
                      <w:marTop w:val="0"/>
                      <w:marBottom w:val="0"/>
                      <w:divBdr>
                        <w:top w:val="none" w:sz="0" w:space="0" w:color="auto"/>
                        <w:left w:val="none" w:sz="0" w:space="0" w:color="auto"/>
                        <w:bottom w:val="none" w:sz="0" w:space="0" w:color="auto"/>
                        <w:right w:val="none" w:sz="0" w:space="0" w:color="auto"/>
                      </w:divBdr>
                    </w:div>
                  </w:divsChild>
                </w:div>
                <w:div w:id="808202958">
                  <w:marLeft w:val="0"/>
                  <w:marRight w:val="0"/>
                  <w:marTop w:val="0"/>
                  <w:marBottom w:val="0"/>
                  <w:divBdr>
                    <w:top w:val="none" w:sz="0" w:space="0" w:color="auto"/>
                    <w:left w:val="none" w:sz="0" w:space="0" w:color="auto"/>
                    <w:bottom w:val="none" w:sz="0" w:space="0" w:color="auto"/>
                    <w:right w:val="none" w:sz="0" w:space="0" w:color="auto"/>
                  </w:divBdr>
                  <w:divsChild>
                    <w:div w:id="41177485">
                      <w:marLeft w:val="0"/>
                      <w:marRight w:val="0"/>
                      <w:marTop w:val="0"/>
                      <w:marBottom w:val="0"/>
                      <w:divBdr>
                        <w:top w:val="none" w:sz="0" w:space="0" w:color="auto"/>
                        <w:left w:val="none" w:sz="0" w:space="0" w:color="auto"/>
                        <w:bottom w:val="none" w:sz="0" w:space="0" w:color="auto"/>
                        <w:right w:val="none" w:sz="0" w:space="0" w:color="auto"/>
                      </w:divBdr>
                    </w:div>
                  </w:divsChild>
                </w:div>
                <w:div w:id="727339056">
                  <w:marLeft w:val="0"/>
                  <w:marRight w:val="0"/>
                  <w:marTop w:val="0"/>
                  <w:marBottom w:val="0"/>
                  <w:divBdr>
                    <w:top w:val="none" w:sz="0" w:space="0" w:color="auto"/>
                    <w:left w:val="none" w:sz="0" w:space="0" w:color="auto"/>
                    <w:bottom w:val="none" w:sz="0" w:space="0" w:color="auto"/>
                    <w:right w:val="none" w:sz="0" w:space="0" w:color="auto"/>
                  </w:divBdr>
                  <w:divsChild>
                    <w:div w:id="689261931">
                      <w:marLeft w:val="0"/>
                      <w:marRight w:val="0"/>
                      <w:marTop w:val="0"/>
                      <w:marBottom w:val="0"/>
                      <w:divBdr>
                        <w:top w:val="none" w:sz="0" w:space="0" w:color="auto"/>
                        <w:left w:val="none" w:sz="0" w:space="0" w:color="auto"/>
                        <w:bottom w:val="none" w:sz="0" w:space="0" w:color="auto"/>
                        <w:right w:val="none" w:sz="0" w:space="0" w:color="auto"/>
                      </w:divBdr>
                    </w:div>
                  </w:divsChild>
                </w:div>
                <w:div w:id="1969625286">
                  <w:marLeft w:val="0"/>
                  <w:marRight w:val="0"/>
                  <w:marTop w:val="0"/>
                  <w:marBottom w:val="0"/>
                  <w:divBdr>
                    <w:top w:val="none" w:sz="0" w:space="0" w:color="auto"/>
                    <w:left w:val="none" w:sz="0" w:space="0" w:color="auto"/>
                    <w:bottom w:val="none" w:sz="0" w:space="0" w:color="auto"/>
                    <w:right w:val="none" w:sz="0" w:space="0" w:color="auto"/>
                  </w:divBdr>
                  <w:divsChild>
                    <w:div w:id="1884053777">
                      <w:marLeft w:val="0"/>
                      <w:marRight w:val="0"/>
                      <w:marTop w:val="0"/>
                      <w:marBottom w:val="0"/>
                      <w:divBdr>
                        <w:top w:val="none" w:sz="0" w:space="0" w:color="auto"/>
                        <w:left w:val="none" w:sz="0" w:space="0" w:color="auto"/>
                        <w:bottom w:val="none" w:sz="0" w:space="0" w:color="auto"/>
                        <w:right w:val="none" w:sz="0" w:space="0" w:color="auto"/>
                      </w:divBdr>
                    </w:div>
                  </w:divsChild>
                </w:div>
                <w:div w:id="718893909">
                  <w:marLeft w:val="0"/>
                  <w:marRight w:val="0"/>
                  <w:marTop w:val="0"/>
                  <w:marBottom w:val="0"/>
                  <w:divBdr>
                    <w:top w:val="none" w:sz="0" w:space="0" w:color="auto"/>
                    <w:left w:val="none" w:sz="0" w:space="0" w:color="auto"/>
                    <w:bottom w:val="none" w:sz="0" w:space="0" w:color="auto"/>
                    <w:right w:val="none" w:sz="0" w:space="0" w:color="auto"/>
                  </w:divBdr>
                  <w:divsChild>
                    <w:div w:id="23334120">
                      <w:marLeft w:val="0"/>
                      <w:marRight w:val="0"/>
                      <w:marTop w:val="0"/>
                      <w:marBottom w:val="0"/>
                      <w:divBdr>
                        <w:top w:val="none" w:sz="0" w:space="0" w:color="auto"/>
                        <w:left w:val="none" w:sz="0" w:space="0" w:color="auto"/>
                        <w:bottom w:val="none" w:sz="0" w:space="0" w:color="auto"/>
                        <w:right w:val="none" w:sz="0" w:space="0" w:color="auto"/>
                      </w:divBdr>
                    </w:div>
                  </w:divsChild>
                </w:div>
                <w:div w:id="542061674">
                  <w:marLeft w:val="0"/>
                  <w:marRight w:val="0"/>
                  <w:marTop w:val="0"/>
                  <w:marBottom w:val="0"/>
                  <w:divBdr>
                    <w:top w:val="none" w:sz="0" w:space="0" w:color="auto"/>
                    <w:left w:val="none" w:sz="0" w:space="0" w:color="auto"/>
                    <w:bottom w:val="none" w:sz="0" w:space="0" w:color="auto"/>
                    <w:right w:val="none" w:sz="0" w:space="0" w:color="auto"/>
                  </w:divBdr>
                  <w:divsChild>
                    <w:div w:id="726759723">
                      <w:marLeft w:val="0"/>
                      <w:marRight w:val="0"/>
                      <w:marTop w:val="0"/>
                      <w:marBottom w:val="0"/>
                      <w:divBdr>
                        <w:top w:val="none" w:sz="0" w:space="0" w:color="auto"/>
                        <w:left w:val="none" w:sz="0" w:space="0" w:color="auto"/>
                        <w:bottom w:val="none" w:sz="0" w:space="0" w:color="auto"/>
                        <w:right w:val="none" w:sz="0" w:space="0" w:color="auto"/>
                      </w:divBdr>
                    </w:div>
                  </w:divsChild>
                </w:div>
                <w:div w:id="2051610417">
                  <w:marLeft w:val="0"/>
                  <w:marRight w:val="0"/>
                  <w:marTop w:val="0"/>
                  <w:marBottom w:val="0"/>
                  <w:divBdr>
                    <w:top w:val="none" w:sz="0" w:space="0" w:color="auto"/>
                    <w:left w:val="none" w:sz="0" w:space="0" w:color="auto"/>
                    <w:bottom w:val="none" w:sz="0" w:space="0" w:color="auto"/>
                    <w:right w:val="none" w:sz="0" w:space="0" w:color="auto"/>
                  </w:divBdr>
                  <w:divsChild>
                    <w:div w:id="1602642330">
                      <w:marLeft w:val="0"/>
                      <w:marRight w:val="0"/>
                      <w:marTop w:val="0"/>
                      <w:marBottom w:val="0"/>
                      <w:divBdr>
                        <w:top w:val="none" w:sz="0" w:space="0" w:color="auto"/>
                        <w:left w:val="none" w:sz="0" w:space="0" w:color="auto"/>
                        <w:bottom w:val="none" w:sz="0" w:space="0" w:color="auto"/>
                        <w:right w:val="none" w:sz="0" w:space="0" w:color="auto"/>
                      </w:divBdr>
                    </w:div>
                  </w:divsChild>
                </w:div>
                <w:div w:id="703017194">
                  <w:marLeft w:val="0"/>
                  <w:marRight w:val="0"/>
                  <w:marTop w:val="0"/>
                  <w:marBottom w:val="0"/>
                  <w:divBdr>
                    <w:top w:val="none" w:sz="0" w:space="0" w:color="auto"/>
                    <w:left w:val="none" w:sz="0" w:space="0" w:color="auto"/>
                    <w:bottom w:val="none" w:sz="0" w:space="0" w:color="auto"/>
                    <w:right w:val="none" w:sz="0" w:space="0" w:color="auto"/>
                  </w:divBdr>
                  <w:divsChild>
                    <w:div w:id="1115952447">
                      <w:marLeft w:val="0"/>
                      <w:marRight w:val="0"/>
                      <w:marTop w:val="0"/>
                      <w:marBottom w:val="0"/>
                      <w:divBdr>
                        <w:top w:val="none" w:sz="0" w:space="0" w:color="auto"/>
                        <w:left w:val="none" w:sz="0" w:space="0" w:color="auto"/>
                        <w:bottom w:val="none" w:sz="0" w:space="0" w:color="auto"/>
                        <w:right w:val="none" w:sz="0" w:space="0" w:color="auto"/>
                      </w:divBdr>
                    </w:div>
                  </w:divsChild>
                </w:div>
                <w:div w:id="949167689">
                  <w:marLeft w:val="0"/>
                  <w:marRight w:val="0"/>
                  <w:marTop w:val="0"/>
                  <w:marBottom w:val="0"/>
                  <w:divBdr>
                    <w:top w:val="none" w:sz="0" w:space="0" w:color="auto"/>
                    <w:left w:val="none" w:sz="0" w:space="0" w:color="auto"/>
                    <w:bottom w:val="none" w:sz="0" w:space="0" w:color="auto"/>
                    <w:right w:val="none" w:sz="0" w:space="0" w:color="auto"/>
                  </w:divBdr>
                  <w:divsChild>
                    <w:div w:id="219022234">
                      <w:marLeft w:val="0"/>
                      <w:marRight w:val="0"/>
                      <w:marTop w:val="0"/>
                      <w:marBottom w:val="0"/>
                      <w:divBdr>
                        <w:top w:val="none" w:sz="0" w:space="0" w:color="auto"/>
                        <w:left w:val="none" w:sz="0" w:space="0" w:color="auto"/>
                        <w:bottom w:val="none" w:sz="0" w:space="0" w:color="auto"/>
                        <w:right w:val="none" w:sz="0" w:space="0" w:color="auto"/>
                      </w:divBdr>
                    </w:div>
                  </w:divsChild>
                </w:div>
                <w:div w:id="1437745808">
                  <w:marLeft w:val="0"/>
                  <w:marRight w:val="0"/>
                  <w:marTop w:val="0"/>
                  <w:marBottom w:val="0"/>
                  <w:divBdr>
                    <w:top w:val="none" w:sz="0" w:space="0" w:color="auto"/>
                    <w:left w:val="none" w:sz="0" w:space="0" w:color="auto"/>
                    <w:bottom w:val="none" w:sz="0" w:space="0" w:color="auto"/>
                    <w:right w:val="none" w:sz="0" w:space="0" w:color="auto"/>
                  </w:divBdr>
                  <w:divsChild>
                    <w:div w:id="1123500906">
                      <w:marLeft w:val="0"/>
                      <w:marRight w:val="0"/>
                      <w:marTop w:val="0"/>
                      <w:marBottom w:val="0"/>
                      <w:divBdr>
                        <w:top w:val="none" w:sz="0" w:space="0" w:color="auto"/>
                        <w:left w:val="none" w:sz="0" w:space="0" w:color="auto"/>
                        <w:bottom w:val="none" w:sz="0" w:space="0" w:color="auto"/>
                        <w:right w:val="none" w:sz="0" w:space="0" w:color="auto"/>
                      </w:divBdr>
                    </w:div>
                  </w:divsChild>
                </w:div>
                <w:div w:id="415631752">
                  <w:marLeft w:val="0"/>
                  <w:marRight w:val="0"/>
                  <w:marTop w:val="0"/>
                  <w:marBottom w:val="0"/>
                  <w:divBdr>
                    <w:top w:val="none" w:sz="0" w:space="0" w:color="auto"/>
                    <w:left w:val="none" w:sz="0" w:space="0" w:color="auto"/>
                    <w:bottom w:val="none" w:sz="0" w:space="0" w:color="auto"/>
                    <w:right w:val="none" w:sz="0" w:space="0" w:color="auto"/>
                  </w:divBdr>
                  <w:divsChild>
                    <w:div w:id="652299874">
                      <w:marLeft w:val="0"/>
                      <w:marRight w:val="0"/>
                      <w:marTop w:val="0"/>
                      <w:marBottom w:val="0"/>
                      <w:divBdr>
                        <w:top w:val="none" w:sz="0" w:space="0" w:color="auto"/>
                        <w:left w:val="none" w:sz="0" w:space="0" w:color="auto"/>
                        <w:bottom w:val="none" w:sz="0" w:space="0" w:color="auto"/>
                        <w:right w:val="none" w:sz="0" w:space="0" w:color="auto"/>
                      </w:divBdr>
                    </w:div>
                  </w:divsChild>
                </w:div>
                <w:div w:id="1752509643">
                  <w:marLeft w:val="0"/>
                  <w:marRight w:val="0"/>
                  <w:marTop w:val="0"/>
                  <w:marBottom w:val="0"/>
                  <w:divBdr>
                    <w:top w:val="none" w:sz="0" w:space="0" w:color="auto"/>
                    <w:left w:val="none" w:sz="0" w:space="0" w:color="auto"/>
                    <w:bottom w:val="none" w:sz="0" w:space="0" w:color="auto"/>
                    <w:right w:val="none" w:sz="0" w:space="0" w:color="auto"/>
                  </w:divBdr>
                  <w:divsChild>
                    <w:div w:id="918444698">
                      <w:marLeft w:val="0"/>
                      <w:marRight w:val="0"/>
                      <w:marTop w:val="0"/>
                      <w:marBottom w:val="0"/>
                      <w:divBdr>
                        <w:top w:val="none" w:sz="0" w:space="0" w:color="auto"/>
                        <w:left w:val="none" w:sz="0" w:space="0" w:color="auto"/>
                        <w:bottom w:val="none" w:sz="0" w:space="0" w:color="auto"/>
                        <w:right w:val="none" w:sz="0" w:space="0" w:color="auto"/>
                      </w:divBdr>
                    </w:div>
                  </w:divsChild>
                </w:div>
                <w:div w:id="849953064">
                  <w:marLeft w:val="0"/>
                  <w:marRight w:val="0"/>
                  <w:marTop w:val="0"/>
                  <w:marBottom w:val="0"/>
                  <w:divBdr>
                    <w:top w:val="none" w:sz="0" w:space="0" w:color="auto"/>
                    <w:left w:val="none" w:sz="0" w:space="0" w:color="auto"/>
                    <w:bottom w:val="none" w:sz="0" w:space="0" w:color="auto"/>
                    <w:right w:val="none" w:sz="0" w:space="0" w:color="auto"/>
                  </w:divBdr>
                  <w:divsChild>
                    <w:div w:id="2050644132">
                      <w:marLeft w:val="0"/>
                      <w:marRight w:val="0"/>
                      <w:marTop w:val="0"/>
                      <w:marBottom w:val="0"/>
                      <w:divBdr>
                        <w:top w:val="none" w:sz="0" w:space="0" w:color="auto"/>
                        <w:left w:val="none" w:sz="0" w:space="0" w:color="auto"/>
                        <w:bottom w:val="none" w:sz="0" w:space="0" w:color="auto"/>
                        <w:right w:val="none" w:sz="0" w:space="0" w:color="auto"/>
                      </w:divBdr>
                    </w:div>
                  </w:divsChild>
                </w:div>
                <w:div w:id="1729723272">
                  <w:marLeft w:val="0"/>
                  <w:marRight w:val="0"/>
                  <w:marTop w:val="0"/>
                  <w:marBottom w:val="0"/>
                  <w:divBdr>
                    <w:top w:val="none" w:sz="0" w:space="0" w:color="auto"/>
                    <w:left w:val="none" w:sz="0" w:space="0" w:color="auto"/>
                    <w:bottom w:val="none" w:sz="0" w:space="0" w:color="auto"/>
                    <w:right w:val="none" w:sz="0" w:space="0" w:color="auto"/>
                  </w:divBdr>
                  <w:divsChild>
                    <w:div w:id="732771955">
                      <w:marLeft w:val="0"/>
                      <w:marRight w:val="0"/>
                      <w:marTop w:val="0"/>
                      <w:marBottom w:val="0"/>
                      <w:divBdr>
                        <w:top w:val="none" w:sz="0" w:space="0" w:color="auto"/>
                        <w:left w:val="none" w:sz="0" w:space="0" w:color="auto"/>
                        <w:bottom w:val="none" w:sz="0" w:space="0" w:color="auto"/>
                        <w:right w:val="none" w:sz="0" w:space="0" w:color="auto"/>
                      </w:divBdr>
                    </w:div>
                  </w:divsChild>
                </w:div>
                <w:div w:id="712078771">
                  <w:marLeft w:val="0"/>
                  <w:marRight w:val="0"/>
                  <w:marTop w:val="0"/>
                  <w:marBottom w:val="0"/>
                  <w:divBdr>
                    <w:top w:val="none" w:sz="0" w:space="0" w:color="auto"/>
                    <w:left w:val="none" w:sz="0" w:space="0" w:color="auto"/>
                    <w:bottom w:val="none" w:sz="0" w:space="0" w:color="auto"/>
                    <w:right w:val="none" w:sz="0" w:space="0" w:color="auto"/>
                  </w:divBdr>
                  <w:divsChild>
                    <w:div w:id="1075930097">
                      <w:marLeft w:val="0"/>
                      <w:marRight w:val="0"/>
                      <w:marTop w:val="0"/>
                      <w:marBottom w:val="0"/>
                      <w:divBdr>
                        <w:top w:val="none" w:sz="0" w:space="0" w:color="auto"/>
                        <w:left w:val="none" w:sz="0" w:space="0" w:color="auto"/>
                        <w:bottom w:val="none" w:sz="0" w:space="0" w:color="auto"/>
                        <w:right w:val="none" w:sz="0" w:space="0" w:color="auto"/>
                      </w:divBdr>
                    </w:div>
                  </w:divsChild>
                </w:div>
                <w:div w:id="1492017804">
                  <w:marLeft w:val="0"/>
                  <w:marRight w:val="0"/>
                  <w:marTop w:val="0"/>
                  <w:marBottom w:val="0"/>
                  <w:divBdr>
                    <w:top w:val="none" w:sz="0" w:space="0" w:color="auto"/>
                    <w:left w:val="none" w:sz="0" w:space="0" w:color="auto"/>
                    <w:bottom w:val="none" w:sz="0" w:space="0" w:color="auto"/>
                    <w:right w:val="none" w:sz="0" w:space="0" w:color="auto"/>
                  </w:divBdr>
                  <w:divsChild>
                    <w:div w:id="1964000210">
                      <w:marLeft w:val="0"/>
                      <w:marRight w:val="0"/>
                      <w:marTop w:val="0"/>
                      <w:marBottom w:val="0"/>
                      <w:divBdr>
                        <w:top w:val="none" w:sz="0" w:space="0" w:color="auto"/>
                        <w:left w:val="none" w:sz="0" w:space="0" w:color="auto"/>
                        <w:bottom w:val="none" w:sz="0" w:space="0" w:color="auto"/>
                        <w:right w:val="none" w:sz="0" w:space="0" w:color="auto"/>
                      </w:divBdr>
                    </w:div>
                  </w:divsChild>
                </w:div>
                <w:div w:id="1336155139">
                  <w:marLeft w:val="0"/>
                  <w:marRight w:val="0"/>
                  <w:marTop w:val="0"/>
                  <w:marBottom w:val="0"/>
                  <w:divBdr>
                    <w:top w:val="none" w:sz="0" w:space="0" w:color="auto"/>
                    <w:left w:val="none" w:sz="0" w:space="0" w:color="auto"/>
                    <w:bottom w:val="none" w:sz="0" w:space="0" w:color="auto"/>
                    <w:right w:val="none" w:sz="0" w:space="0" w:color="auto"/>
                  </w:divBdr>
                  <w:divsChild>
                    <w:div w:id="937448996">
                      <w:marLeft w:val="0"/>
                      <w:marRight w:val="0"/>
                      <w:marTop w:val="0"/>
                      <w:marBottom w:val="0"/>
                      <w:divBdr>
                        <w:top w:val="none" w:sz="0" w:space="0" w:color="auto"/>
                        <w:left w:val="none" w:sz="0" w:space="0" w:color="auto"/>
                        <w:bottom w:val="none" w:sz="0" w:space="0" w:color="auto"/>
                        <w:right w:val="none" w:sz="0" w:space="0" w:color="auto"/>
                      </w:divBdr>
                    </w:div>
                  </w:divsChild>
                </w:div>
                <w:div w:id="662315439">
                  <w:marLeft w:val="0"/>
                  <w:marRight w:val="0"/>
                  <w:marTop w:val="0"/>
                  <w:marBottom w:val="0"/>
                  <w:divBdr>
                    <w:top w:val="none" w:sz="0" w:space="0" w:color="auto"/>
                    <w:left w:val="none" w:sz="0" w:space="0" w:color="auto"/>
                    <w:bottom w:val="none" w:sz="0" w:space="0" w:color="auto"/>
                    <w:right w:val="none" w:sz="0" w:space="0" w:color="auto"/>
                  </w:divBdr>
                  <w:divsChild>
                    <w:div w:id="556625602">
                      <w:marLeft w:val="0"/>
                      <w:marRight w:val="0"/>
                      <w:marTop w:val="0"/>
                      <w:marBottom w:val="0"/>
                      <w:divBdr>
                        <w:top w:val="none" w:sz="0" w:space="0" w:color="auto"/>
                        <w:left w:val="none" w:sz="0" w:space="0" w:color="auto"/>
                        <w:bottom w:val="none" w:sz="0" w:space="0" w:color="auto"/>
                        <w:right w:val="none" w:sz="0" w:space="0" w:color="auto"/>
                      </w:divBdr>
                    </w:div>
                  </w:divsChild>
                </w:div>
                <w:div w:id="1022438345">
                  <w:marLeft w:val="0"/>
                  <w:marRight w:val="0"/>
                  <w:marTop w:val="0"/>
                  <w:marBottom w:val="0"/>
                  <w:divBdr>
                    <w:top w:val="none" w:sz="0" w:space="0" w:color="auto"/>
                    <w:left w:val="none" w:sz="0" w:space="0" w:color="auto"/>
                    <w:bottom w:val="none" w:sz="0" w:space="0" w:color="auto"/>
                    <w:right w:val="none" w:sz="0" w:space="0" w:color="auto"/>
                  </w:divBdr>
                  <w:divsChild>
                    <w:div w:id="895161534">
                      <w:marLeft w:val="0"/>
                      <w:marRight w:val="0"/>
                      <w:marTop w:val="0"/>
                      <w:marBottom w:val="0"/>
                      <w:divBdr>
                        <w:top w:val="none" w:sz="0" w:space="0" w:color="auto"/>
                        <w:left w:val="none" w:sz="0" w:space="0" w:color="auto"/>
                        <w:bottom w:val="none" w:sz="0" w:space="0" w:color="auto"/>
                        <w:right w:val="none" w:sz="0" w:space="0" w:color="auto"/>
                      </w:divBdr>
                    </w:div>
                  </w:divsChild>
                </w:div>
                <w:div w:id="959804871">
                  <w:marLeft w:val="0"/>
                  <w:marRight w:val="0"/>
                  <w:marTop w:val="0"/>
                  <w:marBottom w:val="0"/>
                  <w:divBdr>
                    <w:top w:val="none" w:sz="0" w:space="0" w:color="auto"/>
                    <w:left w:val="none" w:sz="0" w:space="0" w:color="auto"/>
                    <w:bottom w:val="none" w:sz="0" w:space="0" w:color="auto"/>
                    <w:right w:val="none" w:sz="0" w:space="0" w:color="auto"/>
                  </w:divBdr>
                  <w:divsChild>
                    <w:div w:id="1486825223">
                      <w:marLeft w:val="0"/>
                      <w:marRight w:val="0"/>
                      <w:marTop w:val="0"/>
                      <w:marBottom w:val="0"/>
                      <w:divBdr>
                        <w:top w:val="none" w:sz="0" w:space="0" w:color="auto"/>
                        <w:left w:val="none" w:sz="0" w:space="0" w:color="auto"/>
                        <w:bottom w:val="none" w:sz="0" w:space="0" w:color="auto"/>
                        <w:right w:val="none" w:sz="0" w:space="0" w:color="auto"/>
                      </w:divBdr>
                    </w:div>
                  </w:divsChild>
                </w:div>
                <w:div w:id="1309700429">
                  <w:marLeft w:val="0"/>
                  <w:marRight w:val="0"/>
                  <w:marTop w:val="0"/>
                  <w:marBottom w:val="0"/>
                  <w:divBdr>
                    <w:top w:val="none" w:sz="0" w:space="0" w:color="auto"/>
                    <w:left w:val="none" w:sz="0" w:space="0" w:color="auto"/>
                    <w:bottom w:val="none" w:sz="0" w:space="0" w:color="auto"/>
                    <w:right w:val="none" w:sz="0" w:space="0" w:color="auto"/>
                  </w:divBdr>
                  <w:divsChild>
                    <w:div w:id="2089692932">
                      <w:marLeft w:val="0"/>
                      <w:marRight w:val="0"/>
                      <w:marTop w:val="0"/>
                      <w:marBottom w:val="0"/>
                      <w:divBdr>
                        <w:top w:val="none" w:sz="0" w:space="0" w:color="auto"/>
                        <w:left w:val="none" w:sz="0" w:space="0" w:color="auto"/>
                        <w:bottom w:val="none" w:sz="0" w:space="0" w:color="auto"/>
                        <w:right w:val="none" w:sz="0" w:space="0" w:color="auto"/>
                      </w:divBdr>
                    </w:div>
                  </w:divsChild>
                </w:div>
                <w:div w:id="277878547">
                  <w:marLeft w:val="0"/>
                  <w:marRight w:val="0"/>
                  <w:marTop w:val="0"/>
                  <w:marBottom w:val="0"/>
                  <w:divBdr>
                    <w:top w:val="none" w:sz="0" w:space="0" w:color="auto"/>
                    <w:left w:val="none" w:sz="0" w:space="0" w:color="auto"/>
                    <w:bottom w:val="none" w:sz="0" w:space="0" w:color="auto"/>
                    <w:right w:val="none" w:sz="0" w:space="0" w:color="auto"/>
                  </w:divBdr>
                  <w:divsChild>
                    <w:div w:id="1146357567">
                      <w:marLeft w:val="0"/>
                      <w:marRight w:val="0"/>
                      <w:marTop w:val="0"/>
                      <w:marBottom w:val="0"/>
                      <w:divBdr>
                        <w:top w:val="none" w:sz="0" w:space="0" w:color="auto"/>
                        <w:left w:val="none" w:sz="0" w:space="0" w:color="auto"/>
                        <w:bottom w:val="none" w:sz="0" w:space="0" w:color="auto"/>
                        <w:right w:val="none" w:sz="0" w:space="0" w:color="auto"/>
                      </w:divBdr>
                    </w:div>
                  </w:divsChild>
                </w:div>
                <w:div w:id="1971550857">
                  <w:marLeft w:val="0"/>
                  <w:marRight w:val="0"/>
                  <w:marTop w:val="0"/>
                  <w:marBottom w:val="0"/>
                  <w:divBdr>
                    <w:top w:val="none" w:sz="0" w:space="0" w:color="auto"/>
                    <w:left w:val="none" w:sz="0" w:space="0" w:color="auto"/>
                    <w:bottom w:val="none" w:sz="0" w:space="0" w:color="auto"/>
                    <w:right w:val="none" w:sz="0" w:space="0" w:color="auto"/>
                  </w:divBdr>
                  <w:divsChild>
                    <w:div w:id="839007456">
                      <w:marLeft w:val="0"/>
                      <w:marRight w:val="0"/>
                      <w:marTop w:val="0"/>
                      <w:marBottom w:val="0"/>
                      <w:divBdr>
                        <w:top w:val="none" w:sz="0" w:space="0" w:color="auto"/>
                        <w:left w:val="none" w:sz="0" w:space="0" w:color="auto"/>
                        <w:bottom w:val="none" w:sz="0" w:space="0" w:color="auto"/>
                        <w:right w:val="none" w:sz="0" w:space="0" w:color="auto"/>
                      </w:divBdr>
                    </w:div>
                  </w:divsChild>
                </w:div>
                <w:div w:id="555825048">
                  <w:marLeft w:val="0"/>
                  <w:marRight w:val="0"/>
                  <w:marTop w:val="0"/>
                  <w:marBottom w:val="0"/>
                  <w:divBdr>
                    <w:top w:val="none" w:sz="0" w:space="0" w:color="auto"/>
                    <w:left w:val="none" w:sz="0" w:space="0" w:color="auto"/>
                    <w:bottom w:val="none" w:sz="0" w:space="0" w:color="auto"/>
                    <w:right w:val="none" w:sz="0" w:space="0" w:color="auto"/>
                  </w:divBdr>
                  <w:divsChild>
                    <w:div w:id="353389794">
                      <w:marLeft w:val="0"/>
                      <w:marRight w:val="0"/>
                      <w:marTop w:val="0"/>
                      <w:marBottom w:val="0"/>
                      <w:divBdr>
                        <w:top w:val="none" w:sz="0" w:space="0" w:color="auto"/>
                        <w:left w:val="none" w:sz="0" w:space="0" w:color="auto"/>
                        <w:bottom w:val="none" w:sz="0" w:space="0" w:color="auto"/>
                        <w:right w:val="none" w:sz="0" w:space="0" w:color="auto"/>
                      </w:divBdr>
                    </w:div>
                  </w:divsChild>
                </w:div>
                <w:div w:id="1092237020">
                  <w:marLeft w:val="0"/>
                  <w:marRight w:val="0"/>
                  <w:marTop w:val="0"/>
                  <w:marBottom w:val="0"/>
                  <w:divBdr>
                    <w:top w:val="none" w:sz="0" w:space="0" w:color="auto"/>
                    <w:left w:val="none" w:sz="0" w:space="0" w:color="auto"/>
                    <w:bottom w:val="none" w:sz="0" w:space="0" w:color="auto"/>
                    <w:right w:val="none" w:sz="0" w:space="0" w:color="auto"/>
                  </w:divBdr>
                  <w:divsChild>
                    <w:div w:id="1427530210">
                      <w:marLeft w:val="0"/>
                      <w:marRight w:val="0"/>
                      <w:marTop w:val="0"/>
                      <w:marBottom w:val="0"/>
                      <w:divBdr>
                        <w:top w:val="none" w:sz="0" w:space="0" w:color="auto"/>
                        <w:left w:val="none" w:sz="0" w:space="0" w:color="auto"/>
                        <w:bottom w:val="none" w:sz="0" w:space="0" w:color="auto"/>
                        <w:right w:val="none" w:sz="0" w:space="0" w:color="auto"/>
                      </w:divBdr>
                    </w:div>
                  </w:divsChild>
                </w:div>
                <w:div w:id="868448739">
                  <w:marLeft w:val="0"/>
                  <w:marRight w:val="0"/>
                  <w:marTop w:val="0"/>
                  <w:marBottom w:val="0"/>
                  <w:divBdr>
                    <w:top w:val="none" w:sz="0" w:space="0" w:color="auto"/>
                    <w:left w:val="none" w:sz="0" w:space="0" w:color="auto"/>
                    <w:bottom w:val="none" w:sz="0" w:space="0" w:color="auto"/>
                    <w:right w:val="none" w:sz="0" w:space="0" w:color="auto"/>
                  </w:divBdr>
                  <w:divsChild>
                    <w:div w:id="906458485">
                      <w:marLeft w:val="0"/>
                      <w:marRight w:val="0"/>
                      <w:marTop w:val="0"/>
                      <w:marBottom w:val="0"/>
                      <w:divBdr>
                        <w:top w:val="none" w:sz="0" w:space="0" w:color="auto"/>
                        <w:left w:val="none" w:sz="0" w:space="0" w:color="auto"/>
                        <w:bottom w:val="none" w:sz="0" w:space="0" w:color="auto"/>
                        <w:right w:val="none" w:sz="0" w:space="0" w:color="auto"/>
                      </w:divBdr>
                    </w:div>
                  </w:divsChild>
                </w:div>
                <w:div w:id="369109568">
                  <w:marLeft w:val="0"/>
                  <w:marRight w:val="0"/>
                  <w:marTop w:val="0"/>
                  <w:marBottom w:val="0"/>
                  <w:divBdr>
                    <w:top w:val="none" w:sz="0" w:space="0" w:color="auto"/>
                    <w:left w:val="none" w:sz="0" w:space="0" w:color="auto"/>
                    <w:bottom w:val="none" w:sz="0" w:space="0" w:color="auto"/>
                    <w:right w:val="none" w:sz="0" w:space="0" w:color="auto"/>
                  </w:divBdr>
                  <w:divsChild>
                    <w:div w:id="372582300">
                      <w:marLeft w:val="0"/>
                      <w:marRight w:val="0"/>
                      <w:marTop w:val="0"/>
                      <w:marBottom w:val="0"/>
                      <w:divBdr>
                        <w:top w:val="none" w:sz="0" w:space="0" w:color="auto"/>
                        <w:left w:val="none" w:sz="0" w:space="0" w:color="auto"/>
                        <w:bottom w:val="none" w:sz="0" w:space="0" w:color="auto"/>
                        <w:right w:val="none" w:sz="0" w:space="0" w:color="auto"/>
                      </w:divBdr>
                    </w:div>
                  </w:divsChild>
                </w:div>
                <w:div w:id="265575433">
                  <w:marLeft w:val="0"/>
                  <w:marRight w:val="0"/>
                  <w:marTop w:val="0"/>
                  <w:marBottom w:val="0"/>
                  <w:divBdr>
                    <w:top w:val="none" w:sz="0" w:space="0" w:color="auto"/>
                    <w:left w:val="none" w:sz="0" w:space="0" w:color="auto"/>
                    <w:bottom w:val="none" w:sz="0" w:space="0" w:color="auto"/>
                    <w:right w:val="none" w:sz="0" w:space="0" w:color="auto"/>
                  </w:divBdr>
                  <w:divsChild>
                    <w:div w:id="1918976942">
                      <w:marLeft w:val="0"/>
                      <w:marRight w:val="0"/>
                      <w:marTop w:val="0"/>
                      <w:marBottom w:val="0"/>
                      <w:divBdr>
                        <w:top w:val="none" w:sz="0" w:space="0" w:color="auto"/>
                        <w:left w:val="none" w:sz="0" w:space="0" w:color="auto"/>
                        <w:bottom w:val="none" w:sz="0" w:space="0" w:color="auto"/>
                        <w:right w:val="none" w:sz="0" w:space="0" w:color="auto"/>
                      </w:divBdr>
                    </w:div>
                  </w:divsChild>
                </w:div>
                <w:div w:id="2132628003">
                  <w:marLeft w:val="0"/>
                  <w:marRight w:val="0"/>
                  <w:marTop w:val="0"/>
                  <w:marBottom w:val="0"/>
                  <w:divBdr>
                    <w:top w:val="none" w:sz="0" w:space="0" w:color="auto"/>
                    <w:left w:val="none" w:sz="0" w:space="0" w:color="auto"/>
                    <w:bottom w:val="none" w:sz="0" w:space="0" w:color="auto"/>
                    <w:right w:val="none" w:sz="0" w:space="0" w:color="auto"/>
                  </w:divBdr>
                  <w:divsChild>
                    <w:div w:id="1546480961">
                      <w:marLeft w:val="0"/>
                      <w:marRight w:val="0"/>
                      <w:marTop w:val="0"/>
                      <w:marBottom w:val="0"/>
                      <w:divBdr>
                        <w:top w:val="none" w:sz="0" w:space="0" w:color="auto"/>
                        <w:left w:val="none" w:sz="0" w:space="0" w:color="auto"/>
                        <w:bottom w:val="none" w:sz="0" w:space="0" w:color="auto"/>
                        <w:right w:val="none" w:sz="0" w:space="0" w:color="auto"/>
                      </w:divBdr>
                    </w:div>
                  </w:divsChild>
                </w:div>
                <w:div w:id="1228960202">
                  <w:marLeft w:val="0"/>
                  <w:marRight w:val="0"/>
                  <w:marTop w:val="0"/>
                  <w:marBottom w:val="0"/>
                  <w:divBdr>
                    <w:top w:val="none" w:sz="0" w:space="0" w:color="auto"/>
                    <w:left w:val="none" w:sz="0" w:space="0" w:color="auto"/>
                    <w:bottom w:val="none" w:sz="0" w:space="0" w:color="auto"/>
                    <w:right w:val="none" w:sz="0" w:space="0" w:color="auto"/>
                  </w:divBdr>
                  <w:divsChild>
                    <w:div w:id="813716991">
                      <w:marLeft w:val="0"/>
                      <w:marRight w:val="0"/>
                      <w:marTop w:val="0"/>
                      <w:marBottom w:val="0"/>
                      <w:divBdr>
                        <w:top w:val="none" w:sz="0" w:space="0" w:color="auto"/>
                        <w:left w:val="none" w:sz="0" w:space="0" w:color="auto"/>
                        <w:bottom w:val="none" w:sz="0" w:space="0" w:color="auto"/>
                        <w:right w:val="none" w:sz="0" w:space="0" w:color="auto"/>
                      </w:divBdr>
                    </w:div>
                  </w:divsChild>
                </w:div>
                <w:div w:id="556208485">
                  <w:marLeft w:val="0"/>
                  <w:marRight w:val="0"/>
                  <w:marTop w:val="0"/>
                  <w:marBottom w:val="0"/>
                  <w:divBdr>
                    <w:top w:val="none" w:sz="0" w:space="0" w:color="auto"/>
                    <w:left w:val="none" w:sz="0" w:space="0" w:color="auto"/>
                    <w:bottom w:val="none" w:sz="0" w:space="0" w:color="auto"/>
                    <w:right w:val="none" w:sz="0" w:space="0" w:color="auto"/>
                  </w:divBdr>
                  <w:divsChild>
                    <w:div w:id="2082091739">
                      <w:marLeft w:val="0"/>
                      <w:marRight w:val="0"/>
                      <w:marTop w:val="0"/>
                      <w:marBottom w:val="0"/>
                      <w:divBdr>
                        <w:top w:val="none" w:sz="0" w:space="0" w:color="auto"/>
                        <w:left w:val="none" w:sz="0" w:space="0" w:color="auto"/>
                        <w:bottom w:val="none" w:sz="0" w:space="0" w:color="auto"/>
                        <w:right w:val="none" w:sz="0" w:space="0" w:color="auto"/>
                      </w:divBdr>
                    </w:div>
                  </w:divsChild>
                </w:div>
                <w:div w:id="41835998">
                  <w:marLeft w:val="0"/>
                  <w:marRight w:val="0"/>
                  <w:marTop w:val="0"/>
                  <w:marBottom w:val="0"/>
                  <w:divBdr>
                    <w:top w:val="none" w:sz="0" w:space="0" w:color="auto"/>
                    <w:left w:val="none" w:sz="0" w:space="0" w:color="auto"/>
                    <w:bottom w:val="none" w:sz="0" w:space="0" w:color="auto"/>
                    <w:right w:val="none" w:sz="0" w:space="0" w:color="auto"/>
                  </w:divBdr>
                  <w:divsChild>
                    <w:div w:id="1249540011">
                      <w:marLeft w:val="0"/>
                      <w:marRight w:val="0"/>
                      <w:marTop w:val="0"/>
                      <w:marBottom w:val="0"/>
                      <w:divBdr>
                        <w:top w:val="none" w:sz="0" w:space="0" w:color="auto"/>
                        <w:left w:val="none" w:sz="0" w:space="0" w:color="auto"/>
                        <w:bottom w:val="none" w:sz="0" w:space="0" w:color="auto"/>
                        <w:right w:val="none" w:sz="0" w:space="0" w:color="auto"/>
                      </w:divBdr>
                    </w:div>
                  </w:divsChild>
                </w:div>
                <w:div w:id="515080048">
                  <w:marLeft w:val="0"/>
                  <w:marRight w:val="0"/>
                  <w:marTop w:val="0"/>
                  <w:marBottom w:val="0"/>
                  <w:divBdr>
                    <w:top w:val="none" w:sz="0" w:space="0" w:color="auto"/>
                    <w:left w:val="none" w:sz="0" w:space="0" w:color="auto"/>
                    <w:bottom w:val="none" w:sz="0" w:space="0" w:color="auto"/>
                    <w:right w:val="none" w:sz="0" w:space="0" w:color="auto"/>
                  </w:divBdr>
                  <w:divsChild>
                    <w:div w:id="726146571">
                      <w:marLeft w:val="0"/>
                      <w:marRight w:val="0"/>
                      <w:marTop w:val="0"/>
                      <w:marBottom w:val="0"/>
                      <w:divBdr>
                        <w:top w:val="none" w:sz="0" w:space="0" w:color="auto"/>
                        <w:left w:val="none" w:sz="0" w:space="0" w:color="auto"/>
                        <w:bottom w:val="none" w:sz="0" w:space="0" w:color="auto"/>
                        <w:right w:val="none" w:sz="0" w:space="0" w:color="auto"/>
                      </w:divBdr>
                    </w:div>
                  </w:divsChild>
                </w:div>
                <w:div w:id="57676553">
                  <w:marLeft w:val="0"/>
                  <w:marRight w:val="0"/>
                  <w:marTop w:val="0"/>
                  <w:marBottom w:val="0"/>
                  <w:divBdr>
                    <w:top w:val="none" w:sz="0" w:space="0" w:color="auto"/>
                    <w:left w:val="none" w:sz="0" w:space="0" w:color="auto"/>
                    <w:bottom w:val="none" w:sz="0" w:space="0" w:color="auto"/>
                    <w:right w:val="none" w:sz="0" w:space="0" w:color="auto"/>
                  </w:divBdr>
                  <w:divsChild>
                    <w:div w:id="186451328">
                      <w:marLeft w:val="0"/>
                      <w:marRight w:val="0"/>
                      <w:marTop w:val="0"/>
                      <w:marBottom w:val="0"/>
                      <w:divBdr>
                        <w:top w:val="none" w:sz="0" w:space="0" w:color="auto"/>
                        <w:left w:val="none" w:sz="0" w:space="0" w:color="auto"/>
                        <w:bottom w:val="none" w:sz="0" w:space="0" w:color="auto"/>
                        <w:right w:val="none" w:sz="0" w:space="0" w:color="auto"/>
                      </w:divBdr>
                    </w:div>
                  </w:divsChild>
                </w:div>
                <w:div w:id="1651472329">
                  <w:marLeft w:val="0"/>
                  <w:marRight w:val="0"/>
                  <w:marTop w:val="0"/>
                  <w:marBottom w:val="0"/>
                  <w:divBdr>
                    <w:top w:val="none" w:sz="0" w:space="0" w:color="auto"/>
                    <w:left w:val="none" w:sz="0" w:space="0" w:color="auto"/>
                    <w:bottom w:val="none" w:sz="0" w:space="0" w:color="auto"/>
                    <w:right w:val="none" w:sz="0" w:space="0" w:color="auto"/>
                  </w:divBdr>
                  <w:divsChild>
                    <w:div w:id="1602185396">
                      <w:marLeft w:val="0"/>
                      <w:marRight w:val="0"/>
                      <w:marTop w:val="0"/>
                      <w:marBottom w:val="0"/>
                      <w:divBdr>
                        <w:top w:val="none" w:sz="0" w:space="0" w:color="auto"/>
                        <w:left w:val="none" w:sz="0" w:space="0" w:color="auto"/>
                        <w:bottom w:val="none" w:sz="0" w:space="0" w:color="auto"/>
                        <w:right w:val="none" w:sz="0" w:space="0" w:color="auto"/>
                      </w:divBdr>
                    </w:div>
                  </w:divsChild>
                </w:div>
                <w:div w:id="190340493">
                  <w:marLeft w:val="0"/>
                  <w:marRight w:val="0"/>
                  <w:marTop w:val="0"/>
                  <w:marBottom w:val="0"/>
                  <w:divBdr>
                    <w:top w:val="none" w:sz="0" w:space="0" w:color="auto"/>
                    <w:left w:val="none" w:sz="0" w:space="0" w:color="auto"/>
                    <w:bottom w:val="none" w:sz="0" w:space="0" w:color="auto"/>
                    <w:right w:val="none" w:sz="0" w:space="0" w:color="auto"/>
                  </w:divBdr>
                  <w:divsChild>
                    <w:div w:id="365452618">
                      <w:marLeft w:val="0"/>
                      <w:marRight w:val="0"/>
                      <w:marTop w:val="0"/>
                      <w:marBottom w:val="0"/>
                      <w:divBdr>
                        <w:top w:val="none" w:sz="0" w:space="0" w:color="auto"/>
                        <w:left w:val="none" w:sz="0" w:space="0" w:color="auto"/>
                        <w:bottom w:val="none" w:sz="0" w:space="0" w:color="auto"/>
                        <w:right w:val="none" w:sz="0" w:space="0" w:color="auto"/>
                      </w:divBdr>
                    </w:div>
                  </w:divsChild>
                </w:div>
                <w:div w:id="1676033965">
                  <w:marLeft w:val="0"/>
                  <w:marRight w:val="0"/>
                  <w:marTop w:val="0"/>
                  <w:marBottom w:val="0"/>
                  <w:divBdr>
                    <w:top w:val="none" w:sz="0" w:space="0" w:color="auto"/>
                    <w:left w:val="none" w:sz="0" w:space="0" w:color="auto"/>
                    <w:bottom w:val="none" w:sz="0" w:space="0" w:color="auto"/>
                    <w:right w:val="none" w:sz="0" w:space="0" w:color="auto"/>
                  </w:divBdr>
                  <w:divsChild>
                    <w:div w:id="379864021">
                      <w:marLeft w:val="0"/>
                      <w:marRight w:val="0"/>
                      <w:marTop w:val="0"/>
                      <w:marBottom w:val="0"/>
                      <w:divBdr>
                        <w:top w:val="none" w:sz="0" w:space="0" w:color="auto"/>
                        <w:left w:val="none" w:sz="0" w:space="0" w:color="auto"/>
                        <w:bottom w:val="none" w:sz="0" w:space="0" w:color="auto"/>
                        <w:right w:val="none" w:sz="0" w:space="0" w:color="auto"/>
                      </w:divBdr>
                    </w:div>
                  </w:divsChild>
                </w:div>
                <w:div w:id="1782723083">
                  <w:marLeft w:val="0"/>
                  <w:marRight w:val="0"/>
                  <w:marTop w:val="0"/>
                  <w:marBottom w:val="0"/>
                  <w:divBdr>
                    <w:top w:val="none" w:sz="0" w:space="0" w:color="auto"/>
                    <w:left w:val="none" w:sz="0" w:space="0" w:color="auto"/>
                    <w:bottom w:val="none" w:sz="0" w:space="0" w:color="auto"/>
                    <w:right w:val="none" w:sz="0" w:space="0" w:color="auto"/>
                  </w:divBdr>
                  <w:divsChild>
                    <w:div w:id="1830055499">
                      <w:marLeft w:val="0"/>
                      <w:marRight w:val="0"/>
                      <w:marTop w:val="0"/>
                      <w:marBottom w:val="0"/>
                      <w:divBdr>
                        <w:top w:val="none" w:sz="0" w:space="0" w:color="auto"/>
                        <w:left w:val="none" w:sz="0" w:space="0" w:color="auto"/>
                        <w:bottom w:val="none" w:sz="0" w:space="0" w:color="auto"/>
                        <w:right w:val="none" w:sz="0" w:space="0" w:color="auto"/>
                      </w:divBdr>
                    </w:div>
                  </w:divsChild>
                </w:div>
                <w:div w:id="976372629">
                  <w:marLeft w:val="0"/>
                  <w:marRight w:val="0"/>
                  <w:marTop w:val="0"/>
                  <w:marBottom w:val="0"/>
                  <w:divBdr>
                    <w:top w:val="none" w:sz="0" w:space="0" w:color="auto"/>
                    <w:left w:val="none" w:sz="0" w:space="0" w:color="auto"/>
                    <w:bottom w:val="none" w:sz="0" w:space="0" w:color="auto"/>
                    <w:right w:val="none" w:sz="0" w:space="0" w:color="auto"/>
                  </w:divBdr>
                  <w:divsChild>
                    <w:div w:id="1946111793">
                      <w:marLeft w:val="0"/>
                      <w:marRight w:val="0"/>
                      <w:marTop w:val="0"/>
                      <w:marBottom w:val="0"/>
                      <w:divBdr>
                        <w:top w:val="none" w:sz="0" w:space="0" w:color="auto"/>
                        <w:left w:val="none" w:sz="0" w:space="0" w:color="auto"/>
                        <w:bottom w:val="none" w:sz="0" w:space="0" w:color="auto"/>
                        <w:right w:val="none" w:sz="0" w:space="0" w:color="auto"/>
                      </w:divBdr>
                    </w:div>
                  </w:divsChild>
                </w:div>
                <w:div w:id="411245173">
                  <w:marLeft w:val="0"/>
                  <w:marRight w:val="0"/>
                  <w:marTop w:val="0"/>
                  <w:marBottom w:val="0"/>
                  <w:divBdr>
                    <w:top w:val="none" w:sz="0" w:space="0" w:color="auto"/>
                    <w:left w:val="none" w:sz="0" w:space="0" w:color="auto"/>
                    <w:bottom w:val="none" w:sz="0" w:space="0" w:color="auto"/>
                    <w:right w:val="none" w:sz="0" w:space="0" w:color="auto"/>
                  </w:divBdr>
                  <w:divsChild>
                    <w:div w:id="1037703574">
                      <w:marLeft w:val="0"/>
                      <w:marRight w:val="0"/>
                      <w:marTop w:val="0"/>
                      <w:marBottom w:val="0"/>
                      <w:divBdr>
                        <w:top w:val="none" w:sz="0" w:space="0" w:color="auto"/>
                        <w:left w:val="none" w:sz="0" w:space="0" w:color="auto"/>
                        <w:bottom w:val="none" w:sz="0" w:space="0" w:color="auto"/>
                        <w:right w:val="none" w:sz="0" w:space="0" w:color="auto"/>
                      </w:divBdr>
                    </w:div>
                  </w:divsChild>
                </w:div>
                <w:div w:id="131604051">
                  <w:marLeft w:val="0"/>
                  <w:marRight w:val="0"/>
                  <w:marTop w:val="0"/>
                  <w:marBottom w:val="0"/>
                  <w:divBdr>
                    <w:top w:val="none" w:sz="0" w:space="0" w:color="auto"/>
                    <w:left w:val="none" w:sz="0" w:space="0" w:color="auto"/>
                    <w:bottom w:val="none" w:sz="0" w:space="0" w:color="auto"/>
                    <w:right w:val="none" w:sz="0" w:space="0" w:color="auto"/>
                  </w:divBdr>
                  <w:divsChild>
                    <w:div w:id="268858069">
                      <w:marLeft w:val="0"/>
                      <w:marRight w:val="0"/>
                      <w:marTop w:val="0"/>
                      <w:marBottom w:val="0"/>
                      <w:divBdr>
                        <w:top w:val="none" w:sz="0" w:space="0" w:color="auto"/>
                        <w:left w:val="none" w:sz="0" w:space="0" w:color="auto"/>
                        <w:bottom w:val="none" w:sz="0" w:space="0" w:color="auto"/>
                        <w:right w:val="none" w:sz="0" w:space="0" w:color="auto"/>
                      </w:divBdr>
                    </w:div>
                  </w:divsChild>
                </w:div>
                <w:div w:id="1227498505">
                  <w:marLeft w:val="0"/>
                  <w:marRight w:val="0"/>
                  <w:marTop w:val="0"/>
                  <w:marBottom w:val="0"/>
                  <w:divBdr>
                    <w:top w:val="none" w:sz="0" w:space="0" w:color="auto"/>
                    <w:left w:val="none" w:sz="0" w:space="0" w:color="auto"/>
                    <w:bottom w:val="none" w:sz="0" w:space="0" w:color="auto"/>
                    <w:right w:val="none" w:sz="0" w:space="0" w:color="auto"/>
                  </w:divBdr>
                  <w:divsChild>
                    <w:div w:id="1954704313">
                      <w:marLeft w:val="0"/>
                      <w:marRight w:val="0"/>
                      <w:marTop w:val="0"/>
                      <w:marBottom w:val="0"/>
                      <w:divBdr>
                        <w:top w:val="none" w:sz="0" w:space="0" w:color="auto"/>
                        <w:left w:val="none" w:sz="0" w:space="0" w:color="auto"/>
                        <w:bottom w:val="none" w:sz="0" w:space="0" w:color="auto"/>
                        <w:right w:val="none" w:sz="0" w:space="0" w:color="auto"/>
                      </w:divBdr>
                    </w:div>
                  </w:divsChild>
                </w:div>
                <w:div w:id="899052917">
                  <w:marLeft w:val="0"/>
                  <w:marRight w:val="0"/>
                  <w:marTop w:val="0"/>
                  <w:marBottom w:val="0"/>
                  <w:divBdr>
                    <w:top w:val="none" w:sz="0" w:space="0" w:color="auto"/>
                    <w:left w:val="none" w:sz="0" w:space="0" w:color="auto"/>
                    <w:bottom w:val="none" w:sz="0" w:space="0" w:color="auto"/>
                    <w:right w:val="none" w:sz="0" w:space="0" w:color="auto"/>
                  </w:divBdr>
                  <w:divsChild>
                    <w:div w:id="2080595392">
                      <w:marLeft w:val="0"/>
                      <w:marRight w:val="0"/>
                      <w:marTop w:val="0"/>
                      <w:marBottom w:val="0"/>
                      <w:divBdr>
                        <w:top w:val="none" w:sz="0" w:space="0" w:color="auto"/>
                        <w:left w:val="none" w:sz="0" w:space="0" w:color="auto"/>
                        <w:bottom w:val="none" w:sz="0" w:space="0" w:color="auto"/>
                        <w:right w:val="none" w:sz="0" w:space="0" w:color="auto"/>
                      </w:divBdr>
                    </w:div>
                  </w:divsChild>
                </w:div>
                <w:div w:id="101728100">
                  <w:marLeft w:val="0"/>
                  <w:marRight w:val="0"/>
                  <w:marTop w:val="0"/>
                  <w:marBottom w:val="0"/>
                  <w:divBdr>
                    <w:top w:val="none" w:sz="0" w:space="0" w:color="auto"/>
                    <w:left w:val="none" w:sz="0" w:space="0" w:color="auto"/>
                    <w:bottom w:val="none" w:sz="0" w:space="0" w:color="auto"/>
                    <w:right w:val="none" w:sz="0" w:space="0" w:color="auto"/>
                  </w:divBdr>
                  <w:divsChild>
                    <w:div w:id="1027759050">
                      <w:marLeft w:val="0"/>
                      <w:marRight w:val="0"/>
                      <w:marTop w:val="0"/>
                      <w:marBottom w:val="0"/>
                      <w:divBdr>
                        <w:top w:val="none" w:sz="0" w:space="0" w:color="auto"/>
                        <w:left w:val="none" w:sz="0" w:space="0" w:color="auto"/>
                        <w:bottom w:val="none" w:sz="0" w:space="0" w:color="auto"/>
                        <w:right w:val="none" w:sz="0" w:space="0" w:color="auto"/>
                      </w:divBdr>
                    </w:div>
                  </w:divsChild>
                </w:div>
                <w:div w:id="676034690">
                  <w:marLeft w:val="0"/>
                  <w:marRight w:val="0"/>
                  <w:marTop w:val="0"/>
                  <w:marBottom w:val="0"/>
                  <w:divBdr>
                    <w:top w:val="none" w:sz="0" w:space="0" w:color="auto"/>
                    <w:left w:val="none" w:sz="0" w:space="0" w:color="auto"/>
                    <w:bottom w:val="none" w:sz="0" w:space="0" w:color="auto"/>
                    <w:right w:val="none" w:sz="0" w:space="0" w:color="auto"/>
                  </w:divBdr>
                  <w:divsChild>
                    <w:div w:id="1926643140">
                      <w:marLeft w:val="0"/>
                      <w:marRight w:val="0"/>
                      <w:marTop w:val="0"/>
                      <w:marBottom w:val="0"/>
                      <w:divBdr>
                        <w:top w:val="none" w:sz="0" w:space="0" w:color="auto"/>
                        <w:left w:val="none" w:sz="0" w:space="0" w:color="auto"/>
                        <w:bottom w:val="none" w:sz="0" w:space="0" w:color="auto"/>
                        <w:right w:val="none" w:sz="0" w:space="0" w:color="auto"/>
                      </w:divBdr>
                    </w:div>
                  </w:divsChild>
                </w:div>
                <w:div w:id="1996759381">
                  <w:marLeft w:val="0"/>
                  <w:marRight w:val="0"/>
                  <w:marTop w:val="0"/>
                  <w:marBottom w:val="0"/>
                  <w:divBdr>
                    <w:top w:val="none" w:sz="0" w:space="0" w:color="auto"/>
                    <w:left w:val="none" w:sz="0" w:space="0" w:color="auto"/>
                    <w:bottom w:val="none" w:sz="0" w:space="0" w:color="auto"/>
                    <w:right w:val="none" w:sz="0" w:space="0" w:color="auto"/>
                  </w:divBdr>
                  <w:divsChild>
                    <w:div w:id="7697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93679">
          <w:marLeft w:val="0"/>
          <w:marRight w:val="0"/>
          <w:marTop w:val="0"/>
          <w:marBottom w:val="0"/>
          <w:divBdr>
            <w:top w:val="none" w:sz="0" w:space="0" w:color="auto"/>
            <w:left w:val="none" w:sz="0" w:space="0" w:color="auto"/>
            <w:bottom w:val="none" w:sz="0" w:space="0" w:color="auto"/>
            <w:right w:val="none" w:sz="0" w:space="0" w:color="auto"/>
          </w:divBdr>
        </w:div>
        <w:div w:id="1092043025">
          <w:marLeft w:val="0"/>
          <w:marRight w:val="0"/>
          <w:marTop w:val="0"/>
          <w:marBottom w:val="0"/>
          <w:divBdr>
            <w:top w:val="none" w:sz="0" w:space="0" w:color="auto"/>
            <w:left w:val="none" w:sz="0" w:space="0" w:color="auto"/>
            <w:bottom w:val="none" w:sz="0" w:space="0" w:color="auto"/>
            <w:right w:val="none" w:sz="0" w:space="0" w:color="auto"/>
          </w:divBdr>
        </w:div>
        <w:div w:id="1242980371">
          <w:marLeft w:val="0"/>
          <w:marRight w:val="0"/>
          <w:marTop w:val="0"/>
          <w:marBottom w:val="0"/>
          <w:divBdr>
            <w:top w:val="none" w:sz="0" w:space="0" w:color="auto"/>
            <w:left w:val="none" w:sz="0" w:space="0" w:color="auto"/>
            <w:bottom w:val="none" w:sz="0" w:space="0" w:color="auto"/>
            <w:right w:val="none" w:sz="0" w:space="0" w:color="auto"/>
          </w:divBdr>
        </w:div>
        <w:div w:id="340402253">
          <w:marLeft w:val="0"/>
          <w:marRight w:val="0"/>
          <w:marTop w:val="0"/>
          <w:marBottom w:val="0"/>
          <w:divBdr>
            <w:top w:val="none" w:sz="0" w:space="0" w:color="auto"/>
            <w:left w:val="none" w:sz="0" w:space="0" w:color="auto"/>
            <w:bottom w:val="none" w:sz="0" w:space="0" w:color="auto"/>
            <w:right w:val="none" w:sz="0" w:space="0" w:color="auto"/>
          </w:divBdr>
          <w:divsChild>
            <w:div w:id="1835485837">
              <w:marLeft w:val="-75"/>
              <w:marRight w:val="0"/>
              <w:marTop w:val="30"/>
              <w:marBottom w:val="30"/>
              <w:divBdr>
                <w:top w:val="none" w:sz="0" w:space="0" w:color="auto"/>
                <w:left w:val="none" w:sz="0" w:space="0" w:color="auto"/>
                <w:bottom w:val="none" w:sz="0" w:space="0" w:color="auto"/>
                <w:right w:val="none" w:sz="0" w:space="0" w:color="auto"/>
              </w:divBdr>
              <w:divsChild>
                <w:div w:id="1340891507">
                  <w:marLeft w:val="0"/>
                  <w:marRight w:val="0"/>
                  <w:marTop w:val="0"/>
                  <w:marBottom w:val="0"/>
                  <w:divBdr>
                    <w:top w:val="none" w:sz="0" w:space="0" w:color="auto"/>
                    <w:left w:val="none" w:sz="0" w:space="0" w:color="auto"/>
                    <w:bottom w:val="none" w:sz="0" w:space="0" w:color="auto"/>
                    <w:right w:val="none" w:sz="0" w:space="0" w:color="auto"/>
                  </w:divBdr>
                  <w:divsChild>
                    <w:div w:id="1381897897">
                      <w:marLeft w:val="0"/>
                      <w:marRight w:val="0"/>
                      <w:marTop w:val="0"/>
                      <w:marBottom w:val="0"/>
                      <w:divBdr>
                        <w:top w:val="none" w:sz="0" w:space="0" w:color="auto"/>
                        <w:left w:val="none" w:sz="0" w:space="0" w:color="auto"/>
                        <w:bottom w:val="none" w:sz="0" w:space="0" w:color="auto"/>
                        <w:right w:val="none" w:sz="0" w:space="0" w:color="auto"/>
                      </w:divBdr>
                    </w:div>
                  </w:divsChild>
                </w:div>
                <w:div w:id="392318917">
                  <w:marLeft w:val="0"/>
                  <w:marRight w:val="0"/>
                  <w:marTop w:val="0"/>
                  <w:marBottom w:val="0"/>
                  <w:divBdr>
                    <w:top w:val="none" w:sz="0" w:space="0" w:color="auto"/>
                    <w:left w:val="none" w:sz="0" w:space="0" w:color="auto"/>
                    <w:bottom w:val="none" w:sz="0" w:space="0" w:color="auto"/>
                    <w:right w:val="none" w:sz="0" w:space="0" w:color="auto"/>
                  </w:divBdr>
                  <w:divsChild>
                    <w:div w:id="520121569">
                      <w:marLeft w:val="0"/>
                      <w:marRight w:val="0"/>
                      <w:marTop w:val="0"/>
                      <w:marBottom w:val="0"/>
                      <w:divBdr>
                        <w:top w:val="none" w:sz="0" w:space="0" w:color="auto"/>
                        <w:left w:val="none" w:sz="0" w:space="0" w:color="auto"/>
                        <w:bottom w:val="none" w:sz="0" w:space="0" w:color="auto"/>
                        <w:right w:val="none" w:sz="0" w:space="0" w:color="auto"/>
                      </w:divBdr>
                    </w:div>
                  </w:divsChild>
                </w:div>
                <w:div w:id="1502963857">
                  <w:marLeft w:val="0"/>
                  <w:marRight w:val="0"/>
                  <w:marTop w:val="0"/>
                  <w:marBottom w:val="0"/>
                  <w:divBdr>
                    <w:top w:val="none" w:sz="0" w:space="0" w:color="auto"/>
                    <w:left w:val="none" w:sz="0" w:space="0" w:color="auto"/>
                    <w:bottom w:val="none" w:sz="0" w:space="0" w:color="auto"/>
                    <w:right w:val="none" w:sz="0" w:space="0" w:color="auto"/>
                  </w:divBdr>
                  <w:divsChild>
                    <w:div w:id="1340549449">
                      <w:marLeft w:val="0"/>
                      <w:marRight w:val="0"/>
                      <w:marTop w:val="0"/>
                      <w:marBottom w:val="0"/>
                      <w:divBdr>
                        <w:top w:val="none" w:sz="0" w:space="0" w:color="auto"/>
                        <w:left w:val="none" w:sz="0" w:space="0" w:color="auto"/>
                        <w:bottom w:val="none" w:sz="0" w:space="0" w:color="auto"/>
                        <w:right w:val="none" w:sz="0" w:space="0" w:color="auto"/>
                      </w:divBdr>
                    </w:div>
                  </w:divsChild>
                </w:div>
                <w:div w:id="1196969426">
                  <w:marLeft w:val="0"/>
                  <w:marRight w:val="0"/>
                  <w:marTop w:val="0"/>
                  <w:marBottom w:val="0"/>
                  <w:divBdr>
                    <w:top w:val="none" w:sz="0" w:space="0" w:color="auto"/>
                    <w:left w:val="none" w:sz="0" w:space="0" w:color="auto"/>
                    <w:bottom w:val="none" w:sz="0" w:space="0" w:color="auto"/>
                    <w:right w:val="none" w:sz="0" w:space="0" w:color="auto"/>
                  </w:divBdr>
                  <w:divsChild>
                    <w:div w:id="713189195">
                      <w:marLeft w:val="0"/>
                      <w:marRight w:val="0"/>
                      <w:marTop w:val="0"/>
                      <w:marBottom w:val="0"/>
                      <w:divBdr>
                        <w:top w:val="none" w:sz="0" w:space="0" w:color="auto"/>
                        <w:left w:val="none" w:sz="0" w:space="0" w:color="auto"/>
                        <w:bottom w:val="none" w:sz="0" w:space="0" w:color="auto"/>
                        <w:right w:val="none" w:sz="0" w:space="0" w:color="auto"/>
                      </w:divBdr>
                    </w:div>
                  </w:divsChild>
                </w:div>
                <w:div w:id="494607492">
                  <w:marLeft w:val="0"/>
                  <w:marRight w:val="0"/>
                  <w:marTop w:val="0"/>
                  <w:marBottom w:val="0"/>
                  <w:divBdr>
                    <w:top w:val="none" w:sz="0" w:space="0" w:color="auto"/>
                    <w:left w:val="none" w:sz="0" w:space="0" w:color="auto"/>
                    <w:bottom w:val="none" w:sz="0" w:space="0" w:color="auto"/>
                    <w:right w:val="none" w:sz="0" w:space="0" w:color="auto"/>
                  </w:divBdr>
                  <w:divsChild>
                    <w:div w:id="429815613">
                      <w:marLeft w:val="0"/>
                      <w:marRight w:val="0"/>
                      <w:marTop w:val="0"/>
                      <w:marBottom w:val="0"/>
                      <w:divBdr>
                        <w:top w:val="none" w:sz="0" w:space="0" w:color="auto"/>
                        <w:left w:val="none" w:sz="0" w:space="0" w:color="auto"/>
                        <w:bottom w:val="none" w:sz="0" w:space="0" w:color="auto"/>
                        <w:right w:val="none" w:sz="0" w:space="0" w:color="auto"/>
                      </w:divBdr>
                    </w:div>
                  </w:divsChild>
                </w:div>
                <w:div w:id="669868642">
                  <w:marLeft w:val="0"/>
                  <w:marRight w:val="0"/>
                  <w:marTop w:val="0"/>
                  <w:marBottom w:val="0"/>
                  <w:divBdr>
                    <w:top w:val="none" w:sz="0" w:space="0" w:color="auto"/>
                    <w:left w:val="none" w:sz="0" w:space="0" w:color="auto"/>
                    <w:bottom w:val="none" w:sz="0" w:space="0" w:color="auto"/>
                    <w:right w:val="none" w:sz="0" w:space="0" w:color="auto"/>
                  </w:divBdr>
                  <w:divsChild>
                    <w:div w:id="274946629">
                      <w:marLeft w:val="0"/>
                      <w:marRight w:val="0"/>
                      <w:marTop w:val="0"/>
                      <w:marBottom w:val="0"/>
                      <w:divBdr>
                        <w:top w:val="none" w:sz="0" w:space="0" w:color="auto"/>
                        <w:left w:val="none" w:sz="0" w:space="0" w:color="auto"/>
                        <w:bottom w:val="none" w:sz="0" w:space="0" w:color="auto"/>
                        <w:right w:val="none" w:sz="0" w:space="0" w:color="auto"/>
                      </w:divBdr>
                    </w:div>
                  </w:divsChild>
                </w:div>
                <w:div w:id="835264442">
                  <w:marLeft w:val="0"/>
                  <w:marRight w:val="0"/>
                  <w:marTop w:val="0"/>
                  <w:marBottom w:val="0"/>
                  <w:divBdr>
                    <w:top w:val="none" w:sz="0" w:space="0" w:color="auto"/>
                    <w:left w:val="none" w:sz="0" w:space="0" w:color="auto"/>
                    <w:bottom w:val="none" w:sz="0" w:space="0" w:color="auto"/>
                    <w:right w:val="none" w:sz="0" w:space="0" w:color="auto"/>
                  </w:divBdr>
                  <w:divsChild>
                    <w:div w:id="1722166713">
                      <w:marLeft w:val="0"/>
                      <w:marRight w:val="0"/>
                      <w:marTop w:val="0"/>
                      <w:marBottom w:val="0"/>
                      <w:divBdr>
                        <w:top w:val="none" w:sz="0" w:space="0" w:color="auto"/>
                        <w:left w:val="none" w:sz="0" w:space="0" w:color="auto"/>
                        <w:bottom w:val="none" w:sz="0" w:space="0" w:color="auto"/>
                        <w:right w:val="none" w:sz="0" w:space="0" w:color="auto"/>
                      </w:divBdr>
                    </w:div>
                  </w:divsChild>
                </w:div>
                <w:div w:id="314189405">
                  <w:marLeft w:val="0"/>
                  <w:marRight w:val="0"/>
                  <w:marTop w:val="0"/>
                  <w:marBottom w:val="0"/>
                  <w:divBdr>
                    <w:top w:val="none" w:sz="0" w:space="0" w:color="auto"/>
                    <w:left w:val="none" w:sz="0" w:space="0" w:color="auto"/>
                    <w:bottom w:val="none" w:sz="0" w:space="0" w:color="auto"/>
                    <w:right w:val="none" w:sz="0" w:space="0" w:color="auto"/>
                  </w:divBdr>
                  <w:divsChild>
                    <w:div w:id="1001589698">
                      <w:marLeft w:val="0"/>
                      <w:marRight w:val="0"/>
                      <w:marTop w:val="0"/>
                      <w:marBottom w:val="0"/>
                      <w:divBdr>
                        <w:top w:val="none" w:sz="0" w:space="0" w:color="auto"/>
                        <w:left w:val="none" w:sz="0" w:space="0" w:color="auto"/>
                        <w:bottom w:val="none" w:sz="0" w:space="0" w:color="auto"/>
                        <w:right w:val="none" w:sz="0" w:space="0" w:color="auto"/>
                      </w:divBdr>
                    </w:div>
                  </w:divsChild>
                </w:div>
                <w:div w:id="1057359066">
                  <w:marLeft w:val="0"/>
                  <w:marRight w:val="0"/>
                  <w:marTop w:val="0"/>
                  <w:marBottom w:val="0"/>
                  <w:divBdr>
                    <w:top w:val="none" w:sz="0" w:space="0" w:color="auto"/>
                    <w:left w:val="none" w:sz="0" w:space="0" w:color="auto"/>
                    <w:bottom w:val="none" w:sz="0" w:space="0" w:color="auto"/>
                    <w:right w:val="none" w:sz="0" w:space="0" w:color="auto"/>
                  </w:divBdr>
                  <w:divsChild>
                    <w:div w:id="1277256702">
                      <w:marLeft w:val="0"/>
                      <w:marRight w:val="0"/>
                      <w:marTop w:val="0"/>
                      <w:marBottom w:val="0"/>
                      <w:divBdr>
                        <w:top w:val="none" w:sz="0" w:space="0" w:color="auto"/>
                        <w:left w:val="none" w:sz="0" w:space="0" w:color="auto"/>
                        <w:bottom w:val="none" w:sz="0" w:space="0" w:color="auto"/>
                        <w:right w:val="none" w:sz="0" w:space="0" w:color="auto"/>
                      </w:divBdr>
                    </w:div>
                  </w:divsChild>
                </w:div>
                <w:div w:id="369190218">
                  <w:marLeft w:val="0"/>
                  <w:marRight w:val="0"/>
                  <w:marTop w:val="0"/>
                  <w:marBottom w:val="0"/>
                  <w:divBdr>
                    <w:top w:val="none" w:sz="0" w:space="0" w:color="auto"/>
                    <w:left w:val="none" w:sz="0" w:space="0" w:color="auto"/>
                    <w:bottom w:val="none" w:sz="0" w:space="0" w:color="auto"/>
                    <w:right w:val="none" w:sz="0" w:space="0" w:color="auto"/>
                  </w:divBdr>
                  <w:divsChild>
                    <w:div w:id="419059265">
                      <w:marLeft w:val="0"/>
                      <w:marRight w:val="0"/>
                      <w:marTop w:val="0"/>
                      <w:marBottom w:val="0"/>
                      <w:divBdr>
                        <w:top w:val="none" w:sz="0" w:space="0" w:color="auto"/>
                        <w:left w:val="none" w:sz="0" w:space="0" w:color="auto"/>
                        <w:bottom w:val="none" w:sz="0" w:space="0" w:color="auto"/>
                        <w:right w:val="none" w:sz="0" w:space="0" w:color="auto"/>
                      </w:divBdr>
                    </w:div>
                  </w:divsChild>
                </w:div>
                <w:div w:id="1130592544">
                  <w:marLeft w:val="0"/>
                  <w:marRight w:val="0"/>
                  <w:marTop w:val="0"/>
                  <w:marBottom w:val="0"/>
                  <w:divBdr>
                    <w:top w:val="none" w:sz="0" w:space="0" w:color="auto"/>
                    <w:left w:val="none" w:sz="0" w:space="0" w:color="auto"/>
                    <w:bottom w:val="none" w:sz="0" w:space="0" w:color="auto"/>
                    <w:right w:val="none" w:sz="0" w:space="0" w:color="auto"/>
                  </w:divBdr>
                  <w:divsChild>
                    <w:div w:id="1645038175">
                      <w:marLeft w:val="0"/>
                      <w:marRight w:val="0"/>
                      <w:marTop w:val="0"/>
                      <w:marBottom w:val="0"/>
                      <w:divBdr>
                        <w:top w:val="none" w:sz="0" w:space="0" w:color="auto"/>
                        <w:left w:val="none" w:sz="0" w:space="0" w:color="auto"/>
                        <w:bottom w:val="none" w:sz="0" w:space="0" w:color="auto"/>
                        <w:right w:val="none" w:sz="0" w:space="0" w:color="auto"/>
                      </w:divBdr>
                    </w:div>
                  </w:divsChild>
                </w:div>
                <w:div w:id="43332614">
                  <w:marLeft w:val="0"/>
                  <w:marRight w:val="0"/>
                  <w:marTop w:val="0"/>
                  <w:marBottom w:val="0"/>
                  <w:divBdr>
                    <w:top w:val="none" w:sz="0" w:space="0" w:color="auto"/>
                    <w:left w:val="none" w:sz="0" w:space="0" w:color="auto"/>
                    <w:bottom w:val="none" w:sz="0" w:space="0" w:color="auto"/>
                    <w:right w:val="none" w:sz="0" w:space="0" w:color="auto"/>
                  </w:divBdr>
                  <w:divsChild>
                    <w:div w:id="1795521391">
                      <w:marLeft w:val="0"/>
                      <w:marRight w:val="0"/>
                      <w:marTop w:val="0"/>
                      <w:marBottom w:val="0"/>
                      <w:divBdr>
                        <w:top w:val="none" w:sz="0" w:space="0" w:color="auto"/>
                        <w:left w:val="none" w:sz="0" w:space="0" w:color="auto"/>
                        <w:bottom w:val="none" w:sz="0" w:space="0" w:color="auto"/>
                        <w:right w:val="none" w:sz="0" w:space="0" w:color="auto"/>
                      </w:divBdr>
                    </w:div>
                  </w:divsChild>
                </w:div>
                <w:div w:id="765803826">
                  <w:marLeft w:val="0"/>
                  <w:marRight w:val="0"/>
                  <w:marTop w:val="0"/>
                  <w:marBottom w:val="0"/>
                  <w:divBdr>
                    <w:top w:val="none" w:sz="0" w:space="0" w:color="auto"/>
                    <w:left w:val="none" w:sz="0" w:space="0" w:color="auto"/>
                    <w:bottom w:val="none" w:sz="0" w:space="0" w:color="auto"/>
                    <w:right w:val="none" w:sz="0" w:space="0" w:color="auto"/>
                  </w:divBdr>
                  <w:divsChild>
                    <w:div w:id="1596592267">
                      <w:marLeft w:val="0"/>
                      <w:marRight w:val="0"/>
                      <w:marTop w:val="0"/>
                      <w:marBottom w:val="0"/>
                      <w:divBdr>
                        <w:top w:val="none" w:sz="0" w:space="0" w:color="auto"/>
                        <w:left w:val="none" w:sz="0" w:space="0" w:color="auto"/>
                        <w:bottom w:val="none" w:sz="0" w:space="0" w:color="auto"/>
                        <w:right w:val="none" w:sz="0" w:space="0" w:color="auto"/>
                      </w:divBdr>
                    </w:div>
                  </w:divsChild>
                </w:div>
                <w:div w:id="760219105">
                  <w:marLeft w:val="0"/>
                  <w:marRight w:val="0"/>
                  <w:marTop w:val="0"/>
                  <w:marBottom w:val="0"/>
                  <w:divBdr>
                    <w:top w:val="none" w:sz="0" w:space="0" w:color="auto"/>
                    <w:left w:val="none" w:sz="0" w:space="0" w:color="auto"/>
                    <w:bottom w:val="none" w:sz="0" w:space="0" w:color="auto"/>
                    <w:right w:val="none" w:sz="0" w:space="0" w:color="auto"/>
                  </w:divBdr>
                  <w:divsChild>
                    <w:div w:id="1217281927">
                      <w:marLeft w:val="0"/>
                      <w:marRight w:val="0"/>
                      <w:marTop w:val="0"/>
                      <w:marBottom w:val="0"/>
                      <w:divBdr>
                        <w:top w:val="none" w:sz="0" w:space="0" w:color="auto"/>
                        <w:left w:val="none" w:sz="0" w:space="0" w:color="auto"/>
                        <w:bottom w:val="none" w:sz="0" w:space="0" w:color="auto"/>
                        <w:right w:val="none" w:sz="0" w:space="0" w:color="auto"/>
                      </w:divBdr>
                    </w:div>
                  </w:divsChild>
                </w:div>
                <w:div w:id="449856475">
                  <w:marLeft w:val="0"/>
                  <w:marRight w:val="0"/>
                  <w:marTop w:val="0"/>
                  <w:marBottom w:val="0"/>
                  <w:divBdr>
                    <w:top w:val="none" w:sz="0" w:space="0" w:color="auto"/>
                    <w:left w:val="none" w:sz="0" w:space="0" w:color="auto"/>
                    <w:bottom w:val="none" w:sz="0" w:space="0" w:color="auto"/>
                    <w:right w:val="none" w:sz="0" w:space="0" w:color="auto"/>
                  </w:divBdr>
                  <w:divsChild>
                    <w:div w:id="459152393">
                      <w:marLeft w:val="0"/>
                      <w:marRight w:val="0"/>
                      <w:marTop w:val="0"/>
                      <w:marBottom w:val="0"/>
                      <w:divBdr>
                        <w:top w:val="none" w:sz="0" w:space="0" w:color="auto"/>
                        <w:left w:val="none" w:sz="0" w:space="0" w:color="auto"/>
                        <w:bottom w:val="none" w:sz="0" w:space="0" w:color="auto"/>
                        <w:right w:val="none" w:sz="0" w:space="0" w:color="auto"/>
                      </w:divBdr>
                    </w:div>
                  </w:divsChild>
                </w:div>
                <w:div w:id="1322657300">
                  <w:marLeft w:val="0"/>
                  <w:marRight w:val="0"/>
                  <w:marTop w:val="0"/>
                  <w:marBottom w:val="0"/>
                  <w:divBdr>
                    <w:top w:val="none" w:sz="0" w:space="0" w:color="auto"/>
                    <w:left w:val="none" w:sz="0" w:space="0" w:color="auto"/>
                    <w:bottom w:val="none" w:sz="0" w:space="0" w:color="auto"/>
                    <w:right w:val="none" w:sz="0" w:space="0" w:color="auto"/>
                  </w:divBdr>
                  <w:divsChild>
                    <w:div w:id="980116829">
                      <w:marLeft w:val="0"/>
                      <w:marRight w:val="0"/>
                      <w:marTop w:val="0"/>
                      <w:marBottom w:val="0"/>
                      <w:divBdr>
                        <w:top w:val="none" w:sz="0" w:space="0" w:color="auto"/>
                        <w:left w:val="none" w:sz="0" w:space="0" w:color="auto"/>
                        <w:bottom w:val="none" w:sz="0" w:space="0" w:color="auto"/>
                        <w:right w:val="none" w:sz="0" w:space="0" w:color="auto"/>
                      </w:divBdr>
                    </w:div>
                  </w:divsChild>
                </w:div>
                <w:div w:id="1187907984">
                  <w:marLeft w:val="0"/>
                  <w:marRight w:val="0"/>
                  <w:marTop w:val="0"/>
                  <w:marBottom w:val="0"/>
                  <w:divBdr>
                    <w:top w:val="none" w:sz="0" w:space="0" w:color="auto"/>
                    <w:left w:val="none" w:sz="0" w:space="0" w:color="auto"/>
                    <w:bottom w:val="none" w:sz="0" w:space="0" w:color="auto"/>
                    <w:right w:val="none" w:sz="0" w:space="0" w:color="auto"/>
                  </w:divBdr>
                  <w:divsChild>
                    <w:div w:id="1932930243">
                      <w:marLeft w:val="0"/>
                      <w:marRight w:val="0"/>
                      <w:marTop w:val="0"/>
                      <w:marBottom w:val="0"/>
                      <w:divBdr>
                        <w:top w:val="none" w:sz="0" w:space="0" w:color="auto"/>
                        <w:left w:val="none" w:sz="0" w:space="0" w:color="auto"/>
                        <w:bottom w:val="none" w:sz="0" w:space="0" w:color="auto"/>
                        <w:right w:val="none" w:sz="0" w:space="0" w:color="auto"/>
                      </w:divBdr>
                    </w:div>
                  </w:divsChild>
                </w:div>
                <w:div w:id="702440171">
                  <w:marLeft w:val="0"/>
                  <w:marRight w:val="0"/>
                  <w:marTop w:val="0"/>
                  <w:marBottom w:val="0"/>
                  <w:divBdr>
                    <w:top w:val="none" w:sz="0" w:space="0" w:color="auto"/>
                    <w:left w:val="none" w:sz="0" w:space="0" w:color="auto"/>
                    <w:bottom w:val="none" w:sz="0" w:space="0" w:color="auto"/>
                    <w:right w:val="none" w:sz="0" w:space="0" w:color="auto"/>
                  </w:divBdr>
                  <w:divsChild>
                    <w:div w:id="1799637769">
                      <w:marLeft w:val="0"/>
                      <w:marRight w:val="0"/>
                      <w:marTop w:val="0"/>
                      <w:marBottom w:val="0"/>
                      <w:divBdr>
                        <w:top w:val="none" w:sz="0" w:space="0" w:color="auto"/>
                        <w:left w:val="none" w:sz="0" w:space="0" w:color="auto"/>
                        <w:bottom w:val="none" w:sz="0" w:space="0" w:color="auto"/>
                        <w:right w:val="none" w:sz="0" w:space="0" w:color="auto"/>
                      </w:divBdr>
                    </w:div>
                  </w:divsChild>
                </w:div>
                <w:div w:id="985545385">
                  <w:marLeft w:val="0"/>
                  <w:marRight w:val="0"/>
                  <w:marTop w:val="0"/>
                  <w:marBottom w:val="0"/>
                  <w:divBdr>
                    <w:top w:val="none" w:sz="0" w:space="0" w:color="auto"/>
                    <w:left w:val="none" w:sz="0" w:space="0" w:color="auto"/>
                    <w:bottom w:val="none" w:sz="0" w:space="0" w:color="auto"/>
                    <w:right w:val="none" w:sz="0" w:space="0" w:color="auto"/>
                  </w:divBdr>
                  <w:divsChild>
                    <w:div w:id="97526518">
                      <w:marLeft w:val="0"/>
                      <w:marRight w:val="0"/>
                      <w:marTop w:val="0"/>
                      <w:marBottom w:val="0"/>
                      <w:divBdr>
                        <w:top w:val="none" w:sz="0" w:space="0" w:color="auto"/>
                        <w:left w:val="none" w:sz="0" w:space="0" w:color="auto"/>
                        <w:bottom w:val="none" w:sz="0" w:space="0" w:color="auto"/>
                        <w:right w:val="none" w:sz="0" w:space="0" w:color="auto"/>
                      </w:divBdr>
                    </w:div>
                  </w:divsChild>
                </w:div>
                <w:div w:id="1143356044">
                  <w:marLeft w:val="0"/>
                  <w:marRight w:val="0"/>
                  <w:marTop w:val="0"/>
                  <w:marBottom w:val="0"/>
                  <w:divBdr>
                    <w:top w:val="none" w:sz="0" w:space="0" w:color="auto"/>
                    <w:left w:val="none" w:sz="0" w:space="0" w:color="auto"/>
                    <w:bottom w:val="none" w:sz="0" w:space="0" w:color="auto"/>
                    <w:right w:val="none" w:sz="0" w:space="0" w:color="auto"/>
                  </w:divBdr>
                  <w:divsChild>
                    <w:div w:id="2119058622">
                      <w:marLeft w:val="0"/>
                      <w:marRight w:val="0"/>
                      <w:marTop w:val="0"/>
                      <w:marBottom w:val="0"/>
                      <w:divBdr>
                        <w:top w:val="none" w:sz="0" w:space="0" w:color="auto"/>
                        <w:left w:val="none" w:sz="0" w:space="0" w:color="auto"/>
                        <w:bottom w:val="none" w:sz="0" w:space="0" w:color="auto"/>
                        <w:right w:val="none" w:sz="0" w:space="0" w:color="auto"/>
                      </w:divBdr>
                    </w:div>
                  </w:divsChild>
                </w:div>
                <w:div w:id="130639899">
                  <w:marLeft w:val="0"/>
                  <w:marRight w:val="0"/>
                  <w:marTop w:val="0"/>
                  <w:marBottom w:val="0"/>
                  <w:divBdr>
                    <w:top w:val="none" w:sz="0" w:space="0" w:color="auto"/>
                    <w:left w:val="none" w:sz="0" w:space="0" w:color="auto"/>
                    <w:bottom w:val="none" w:sz="0" w:space="0" w:color="auto"/>
                    <w:right w:val="none" w:sz="0" w:space="0" w:color="auto"/>
                  </w:divBdr>
                  <w:divsChild>
                    <w:div w:id="761268104">
                      <w:marLeft w:val="0"/>
                      <w:marRight w:val="0"/>
                      <w:marTop w:val="0"/>
                      <w:marBottom w:val="0"/>
                      <w:divBdr>
                        <w:top w:val="none" w:sz="0" w:space="0" w:color="auto"/>
                        <w:left w:val="none" w:sz="0" w:space="0" w:color="auto"/>
                        <w:bottom w:val="none" w:sz="0" w:space="0" w:color="auto"/>
                        <w:right w:val="none" w:sz="0" w:space="0" w:color="auto"/>
                      </w:divBdr>
                    </w:div>
                  </w:divsChild>
                </w:div>
                <w:div w:id="1271936985">
                  <w:marLeft w:val="0"/>
                  <w:marRight w:val="0"/>
                  <w:marTop w:val="0"/>
                  <w:marBottom w:val="0"/>
                  <w:divBdr>
                    <w:top w:val="none" w:sz="0" w:space="0" w:color="auto"/>
                    <w:left w:val="none" w:sz="0" w:space="0" w:color="auto"/>
                    <w:bottom w:val="none" w:sz="0" w:space="0" w:color="auto"/>
                    <w:right w:val="none" w:sz="0" w:space="0" w:color="auto"/>
                  </w:divBdr>
                  <w:divsChild>
                    <w:div w:id="1893929093">
                      <w:marLeft w:val="0"/>
                      <w:marRight w:val="0"/>
                      <w:marTop w:val="0"/>
                      <w:marBottom w:val="0"/>
                      <w:divBdr>
                        <w:top w:val="none" w:sz="0" w:space="0" w:color="auto"/>
                        <w:left w:val="none" w:sz="0" w:space="0" w:color="auto"/>
                        <w:bottom w:val="none" w:sz="0" w:space="0" w:color="auto"/>
                        <w:right w:val="none" w:sz="0" w:space="0" w:color="auto"/>
                      </w:divBdr>
                    </w:div>
                  </w:divsChild>
                </w:div>
                <w:div w:id="1898006148">
                  <w:marLeft w:val="0"/>
                  <w:marRight w:val="0"/>
                  <w:marTop w:val="0"/>
                  <w:marBottom w:val="0"/>
                  <w:divBdr>
                    <w:top w:val="none" w:sz="0" w:space="0" w:color="auto"/>
                    <w:left w:val="none" w:sz="0" w:space="0" w:color="auto"/>
                    <w:bottom w:val="none" w:sz="0" w:space="0" w:color="auto"/>
                    <w:right w:val="none" w:sz="0" w:space="0" w:color="auto"/>
                  </w:divBdr>
                  <w:divsChild>
                    <w:div w:id="487400407">
                      <w:marLeft w:val="0"/>
                      <w:marRight w:val="0"/>
                      <w:marTop w:val="0"/>
                      <w:marBottom w:val="0"/>
                      <w:divBdr>
                        <w:top w:val="none" w:sz="0" w:space="0" w:color="auto"/>
                        <w:left w:val="none" w:sz="0" w:space="0" w:color="auto"/>
                        <w:bottom w:val="none" w:sz="0" w:space="0" w:color="auto"/>
                        <w:right w:val="none" w:sz="0" w:space="0" w:color="auto"/>
                      </w:divBdr>
                    </w:div>
                  </w:divsChild>
                </w:div>
                <w:div w:id="19357644">
                  <w:marLeft w:val="0"/>
                  <w:marRight w:val="0"/>
                  <w:marTop w:val="0"/>
                  <w:marBottom w:val="0"/>
                  <w:divBdr>
                    <w:top w:val="none" w:sz="0" w:space="0" w:color="auto"/>
                    <w:left w:val="none" w:sz="0" w:space="0" w:color="auto"/>
                    <w:bottom w:val="none" w:sz="0" w:space="0" w:color="auto"/>
                    <w:right w:val="none" w:sz="0" w:space="0" w:color="auto"/>
                  </w:divBdr>
                  <w:divsChild>
                    <w:div w:id="1400054299">
                      <w:marLeft w:val="0"/>
                      <w:marRight w:val="0"/>
                      <w:marTop w:val="0"/>
                      <w:marBottom w:val="0"/>
                      <w:divBdr>
                        <w:top w:val="none" w:sz="0" w:space="0" w:color="auto"/>
                        <w:left w:val="none" w:sz="0" w:space="0" w:color="auto"/>
                        <w:bottom w:val="none" w:sz="0" w:space="0" w:color="auto"/>
                        <w:right w:val="none" w:sz="0" w:space="0" w:color="auto"/>
                      </w:divBdr>
                    </w:div>
                  </w:divsChild>
                </w:div>
                <w:div w:id="1470130452">
                  <w:marLeft w:val="0"/>
                  <w:marRight w:val="0"/>
                  <w:marTop w:val="0"/>
                  <w:marBottom w:val="0"/>
                  <w:divBdr>
                    <w:top w:val="none" w:sz="0" w:space="0" w:color="auto"/>
                    <w:left w:val="none" w:sz="0" w:space="0" w:color="auto"/>
                    <w:bottom w:val="none" w:sz="0" w:space="0" w:color="auto"/>
                    <w:right w:val="none" w:sz="0" w:space="0" w:color="auto"/>
                  </w:divBdr>
                  <w:divsChild>
                    <w:div w:id="1266380463">
                      <w:marLeft w:val="0"/>
                      <w:marRight w:val="0"/>
                      <w:marTop w:val="0"/>
                      <w:marBottom w:val="0"/>
                      <w:divBdr>
                        <w:top w:val="none" w:sz="0" w:space="0" w:color="auto"/>
                        <w:left w:val="none" w:sz="0" w:space="0" w:color="auto"/>
                        <w:bottom w:val="none" w:sz="0" w:space="0" w:color="auto"/>
                        <w:right w:val="none" w:sz="0" w:space="0" w:color="auto"/>
                      </w:divBdr>
                    </w:div>
                  </w:divsChild>
                </w:div>
                <w:div w:id="1132559305">
                  <w:marLeft w:val="0"/>
                  <w:marRight w:val="0"/>
                  <w:marTop w:val="0"/>
                  <w:marBottom w:val="0"/>
                  <w:divBdr>
                    <w:top w:val="none" w:sz="0" w:space="0" w:color="auto"/>
                    <w:left w:val="none" w:sz="0" w:space="0" w:color="auto"/>
                    <w:bottom w:val="none" w:sz="0" w:space="0" w:color="auto"/>
                    <w:right w:val="none" w:sz="0" w:space="0" w:color="auto"/>
                  </w:divBdr>
                  <w:divsChild>
                    <w:div w:id="1104689668">
                      <w:marLeft w:val="0"/>
                      <w:marRight w:val="0"/>
                      <w:marTop w:val="0"/>
                      <w:marBottom w:val="0"/>
                      <w:divBdr>
                        <w:top w:val="none" w:sz="0" w:space="0" w:color="auto"/>
                        <w:left w:val="none" w:sz="0" w:space="0" w:color="auto"/>
                        <w:bottom w:val="none" w:sz="0" w:space="0" w:color="auto"/>
                        <w:right w:val="none" w:sz="0" w:space="0" w:color="auto"/>
                      </w:divBdr>
                    </w:div>
                  </w:divsChild>
                </w:div>
                <w:div w:id="1389720625">
                  <w:marLeft w:val="0"/>
                  <w:marRight w:val="0"/>
                  <w:marTop w:val="0"/>
                  <w:marBottom w:val="0"/>
                  <w:divBdr>
                    <w:top w:val="none" w:sz="0" w:space="0" w:color="auto"/>
                    <w:left w:val="none" w:sz="0" w:space="0" w:color="auto"/>
                    <w:bottom w:val="none" w:sz="0" w:space="0" w:color="auto"/>
                    <w:right w:val="none" w:sz="0" w:space="0" w:color="auto"/>
                  </w:divBdr>
                  <w:divsChild>
                    <w:div w:id="1874419591">
                      <w:marLeft w:val="0"/>
                      <w:marRight w:val="0"/>
                      <w:marTop w:val="0"/>
                      <w:marBottom w:val="0"/>
                      <w:divBdr>
                        <w:top w:val="none" w:sz="0" w:space="0" w:color="auto"/>
                        <w:left w:val="none" w:sz="0" w:space="0" w:color="auto"/>
                        <w:bottom w:val="none" w:sz="0" w:space="0" w:color="auto"/>
                        <w:right w:val="none" w:sz="0" w:space="0" w:color="auto"/>
                      </w:divBdr>
                    </w:div>
                  </w:divsChild>
                </w:div>
                <w:div w:id="1076979610">
                  <w:marLeft w:val="0"/>
                  <w:marRight w:val="0"/>
                  <w:marTop w:val="0"/>
                  <w:marBottom w:val="0"/>
                  <w:divBdr>
                    <w:top w:val="none" w:sz="0" w:space="0" w:color="auto"/>
                    <w:left w:val="none" w:sz="0" w:space="0" w:color="auto"/>
                    <w:bottom w:val="none" w:sz="0" w:space="0" w:color="auto"/>
                    <w:right w:val="none" w:sz="0" w:space="0" w:color="auto"/>
                  </w:divBdr>
                  <w:divsChild>
                    <w:div w:id="559945918">
                      <w:marLeft w:val="0"/>
                      <w:marRight w:val="0"/>
                      <w:marTop w:val="0"/>
                      <w:marBottom w:val="0"/>
                      <w:divBdr>
                        <w:top w:val="none" w:sz="0" w:space="0" w:color="auto"/>
                        <w:left w:val="none" w:sz="0" w:space="0" w:color="auto"/>
                        <w:bottom w:val="none" w:sz="0" w:space="0" w:color="auto"/>
                        <w:right w:val="none" w:sz="0" w:space="0" w:color="auto"/>
                      </w:divBdr>
                    </w:div>
                  </w:divsChild>
                </w:div>
                <w:div w:id="1456097176">
                  <w:marLeft w:val="0"/>
                  <w:marRight w:val="0"/>
                  <w:marTop w:val="0"/>
                  <w:marBottom w:val="0"/>
                  <w:divBdr>
                    <w:top w:val="none" w:sz="0" w:space="0" w:color="auto"/>
                    <w:left w:val="none" w:sz="0" w:space="0" w:color="auto"/>
                    <w:bottom w:val="none" w:sz="0" w:space="0" w:color="auto"/>
                    <w:right w:val="none" w:sz="0" w:space="0" w:color="auto"/>
                  </w:divBdr>
                  <w:divsChild>
                    <w:div w:id="495539842">
                      <w:marLeft w:val="0"/>
                      <w:marRight w:val="0"/>
                      <w:marTop w:val="0"/>
                      <w:marBottom w:val="0"/>
                      <w:divBdr>
                        <w:top w:val="none" w:sz="0" w:space="0" w:color="auto"/>
                        <w:left w:val="none" w:sz="0" w:space="0" w:color="auto"/>
                        <w:bottom w:val="none" w:sz="0" w:space="0" w:color="auto"/>
                        <w:right w:val="none" w:sz="0" w:space="0" w:color="auto"/>
                      </w:divBdr>
                    </w:div>
                  </w:divsChild>
                </w:div>
                <w:div w:id="1024333209">
                  <w:marLeft w:val="0"/>
                  <w:marRight w:val="0"/>
                  <w:marTop w:val="0"/>
                  <w:marBottom w:val="0"/>
                  <w:divBdr>
                    <w:top w:val="none" w:sz="0" w:space="0" w:color="auto"/>
                    <w:left w:val="none" w:sz="0" w:space="0" w:color="auto"/>
                    <w:bottom w:val="none" w:sz="0" w:space="0" w:color="auto"/>
                    <w:right w:val="none" w:sz="0" w:space="0" w:color="auto"/>
                  </w:divBdr>
                  <w:divsChild>
                    <w:div w:id="644285188">
                      <w:marLeft w:val="0"/>
                      <w:marRight w:val="0"/>
                      <w:marTop w:val="0"/>
                      <w:marBottom w:val="0"/>
                      <w:divBdr>
                        <w:top w:val="none" w:sz="0" w:space="0" w:color="auto"/>
                        <w:left w:val="none" w:sz="0" w:space="0" w:color="auto"/>
                        <w:bottom w:val="none" w:sz="0" w:space="0" w:color="auto"/>
                        <w:right w:val="none" w:sz="0" w:space="0" w:color="auto"/>
                      </w:divBdr>
                    </w:div>
                  </w:divsChild>
                </w:div>
                <w:div w:id="292103699">
                  <w:marLeft w:val="0"/>
                  <w:marRight w:val="0"/>
                  <w:marTop w:val="0"/>
                  <w:marBottom w:val="0"/>
                  <w:divBdr>
                    <w:top w:val="none" w:sz="0" w:space="0" w:color="auto"/>
                    <w:left w:val="none" w:sz="0" w:space="0" w:color="auto"/>
                    <w:bottom w:val="none" w:sz="0" w:space="0" w:color="auto"/>
                    <w:right w:val="none" w:sz="0" w:space="0" w:color="auto"/>
                  </w:divBdr>
                  <w:divsChild>
                    <w:div w:id="636881234">
                      <w:marLeft w:val="0"/>
                      <w:marRight w:val="0"/>
                      <w:marTop w:val="0"/>
                      <w:marBottom w:val="0"/>
                      <w:divBdr>
                        <w:top w:val="none" w:sz="0" w:space="0" w:color="auto"/>
                        <w:left w:val="none" w:sz="0" w:space="0" w:color="auto"/>
                        <w:bottom w:val="none" w:sz="0" w:space="0" w:color="auto"/>
                        <w:right w:val="none" w:sz="0" w:space="0" w:color="auto"/>
                      </w:divBdr>
                    </w:div>
                  </w:divsChild>
                </w:div>
                <w:div w:id="549193221">
                  <w:marLeft w:val="0"/>
                  <w:marRight w:val="0"/>
                  <w:marTop w:val="0"/>
                  <w:marBottom w:val="0"/>
                  <w:divBdr>
                    <w:top w:val="none" w:sz="0" w:space="0" w:color="auto"/>
                    <w:left w:val="none" w:sz="0" w:space="0" w:color="auto"/>
                    <w:bottom w:val="none" w:sz="0" w:space="0" w:color="auto"/>
                    <w:right w:val="none" w:sz="0" w:space="0" w:color="auto"/>
                  </w:divBdr>
                  <w:divsChild>
                    <w:div w:id="1082875715">
                      <w:marLeft w:val="0"/>
                      <w:marRight w:val="0"/>
                      <w:marTop w:val="0"/>
                      <w:marBottom w:val="0"/>
                      <w:divBdr>
                        <w:top w:val="none" w:sz="0" w:space="0" w:color="auto"/>
                        <w:left w:val="none" w:sz="0" w:space="0" w:color="auto"/>
                        <w:bottom w:val="none" w:sz="0" w:space="0" w:color="auto"/>
                        <w:right w:val="none" w:sz="0" w:space="0" w:color="auto"/>
                      </w:divBdr>
                    </w:div>
                  </w:divsChild>
                </w:div>
                <w:div w:id="2061705094">
                  <w:marLeft w:val="0"/>
                  <w:marRight w:val="0"/>
                  <w:marTop w:val="0"/>
                  <w:marBottom w:val="0"/>
                  <w:divBdr>
                    <w:top w:val="none" w:sz="0" w:space="0" w:color="auto"/>
                    <w:left w:val="none" w:sz="0" w:space="0" w:color="auto"/>
                    <w:bottom w:val="none" w:sz="0" w:space="0" w:color="auto"/>
                    <w:right w:val="none" w:sz="0" w:space="0" w:color="auto"/>
                  </w:divBdr>
                  <w:divsChild>
                    <w:div w:id="1770926857">
                      <w:marLeft w:val="0"/>
                      <w:marRight w:val="0"/>
                      <w:marTop w:val="0"/>
                      <w:marBottom w:val="0"/>
                      <w:divBdr>
                        <w:top w:val="none" w:sz="0" w:space="0" w:color="auto"/>
                        <w:left w:val="none" w:sz="0" w:space="0" w:color="auto"/>
                        <w:bottom w:val="none" w:sz="0" w:space="0" w:color="auto"/>
                        <w:right w:val="none" w:sz="0" w:space="0" w:color="auto"/>
                      </w:divBdr>
                    </w:div>
                  </w:divsChild>
                </w:div>
                <w:div w:id="1829789271">
                  <w:marLeft w:val="0"/>
                  <w:marRight w:val="0"/>
                  <w:marTop w:val="0"/>
                  <w:marBottom w:val="0"/>
                  <w:divBdr>
                    <w:top w:val="none" w:sz="0" w:space="0" w:color="auto"/>
                    <w:left w:val="none" w:sz="0" w:space="0" w:color="auto"/>
                    <w:bottom w:val="none" w:sz="0" w:space="0" w:color="auto"/>
                    <w:right w:val="none" w:sz="0" w:space="0" w:color="auto"/>
                  </w:divBdr>
                  <w:divsChild>
                    <w:div w:id="1685671591">
                      <w:marLeft w:val="0"/>
                      <w:marRight w:val="0"/>
                      <w:marTop w:val="0"/>
                      <w:marBottom w:val="0"/>
                      <w:divBdr>
                        <w:top w:val="none" w:sz="0" w:space="0" w:color="auto"/>
                        <w:left w:val="none" w:sz="0" w:space="0" w:color="auto"/>
                        <w:bottom w:val="none" w:sz="0" w:space="0" w:color="auto"/>
                        <w:right w:val="none" w:sz="0" w:space="0" w:color="auto"/>
                      </w:divBdr>
                    </w:div>
                  </w:divsChild>
                </w:div>
                <w:div w:id="449278660">
                  <w:marLeft w:val="0"/>
                  <w:marRight w:val="0"/>
                  <w:marTop w:val="0"/>
                  <w:marBottom w:val="0"/>
                  <w:divBdr>
                    <w:top w:val="none" w:sz="0" w:space="0" w:color="auto"/>
                    <w:left w:val="none" w:sz="0" w:space="0" w:color="auto"/>
                    <w:bottom w:val="none" w:sz="0" w:space="0" w:color="auto"/>
                    <w:right w:val="none" w:sz="0" w:space="0" w:color="auto"/>
                  </w:divBdr>
                  <w:divsChild>
                    <w:div w:id="1122067797">
                      <w:marLeft w:val="0"/>
                      <w:marRight w:val="0"/>
                      <w:marTop w:val="0"/>
                      <w:marBottom w:val="0"/>
                      <w:divBdr>
                        <w:top w:val="none" w:sz="0" w:space="0" w:color="auto"/>
                        <w:left w:val="none" w:sz="0" w:space="0" w:color="auto"/>
                        <w:bottom w:val="none" w:sz="0" w:space="0" w:color="auto"/>
                        <w:right w:val="none" w:sz="0" w:space="0" w:color="auto"/>
                      </w:divBdr>
                    </w:div>
                  </w:divsChild>
                </w:div>
                <w:div w:id="332144048">
                  <w:marLeft w:val="0"/>
                  <w:marRight w:val="0"/>
                  <w:marTop w:val="0"/>
                  <w:marBottom w:val="0"/>
                  <w:divBdr>
                    <w:top w:val="none" w:sz="0" w:space="0" w:color="auto"/>
                    <w:left w:val="none" w:sz="0" w:space="0" w:color="auto"/>
                    <w:bottom w:val="none" w:sz="0" w:space="0" w:color="auto"/>
                    <w:right w:val="none" w:sz="0" w:space="0" w:color="auto"/>
                  </w:divBdr>
                  <w:divsChild>
                    <w:div w:id="1628195362">
                      <w:marLeft w:val="0"/>
                      <w:marRight w:val="0"/>
                      <w:marTop w:val="0"/>
                      <w:marBottom w:val="0"/>
                      <w:divBdr>
                        <w:top w:val="none" w:sz="0" w:space="0" w:color="auto"/>
                        <w:left w:val="none" w:sz="0" w:space="0" w:color="auto"/>
                        <w:bottom w:val="none" w:sz="0" w:space="0" w:color="auto"/>
                        <w:right w:val="none" w:sz="0" w:space="0" w:color="auto"/>
                      </w:divBdr>
                    </w:div>
                  </w:divsChild>
                </w:div>
                <w:div w:id="712970873">
                  <w:marLeft w:val="0"/>
                  <w:marRight w:val="0"/>
                  <w:marTop w:val="0"/>
                  <w:marBottom w:val="0"/>
                  <w:divBdr>
                    <w:top w:val="none" w:sz="0" w:space="0" w:color="auto"/>
                    <w:left w:val="none" w:sz="0" w:space="0" w:color="auto"/>
                    <w:bottom w:val="none" w:sz="0" w:space="0" w:color="auto"/>
                    <w:right w:val="none" w:sz="0" w:space="0" w:color="auto"/>
                  </w:divBdr>
                  <w:divsChild>
                    <w:div w:id="2016958518">
                      <w:marLeft w:val="0"/>
                      <w:marRight w:val="0"/>
                      <w:marTop w:val="0"/>
                      <w:marBottom w:val="0"/>
                      <w:divBdr>
                        <w:top w:val="none" w:sz="0" w:space="0" w:color="auto"/>
                        <w:left w:val="none" w:sz="0" w:space="0" w:color="auto"/>
                        <w:bottom w:val="none" w:sz="0" w:space="0" w:color="auto"/>
                        <w:right w:val="none" w:sz="0" w:space="0" w:color="auto"/>
                      </w:divBdr>
                    </w:div>
                  </w:divsChild>
                </w:div>
                <w:div w:id="1295720550">
                  <w:marLeft w:val="0"/>
                  <w:marRight w:val="0"/>
                  <w:marTop w:val="0"/>
                  <w:marBottom w:val="0"/>
                  <w:divBdr>
                    <w:top w:val="none" w:sz="0" w:space="0" w:color="auto"/>
                    <w:left w:val="none" w:sz="0" w:space="0" w:color="auto"/>
                    <w:bottom w:val="none" w:sz="0" w:space="0" w:color="auto"/>
                    <w:right w:val="none" w:sz="0" w:space="0" w:color="auto"/>
                  </w:divBdr>
                  <w:divsChild>
                    <w:div w:id="1203637935">
                      <w:marLeft w:val="0"/>
                      <w:marRight w:val="0"/>
                      <w:marTop w:val="0"/>
                      <w:marBottom w:val="0"/>
                      <w:divBdr>
                        <w:top w:val="none" w:sz="0" w:space="0" w:color="auto"/>
                        <w:left w:val="none" w:sz="0" w:space="0" w:color="auto"/>
                        <w:bottom w:val="none" w:sz="0" w:space="0" w:color="auto"/>
                        <w:right w:val="none" w:sz="0" w:space="0" w:color="auto"/>
                      </w:divBdr>
                    </w:div>
                  </w:divsChild>
                </w:div>
                <w:div w:id="1749494126">
                  <w:marLeft w:val="0"/>
                  <w:marRight w:val="0"/>
                  <w:marTop w:val="0"/>
                  <w:marBottom w:val="0"/>
                  <w:divBdr>
                    <w:top w:val="none" w:sz="0" w:space="0" w:color="auto"/>
                    <w:left w:val="none" w:sz="0" w:space="0" w:color="auto"/>
                    <w:bottom w:val="none" w:sz="0" w:space="0" w:color="auto"/>
                    <w:right w:val="none" w:sz="0" w:space="0" w:color="auto"/>
                  </w:divBdr>
                  <w:divsChild>
                    <w:div w:id="1796094652">
                      <w:marLeft w:val="0"/>
                      <w:marRight w:val="0"/>
                      <w:marTop w:val="0"/>
                      <w:marBottom w:val="0"/>
                      <w:divBdr>
                        <w:top w:val="none" w:sz="0" w:space="0" w:color="auto"/>
                        <w:left w:val="none" w:sz="0" w:space="0" w:color="auto"/>
                        <w:bottom w:val="none" w:sz="0" w:space="0" w:color="auto"/>
                        <w:right w:val="none" w:sz="0" w:space="0" w:color="auto"/>
                      </w:divBdr>
                    </w:div>
                  </w:divsChild>
                </w:div>
                <w:div w:id="1411078139">
                  <w:marLeft w:val="0"/>
                  <w:marRight w:val="0"/>
                  <w:marTop w:val="0"/>
                  <w:marBottom w:val="0"/>
                  <w:divBdr>
                    <w:top w:val="none" w:sz="0" w:space="0" w:color="auto"/>
                    <w:left w:val="none" w:sz="0" w:space="0" w:color="auto"/>
                    <w:bottom w:val="none" w:sz="0" w:space="0" w:color="auto"/>
                    <w:right w:val="none" w:sz="0" w:space="0" w:color="auto"/>
                  </w:divBdr>
                  <w:divsChild>
                    <w:div w:id="1953585384">
                      <w:marLeft w:val="0"/>
                      <w:marRight w:val="0"/>
                      <w:marTop w:val="0"/>
                      <w:marBottom w:val="0"/>
                      <w:divBdr>
                        <w:top w:val="none" w:sz="0" w:space="0" w:color="auto"/>
                        <w:left w:val="none" w:sz="0" w:space="0" w:color="auto"/>
                        <w:bottom w:val="none" w:sz="0" w:space="0" w:color="auto"/>
                        <w:right w:val="none" w:sz="0" w:space="0" w:color="auto"/>
                      </w:divBdr>
                    </w:div>
                  </w:divsChild>
                </w:div>
                <w:div w:id="893856357">
                  <w:marLeft w:val="0"/>
                  <w:marRight w:val="0"/>
                  <w:marTop w:val="0"/>
                  <w:marBottom w:val="0"/>
                  <w:divBdr>
                    <w:top w:val="none" w:sz="0" w:space="0" w:color="auto"/>
                    <w:left w:val="none" w:sz="0" w:space="0" w:color="auto"/>
                    <w:bottom w:val="none" w:sz="0" w:space="0" w:color="auto"/>
                    <w:right w:val="none" w:sz="0" w:space="0" w:color="auto"/>
                  </w:divBdr>
                  <w:divsChild>
                    <w:div w:id="1560508115">
                      <w:marLeft w:val="0"/>
                      <w:marRight w:val="0"/>
                      <w:marTop w:val="0"/>
                      <w:marBottom w:val="0"/>
                      <w:divBdr>
                        <w:top w:val="none" w:sz="0" w:space="0" w:color="auto"/>
                        <w:left w:val="none" w:sz="0" w:space="0" w:color="auto"/>
                        <w:bottom w:val="none" w:sz="0" w:space="0" w:color="auto"/>
                        <w:right w:val="none" w:sz="0" w:space="0" w:color="auto"/>
                      </w:divBdr>
                    </w:div>
                  </w:divsChild>
                </w:div>
                <w:div w:id="1230077174">
                  <w:marLeft w:val="0"/>
                  <w:marRight w:val="0"/>
                  <w:marTop w:val="0"/>
                  <w:marBottom w:val="0"/>
                  <w:divBdr>
                    <w:top w:val="none" w:sz="0" w:space="0" w:color="auto"/>
                    <w:left w:val="none" w:sz="0" w:space="0" w:color="auto"/>
                    <w:bottom w:val="none" w:sz="0" w:space="0" w:color="auto"/>
                    <w:right w:val="none" w:sz="0" w:space="0" w:color="auto"/>
                  </w:divBdr>
                  <w:divsChild>
                    <w:div w:id="1942453405">
                      <w:marLeft w:val="0"/>
                      <w:marRight w:val="0"/>
                      <w:marTop w:val="0"/>
                      <w:marBottom w:val="0"/>
                      <w:divBdr>
                        <w:top w:val="none" w:sz="0" w:space="0" w:color="auto"/>
                        <w:left w:val="none" w:sz="0" w:space="0" w:color="auto"/>
                        <w:bottom w:val="none" w:sz="0" w:space="0" w:color="auto"/>
                        <w:right w:val="none" w:sz="0" w:space="0" w:color="auto"/>
                      </w:divBdr>
                    </w:div>
                  </w:divsChild>
                </w:div>
                <w:div w:id="1664702257">
                  <w:marLeft w:val="0"/>
                  <w:marRight w:val="0"/>
                  <w:marTop w:val="0"/>
                  <w:marBottom w:val="0"/>
                  <w:divBdr>
                    <w:top w:val="none" w:sz="0" w:space="0" w:color="auto"/>
                    <w:left w:val="none" w:sz="0" w:space="0" w:color="auto"/>
                    <w:bottom w:val="none" w:sz="0" w:space="0" w:color="auto"/>
                    <w:right w:val="none" w:sz="0" w:space="0" w:color="auto"/>
                  </w:divBdr>
                  <w:divsChild>
                    <w:div w:id="308024421">
                      <w:marLeft w:val="0"/>
                      <w:marRight w:val="0"/>
                      <w:marTop w:val="0"/>
                      <w:marBottom w:val="0"/>
                      <w:divBdr>
                        <w:top w:val="none" w:sz="0" w:space="0" w:color="auto"/>
                        <w:left w:val="none" w:sz="0" w:space="0" w:color="auto"/>
                        <w:bottom w:val="none" w:sz="0" w:space="0" w:color="auto"/>
                        <w:right w:val="none" w:sz="0" w:space="0" w:color="auto"/>
                      </w:divBdr>
                    </w:div>
                  </w:divsChild>
                </w:div>
                <w:div w:id="455291200">
                  <w:marLeft w:val="0"/>
                  <w:marRight w:val="0"/>
                  <w:marTop w:val="0"/>
                  <w:marBottom w:val="0"/>
                  <w:divBdr>
                    <w:top w:val="none" w:sz="0" w:space="0" w:color="auto"/>
                    <w:left w:val="none" w:sz="0" w:space="0" w:color="auto"/>
                    <w:bottom w:val="none" w:sz="0" w:space="0" w:color="auto"/>
                    <w:right w:val="none" w:sz="0" w:space="0" w:color="auto"/>
                  </w:divBdr>
                  <w:divsChild>
                    <w:div w:id="432022127">
                      <w:marLeft w:val="0"/>
                      <w:marRight w:val="0"/>
                      <w:marTop w:val="0"/>
                      <w:marBottom w:val="0"/>
                      <w:divBdr>
                        <w:top w:val="none" w:sz="0" w:space="0" w:color="auto"/>
                        <w:left w:val="none" w:sz="0" w:space="0" w:color="auto"/>
                        <w:bottom w:val="none" w:sz="0" w:space="0" w:color="auto"/>
                        <w:right w:val="none" w:sz="0" w:space="0" w:color="auto"/>
                      </w:divBdr>
                    </w:div>
                  </w:divsChild>
                </w:div>
                <w:div w:id="2081559041">
                  <w:marLeft w:val="0"/>
                  <w:marRight w:val="0"/>
                  <w:marTop w:val="0"/>
                  <w:marBottom w:val="0"/>
                  <w:divBdr>
                    <w:top w:val="none" w:sz="0" w:space="0" w:color="auto"/>
                    <w:left w:val="none" w:sz="0" w:space="0" w:color="auto"/>
                    <w:bottom w:val="none" w:sz="0" w:space="0" w:color="auto"/>
                    <w:right w:val="none" w:sz="0" w:space="0" w:color="auto"/>
                  </w:divBdr>
                  <w:divsChild>
                    <w:div w:id="1957246983">
                      <w:marLeft w:val="0"/>
                      <w:marRight w:val="0"/>
                      <w:marTop w:val="0"/>
                      <w:marBottom w:val="0"/>
                      <w:divBdr>
                        <w:top w:val="none" w:sz="0" w:space="0" w:color="auto"/>
                        <w:left w:val="none" w:sz="0" w:space="0" w:color="auto"/>
                        <w:bottom w:val="none" w:sz="0" w:space="0" w:color="auto"/>
                        <w:right w:val="none" w:sz="0" w:space="0" w:color="auto"/>
                      </w:divBdr>
                    </w:div>
                  </w:divsChild>
                </w:div>
                <w:div w:id="1468207284">
                  <w:marLeft w:val="0"/>
                  <w:marRight w:val="0"/>
                  <w:marTop w:val="0"/>
                  <w:marBottom w:val="0"/>
                  <w:divBdr>
                    <w:top w:val="none" w:sz="0" w:space="0" w:color="auto"/>
                    <w:left w:val="none" w:sz="0" w:space="0" w:color="auto"/>
                    <w:bottom w:val="none" w:sz="0" w:space="0" w:color="auto"/>
                    <w:right w:val="none" w:sz="0" w:space="0" w:color="auto"/>
                  </w:divBdr>
                  <w:divsChild>
                    <w:div w:id="1215317790">
                      <w:marLeft w:val="0"/>
                      <w:marRight w:val="0"/>
                      <w:marTop w:val="0"/>
                      <w:marBottom w:val="0"/>
                      <w:divBdr>
                        <w:top w:val="none" w:sz="0" w:space="0" w:color="auto"/>
                        <w:left w:val="none" w:sz="0" w:space="0" w:color="auto"/>
                        <w:bottom w:val="none" w:sz="0" w:space="0" w:color="auto"/>
                        <w:right w:val="none" w:sz="0" w:space="0" w:color="auto"/>
                      </w:divBdr>
                    </w:div>
                  </w:divsChild>
                </w:div>
                <w:div w:id="1893424644">
                  <w:marLeft w:val="0"/>
                  <w:marRight w:val="0"/>
                  <w:marTop w:val="0"/>
                  <w:marBottom w:val="0"/>
                  <w:divBdr>
                    <w:top w:val="none" w:sz="0" w:space="0" w:color="auto"/>
                    <w:left w:val="none" w:sz="0" w:space="0" w:color="auto"/>
                    <w:bottom w:val="none" w:sz="0" w:space="0" w:color="auto"/>
                    <w:right w:val="none" w:sz="0" w:space="0" w:color="auto"/>
                  </w:divBdr>
                  <w:divsChild>
                    <w:div w:id="1504516998">
                      <w:marLeft w:val="0"/>
                      <w:marRight w:val="0"/>
                      <w:marTop w:val="0"/>
                      <w:marBottom w:val="0"/>
                      <w:divBdr>
                        <w:top w:val="none" w:sz="0" w:space="0" w:color="auto"/>
                        <w:left w:val="none" w:sz="0" w:space="0" w:color="auto"/>
                        <w:bottom w:val="none" w:sz="0" w:space="0" w:color="auto"/>
                        <w:right w:val="none" w:sz="0" w:space="0" w:color="auto"/>
                      </w:divBdr>
                    </w:div>
                  </w:divsChild>
                </w:div>
                <w:div w:id="2089766045">
                  <w:marLeft w:val="0"/>
                  <w:marRight w:val="0"/>
                  <w:marTop w:val="0"/>
                  <w:marBottom w:val="0"/>
                  <w:divBdr>
                    <w:top w:val="none" w:sz="0" w:space="0" w:color="auto"/>
                    <w:left w:val="none" w:sz="0" w:space="0" w:color="auto"/>
                    <w:bottom w:val="none" w:sz="0" w:space="0" w:color="auto"/>
                    <w:right w:val="none" w:sz="0" w:space="0" w:color="auto"/>
                  </w:divBdr>
                  <w:divsChild>
                    <w:div w:id="1618415547">
                      <w:marLeft w:val="0"/>
                      <w:marRight w:val="0"/>
                      <w:marTop w:val="0"/>
                      <w:marBottom w:val="0"/>
                      <w:divBdr>
                        <w:top w:val="none" w:sz="0" w:space="0" w:color="auto"/>
                        <w:left w:val="none" w:sz="0" w:space="0" w:color="auto"/>
                        <w:bottom w:val="none" w:sz="0" w:space="0" w:color="auto"/>
                        <w:right w:val="none" w:sz="0" w:space="0" w:color="auto"/>
                      </w:divBdr>
                    </w:div>
                  </w:divsChild>
                </w:div>
                <w:div w:id="1964845689">
                  <w:marLeft w:val="0"/>
                  <w:marRight w:val="0"/>
                  <w:marTop w:val="0"/>
                  <w:marBottom w:val="0"/>
                  <w:divBdr>
                    <w:top w:val="none" w:sz="0" w:space="0" w:color="auto"/>
                    <w:left w:val="none" w:sz="0" w:space="0" w:color="auto"/>
                    <w:bottom w:val="none" w:sz="0" w:space="0" w:color="auto"/>
                    <w:right w:val="none" w:sz="0" w:space="0" w:color="auto"/>
                  </w:divBdr>
                  <w:divsChild>
                    <w:div w:id="1141118854">
                      <w:marLeft w:val="0"/>
                      <w:marRight w:val="0"/>
                      <w:marTop w:val="0"/>
                      <w:marBottom w:val="0"/>
                      <w:divBdr>
                        <w:top w:val="none" w:sz="0" w:space="0" w:color="auto"/>
                        <w:left w:val="none" w:sz="0" w:space="0" w:color="auto"/>
                        <w:bottom w:val="none" w:sz="0" w:space="0" w:color="auto"/>
                        <w:right w:val="none" w:sz="0" w:space="0" w:color="auto"/>
                      </w:divBdr>
                    </w:div>
                  </w:divsChild>
                </w:div>
                <w:div w:id="210508152">
                  <w:marLeft w:val="0"/>
                  <w:marRight w:val="0"/>
                  <w:marTop w:val="0"/>
                  <w:marBottom w:val="0"/>
                  <w:divBdr>
                    <w:top w:val="none" w:sz="0" w:space="0" w:color="auto"/>
                    <w:left w:val="none" w:sz="0" w:space="0" w:color="auto"/>
                    <w:bottom w:val="none" w:sz="0" w:space="0" w:color="auto"/>
                    <w:right w:val="none" w:sz="0" w:space="0" w:color="auto"/>
                  </w:divBdr>
                  <w:divsChild>
                    <w:div w:id="1871144360">
                      <w:marLeft w:val="0"/>
                      <w:marRight w:val="0"/>
                      <w:marTop w:val="0"/>
                      <w:marBottom w:val="0"/>
                      <w:divBdr>
                        <w:top w:val="none" w:sz="0" w:space="0" w:color="auto"/>
                        <w:left w:val="none" w:sz="0" w:space="0" w:color="auto"/>
                        <w:bottom w:val="none" w:sz="0" w:space="0" w:color="auto"/>
                        <w:right w:val="none" w:sz="0" w:space="0" w:color="auto"/>
                      </w:divBdr>
                    </w:div>
                  </w:divsChild>
                </w:div>
                <w:div w:id="1830511330">
                  <w:marLeft w:val="0"/>
                  <w:marRight w:val="0"/>
                  <w:marTop w:val="0"/>
                  <w:marBottom w:val="0"/>
                  <w:divBdr>
                    <w:top w:val="none" w:sz="0" w:space="0" w:color="auto"/>
                    <w:left w:val="none" w:sz="0" w:space="0" w:color="auto"/>
                    <w:bottom w:val="none" w:sz="0" w:space="0" w:color="auto"/>
                    <w:right w:val="none" w:sz="0" w:space="0" w:color="auto"/>
                  </w:divBdr>
                  <w:divsChild>
                    <w:div w:id="859929621">
                      <w:marLeft w:val="0"/>
                      <w:marRight w:val="0"/>
                      <w:marTop w:val="0"/>
                      <w:marBottom w:val="0"/>
                      <w:divBdr>
                        <w:top w:val="none" w:sz="0" w:space="0" w:color="auto"/>
                        <w:left w:val="none" w:sz="0" w:space="0" w:color="auto"/>
                        <w:bottom w:val="none" w:sz="0" w:space="0" w:color="auto"/>
                        <w:right w:val="none" w:sz="0" w:space="0" w:color="auto"/>
                      </w:divBdr>
                    </w:div>
                  </w:divsChild>
                </w:div>
                <w:div w:id="1154949241">
                  <w:marLeft w:val="0"/>
                  <w:marRight w:val="0"/>
                  <w:marTop w:val="0"/>
                  <w:marBottom w:val="0"/>
                  <w:divBdr>
                    <w:top w:val="none" w:sz="0" w:space="0" w:color="auto"/>
                    <w:left w:val="none" w:sz="0" w:space="0" w:color="auto"/>
                    <w:bottom w:val="none" w:sz="0" w:space="0" w:color="auto"/>
                    <w:right w:val="none" w:sz="0" w:space="0" w:color="auto"/>
                  </w:divBdr>
                  <w:divsChild>
                    <w:div w:id="353725276">
                      <w:marLeft w:val="0"/>
                      <w:marRight w:val="0"/>
                      <w:marTop w:val="0"/>
                      <w:marBottom w:val="0"/>
                      <w:divBdr>
                        <w:top w:val="none" w:sz="0" w:space="0" w:color="auto"/>
                        <w:left w:val="none" w:sz="0" w:space="0" w:color="auto"/>
                        <w:bottom w:val="none" w:sz="0" w:space="0" w:color="auto"/>
                        <w:right w:val="none" w:sz="0" w:space="0" w:color="auto"/>
                      </w:divBdr>
                    </w:div>
                  </w:divsChild>
                </w:div>
                <w:div w:id="1390767729">
                  <w:marLeft w:val="0"/>
                  <w:marRight w:val="0"/>
                  <w:marTop w:val="0"/>
                  <w:marBottom w:val="0"/>
                  <w:divBdr>
                    <w:top w:val="none" w:sz="0" w:space="0" w:color="auto"/>
                    <w:left w:val="none" w:sz="0" w:space="0" w:color="auto"/>
                    <w:bottom w:val="none" w:sz="0" w:space="0" w:color="auto"/>
                    <w:right w:val="none" w:sz="0" w:space="0" w:color="auto"/>
                  </w:divBdr>
                  <w:divsChild>
                    <w:div w:id="1319573421">
                      <w:marLeft w:val="0"/>
                      <w:marRight w:val="0"/>
                      <w:marTop w:val="0"/>
                      <w:marBottom w:val="0"/>
                      <w:divBdr>
                        <w:top w:val="none" w:sz="0" w:space="0" w:color="auto"/>
                        <w:left w:val="none" w:sz="0" w:space="0" w:color="auto"/>
                        <w:bottom w:val="none" w:sz="0" w:space="0" w:color="auto"/>
                        <w:right w:val="none" w:sz="0" w:space="0" w:color="auto"/>
                      </w:divBdr>
                    </w:div>
                  </w:divsChild>
                </w:div>
                <w:div w:id="820542087">
                  <w:marLeft w:val="0"/>
                  <w:marRight w:val="0"/>
                  <w:marTop w:val="0"/>
                  <w:marBottom w:val="0"/>
                  <w:divBdr>
                    <w:top w:val="none" w:sz="0" w:space="0" w:color="auto"/>
                    <w:left w:val="none" w:sz="0" w:space="0" w:color="auto"/>
                    <w:bottom w:val="none" w:sz="0" w:space="0" w:color="auto"/>
                    <w:right w:val="none" w:sz="0" w:space="0" w:color="auto"/>
                  </w:divBdr>
                  <w:divsChild>
                    <w:div w:id="395668776">
                      <w:marLeft w:val="0"/>
                      <w:marRight w:val="0"/>
                      <w:marTop w:val="0"/>
                      <w:marBottom w:val="0"/>
                      <w:divBdr>
                        <w:top w:val="none" w:sz="0" w:space="0" w:color="auto"/>
                        <w:left w:val="none" w:sz="0" w:space="0" w:color="auto"/>
                        <w:bottom w:val="none" w:sz="0" w:space="0" w:color="auto"/>
                        <w:right w:val="none" w:sz="0" w:space="0" w:color="auto"/>
                      </w:divBdr>
                    </w:div>
                  </w:divsChild>
                </w:div>
                <w:div w:id="1525440393">
                  <w:marLeft w:val="0"/>
                  <w:marRight w:val="0"/>
                  <w:marTop w:val="0"/>
                  <w:marBottom w:val="0"/>
                  <w:divBdr>
                    <w:top w:val="none" w:sz="0" w:space="0" w:color="auto"/>
                    <w:left w:val="none" w:sz="0" w:space="0" w:color="auto"/>
                    <w:bottom w:val="none" w:sz="0" w:space="0" w:color="auto"/>
                    <w:right w:val="none" w:sz="0" w:space="0" w:color="auto"/>
                  </w:divBdr>
                  <w:divsChild>
                    <w:div w:id="1153371106">
                      <w:marLeft w:val="0"/>
                      <w:marRight w:val="0"/>
                      <w:marTop w:val="0"/>
                      <w:marBottom w:val="0"/>
                      <w:divBdr>
                        <w:top w:val="none" w:sz="0" w:space="0" w:color="auto"/>
                        <w:left w:val="none" w:sz="0" w:space="0" w:color="auto"/>
                        <w:bottom w:val="none" w:sz="0" w:space="0" w:color="auto"/>
                        <w:right w:val="none" w:sz="0" w:space="0" w:color="auto"/>
                      </w:divBdr>
                    </w:div>
                  </w:divsChild>
                </w:div>
                <w:div w:id="1256476390">
                  <w:marLeft w:val="0"/>
                  <w:marRight w:val="0"/>
                  <w:marTop w:val="0"/>
                  <w:marBottom w:val="0"/>
                  <w:divBdr>
                    <w:top w:val="none" w:sz="0" w:space="0" w:color="auto"/>
                    <w:left w:val="none" w:sz="0" w:space="0" w:color="auto"/>
                    <w:bottom w:val="none" w:sz="0" w:space="0" w:color="auto"/>
                    <w:right w:val="none" w:sz="0" w:space="0" w:color="auto"/>
                  </w:divBdr>
                  <w:divsChild>
                    <w:div w:id="948271995">
                      <w:marLeft w:val="0"/>
                      <w:marRight w:val="0"/>
                      <w:marTop w:val="0"/>
                      <w:marBottom w:val="0"/>
                      <w:divBdr>
                        <w:top w:val="none" w:sz="0" w:space="0" w:color="auto"/>
                        <w:left w:val="none" w:sz="0" w:space="0" w:color="auto"/>
                        <w:bottom w:val="none" w:sz="0" w:space="0" w:color="auto"/>
                        <w:right w:val="none" w:sz="0" w:space="0" w:color="auto"/>
                      </w:divBdr>
                    </w:div>
                  </w:divsChild>
                </w:div>
                <w:div w:id="804008464">
                  <w:marLeft w:val="0"/>
                  <w:marRight w:val="0"/>
                  <w:marTop w:val="0"/>
                  <w:marBottom w:val="0"/>
                  <w:divBdr>
                    <w:top w:val="none" w:sz="0" w:space="0" w:color="auto"/>
                    <w:left w:val="none" w:sz="0" w:space="0" w:color="auto"/>
                    <w:bottom w:val="none" w:sz="0" w:space="0" w:color="auto"/>
                    <w:right w:val="none" w:sz="0" w:space="0" w:color="auto"/>
                  </w:divBdr>
                  <w:divsChild>
                    <w:div w:id="211316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45927">
          <w:marLeft w:val="0"/>
          <w:marRight w:val="0"/>
          <w:marTop w:val="0"/>
          <w:marBottom w:val="0"/>
          <w:divBdr>
            <w:top w:val="none" w:sz="0" w:space="0" w:color="auto"/>
            <w:left w:val="none" w:sz="0" w:space="0" w:color="auto"/>
            <w:bottom w:val="none" w:sz="0" w:space="0" w:color="auto"/>
            <w:right w:val="none" w:sz="0" w:space="0" w:color="auto"/>
          </w:divBdr>
        </w:div>
        <w:div w:id="1837257528">
          <w:marLeft w:val="0"/>
          <w:marRight w:val="0"/>
          <w:marTop w:val="0"/>
          <w:marBottom w:val="0"/>
          <w:divBdr>
            <w:top w:val="none" w:sz="0" w:space="0" w:color="auto"/>
            <w:left w:val="none" w:sz="0" w:space="0" w:color="auto"/>
            <w:bottom w:val="none" w:sz="0" w:space="0" w:color="auto"/>
            <w:right w:val="none" w:sz="0" w:space="0" w:color="auto"/>
          </w:divBdr>
        </w:div>
        <w:div w:id="537473119">
          <w:marLeft w:val="0"/>
          <w:marRight w:val="0"/>
          <w:marTop w:val="0"/>
          <w:marBottom w:val="0"/>
          <w:divBdr>
            <w:top w:val="none" w:sz="0" w:space="0" w:color="auto"/>
            <w:left w:val="none" w:sz="0" w:space="0" w:color="auto"/>
            <w:bottom w:val="none" w:sz="0" w:space="0" w:color="auto"/>
            <w:right w:val="none" w:sz="0" w:space="0" w:color="auto"/>
          </w:divBdr>
        </w:div>
        <w:div w:id="892501591">
          <w:marLeft w:val="0"/>
          <w:marRight w:val="0"/>
          <w:marTop w:val="0"/>
          <w:marBottom w:val="0"/>
          <w:divBdr>
            <w:top w:val="none" w:sz="0" w:space="0" w:color="auto"/>
            <w:left w:val="none" w:sz="0" w:space="0" w:color="auto"/>
            <w:bottom w:val="none" w:sz="0" w:space="0" w:color="auto"/>
            <w:right w:val="none" w:sz="0" w:space="0" w:color="auto"/>
          </w:divBdr>
        </w:div>
        <w:div w:id="39324530">
          <w:marLeft w:val="0"/>
          <w:marRight w:val="0"/>
          <w:marTop w:val="0"/>
          <w:marBottom w:val="0"/>
          <w:divBdr>
            <w:top w:val="none" w:sz="0" w:space="0" w:color="auto"/>
            <w:left w:val="none" w:sz="0" w:space="0" w:color="auto"/>
            <w:bottom w:val="none" w:sz="0" w:space="0" w:color="auto"/>
            <w:right w:val="none" w:sz="0" w:space="0" w:color="auto"/>
          </w:divBdr>
        </w:div>
        <w:div w:id="563613247">
          <w:marLeft w:val="0"/>
          <w:marRight w:val="0"/>
          <w:marTop w:val="0"/>
          <w:marBottom w:val="0"/>
          <w:divBdr>
            <w:top w:val="none" w:sz="0" w:space="0" w:color="auto"/>
            <w:left w:val="none" w:sz="0" w:space="0" w:color="auto"/>
            <w:bottom w:val="none" w:sz="0" w:space="0" w:color="auto"/>
            <w:right w:val="none" w:sz="0" w:space="0" w:color="auto"/>
          </w:divBdr>
        </w:div>
        <w:div w:id="230584879">
          <w:marLeft w:val="0"/>
          <w:marRight w:val="0"/>
          <w:marTop w:val="0"/>
          <w:marBottom w:val="0"/>
          <w:divBdr>
            <w:top w:val="none" w:sz="0" w:space="0" w:color="auto"/>
            <w:left w:val="none" w:sz="0" w:space="0" w:color="auto"/>
            <w:bottom w:val="none" w:sz="0" w:space="0" w:color="auto"/>
            <w:right w:val="none" w:sz="0" w:space="0" w:color="auto"/>
          </w:divBdr>
        </w:div>
        <w:div w:id="287660587">
          <w:marLeft w:val="0"/>
          <w:marRight w:val="0"/>
          <w:marTop w:val="0"/>
          <w:marBottom w:val="0"/>
          <w:divBdr>
            <w:top w:val="none" w:sz="0" w:space="0" w:color="auto"/>
            <w:left w:val="none" w:sz="0" w:space="0" w:color="auto"/>
            <w:bottom w:val="none" w:sz="0" w:space="0" w:color="auto"/>
            <w:right w:val="none" w:sz="0" w:space="0" w:color="auto"/>
          </w:divBdr>
        </w:div>
      </w:divsChild>
    </w:div>
    <w:div w:id="1138184973">
      <w:bodyDiv w:val="1"/>
      <w:marLeft w:val="0"/>
      <w:marRight w:val="0"/>
      <w:marTop w:val="0"/>
      <w:marBottom w:val="0"/>
      <w:divBdr>
        <w:top w:val="none" w:sz="0" w:space="0" w:color="auto"/>
        <w:left w:val="none" w:sz="0" w:space="0" w:color="auto"/>
        <w:bottom w:val="none" w:sz="0" w:space="0" w:color="auto"/>
        <w:right w:val="none" w:sz="0" w:space="0" w:color="auto"/>
      </w:divBdr>
      <w:divsChild>
        <w:div w:id="1130828486">
          <w:marLeft w:val="480"/>
          <w:marRight w:val="0"/>
          <w:marTop w:val="0"/>
          <w:marBottom w:val="0"/>
          <w:divBdr>
            <w:top w:val="none" w:sz="0" w:space="0" w:color="auto"/>
            <w:left w:val="none" w:sz="0" w:space="0" w:color="auto"/>
            <w:bottom w:val="none" w:sz="0" w:space="0" w:color="auto"/>
            <w:right w:val="none" w:sz="0" w:space="0" w:color="auto"/>
          </w:divBdr>
          <w:divsChild>
            <w:div w:id="82655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43127">
      <w:bodyDiv w:val="1"/>
      <w:marLeft w:val="0"/>
      <w:marRight w:val="0"/>
      <w:marTop w:val="0"/>
      <w:marBottom w:val="0"/>
      <w:divBdr>
        <w:top w:val="none" w:sz="0" w:space="0" w:color="auto"/>
        <w:left w:val="none" w:sz="0" w:space="0" w:color="auto"/>
        <w:bottom w:val="none" w:sz="0" w:space="0" w:color="auto"/>
        <w:right w:val="none" w:sz="0" w:space="0" w:color="auto"/>
      </w:divBdr>
    </w:div>
    <w:div w:id="1365788006">
      <w:bodyDiv w:val="1"/>
      <w:marLeft w:val="0"/>
      <w:marRight w:val="0"/>
      <w:marTop w:val="0"/>
      <w:marBottom w:val="0"/>
      <w:divBdr>
        <w:top w:val="none" w:sz="0" w:space="0" w:color="auto"/>
        <w:left w:val="none" w:sz="0" w:space="0" w:color="auto"/>
        <w:bottom w:val="none" w:sz="0" w:space="0" w:color="auto"/>
        <w:right w:val="none" w:sz="0" w:space="0" w:color="auto"/>
      </w:divBdr>
    </w:div>
    <w:div w:id="1408305673">
      <w:bodyDiv w:val="1"/>
      <w:marLeft w:val="0"/>
      <w:marRight w:val="0"/>
      <w:marTop w:val="0"/>
      <w:marBottom w:val="0"/>
      <w:divBdr>
        <w:top w:val="none" w:sz="0" w:space="0" w:color="auto"/>
        <w:left w:val="none" w:sz="0" w:space="0" w:color="auto"/>
        <w:bottom w:val="none" w:sz="0" w:space="0" w:color="auto"/>
        <w:right w:val="none" w:sz="0" w:space="0" w:color="auto"/>
      </w:divBdr>
      <w:divsChild>
        <w:div w:id="1846479303">
          <w:marLeft w:val="0"/>
          <w:marRight w:val="0"/>
          <w:marTop w:val="0"/>
          <w:marBottom w:val="0"/>
          <w:divBdr>
            <w:top w:val="none" w:sz="0" w:space="0" w:color="auto"/>
            <w:left w:val="none" w:sz="0" w:space="0" w:color="auto"/>
            <w:bottom w:val="none" w:sz="0" w:space="0" w:color="auto"/>
            <w:right w:val="none" w:sz="0" w:space="0" w:color="auto"/>
          </w:divBdr>
          <w:divsChild>
            <w:div w:id="2146190754">
              <w:marLeft w:val="0"/>
              <w:marRight w:val="0"/>
              <w:marTop w:val="0"/>
              <w:marBottom w:val="0"/>
              <w:divBdr>
                <w:top w:val="none" w:sz="0" w:space="0" w:color="auto"/>
                <w:left w:val="none" w:sz="0" w:space="0" w:color="auto"/>
                <w:bottom w:val="none" w:sz="0" w:space="0" w:color="auto"/>
                <w:right w:val="none" w:sz="0" w:space="0" w:color="auto"/>
              </w:divBdr>
              <w:divsChild>
                <w:div w:id="14207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3890">
          <w:marLeft w:val="60"/>
          <w:marRight w:val="0"/>
          <w:marTop w:val="0"/>
          <w:marBottom w:val="0"/>
          <w:divBdr>
            <w:top w:val="none" w:sz="0" w:space="0" w:color="auto"/>
            <w:left w:val="none" w:sz="0" w:space="0" w:color="auto"/>
            <w:bottom w:val="none" w:sz="0" w:space="0" w:color="auto"/>
            <w:right w:val="none" w:sz="0" w:space="0" w:color="auto"/>
          </w:divBdr>
        </w:div>
      </w:divsChild>
    </w:div>
    <w:div w:id="1446920454">
      <w:bodyDiv w:val="1"/>
      <w:marLeft w:val="0"/>
      <w:marRight w:val="0"/>
      <w:marTop w:val="0"/>
      <w:marBottom w:val="0"/>
      <w:divBdr>
        <w:top w:val="none" w:sz="0" w:space="0" w:color="auto"/>
        <w:left w:val="none" w:sz="0" w:space="0" w:color="auto"/>
        <w:bottom w:val="none" w:sz="0" w:space="0" w:color="auto"/>
        <w:right w:val="none" w:sz="0" w:space="0" w:color="auto"/>
      </w:divBdr>
      <w:divsChild>
        <w:div w:id="989287345">
          <w:marLeft w:val="480"/>
          <w:marRight w:val="0"/>
          <w:marTop w:val="0"/>
          <w:marBottom w:val="0"/>
          <w:divBdr>
            <w:top w:val="none" w:sz="0" w:space="0" w:color="auto"/>
            <w:left w:val="none" w:sz="0" w:space="0" w:color="auto"/>
            <w:bottom w:val="none" w:sz="0" w:space="0" w:color="auto"/>
            <w:right w:val="none" w:sz="0" w:space="0" w:color="auto"/>
          </w:divBdr>
          <w:divsChild>
            <w:div w:id="7439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5009">
      <w:bodyDiv w:val="1"/>
      <w:marLeft w:val="0"/>
      <w:marRight w:val="0"/>
      <w:marTop w:val="0"/>
      <w:marBottom w:val="0"/>
      <w:divBdr>
        <w:top w:val="none" w:sz="0" w:space="0" w:color="auto"/>
        <w:left w:val="none" w:sz="0" w:space="0" w:color="auto"/>
        <w:bottom w:val="none" w:sz="0" w:space="0" w:color="auto"/>
        <w:right w:val="none" w:sz="0" w:space="0" w:color="auto"/>
      </w:divBdr>
    </w:div>
    <w:div w:id="1659916547">
      <w:bodyDiv w:val="1"/>
      <w:marLeft w:val="0"/>
      <w:marRight w:val="0"/>
      <w:marTop w:val="0"/>
      <w:marBottom w:val="0"/>
      <w:divBdr>
        <w:top w:val="none" w:sz="0" w:space="0" w:color="auto"/>
        <w:left w:val="none" w:sz="0" w:space="0" w:color="auto"/>
        <w:bottom w:val="none" w:sz="0" w:space="0" w:color="auto"/>
        <w:right w:val="none" w:sz="0" w:space="0" w:color="auto"/>
      </w:divBdr>
    </w:div>
    <w:div w:id="1806698080">
      <w:bodyDiv w:val="1"/>
      <w:marLeft w:val="0"/>
      <w:marRight w:val="0"/>
      <w:marTop w:val="0"/>
      <w:marBottom w:val="0"/>
      <w:divBdr>
        <w:top w:val="none" w:sz="0" w:space="0" w:color="auto"/>
        <w:left w:val="none" w:sz="0" w:space="0" w:color="auto"/>
        <w:bottom w:val="none" w:sz="0" w:space="0" w:color="auto"/>
        <w:right w:val="none" w:sz="0" w:space="0" w:color="auto"/>
      </w:divBdr>
      <w:divsChild>
        <w:div w:id="1235435314">
          <w:marLeft w:val="480"/>
          <w:marRight w:val="0"/>
          <w:marTop w:val="0"/>
          <w:marBottom w:val="0"/>
          <w:divBdr>
            <w:top w:val="none" w:sz="0" w:space="0" w:color="auto"/>
            <w:left w:val="none" w:sz="0" w:space="0" w:color="auto"/>
            <w:bottom w:val="none" w:sz="0" w:space="0" w:color="auto"/>
            <w:right w:val="none" w:sz="0" w:space="0" w:color="auto"/>
          </w:divBdr>
          <w:divsChild>
            <w:div w:id="132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9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2D841-1EC4-40D2-9AC7-77C0BCB3B7EA}">
  <ds:schemaRefs>
    <ds:schemaRef ds:uri="http://schemas.openxmlformats.org/officeDocument/2006/bibliography"/>
  </ds:schemaRefs>
</ds:datastoreItem>
</file>

<file path=docMetadata/LabelInfo.xml><?xml version="1.0" encoding="utf-8"?>
<clbl:labelList xmlns:clbl="http://schemas.microsoft.com/office/2020/mipLabelMetadata">
  <clbl:label id="{1a229230-59b3-4fd8-af36-138931aade8d}" enabled="1" method="Standard" siteId="{a79016de-bdd0-4e47-91f4-79416ab912ad}" removed="0"/>
  <clbl:label id="{5217e0e7-539d-4563-b1bf-7c6dcf074f91}" enabled="0" method="" siteId="{5217e0e7-539d-4563-b1bf-7c6dcf074f91}" removed="1"/>
</clbl:labelList>
</file>

<file path=docProps/app.xml><?xml version="1.0" encoding="utf-8"?>
<Properties xmlns="http://schemas.openxmlformats.org/officeDocument/2006/extended-properties" xmlns:vt="http://schemas.openxmlformats.org/officeDocument/2006/docPropsVTypes">
  <Template>Normal.dotm</Template>
  <TotalTime>63</TotalTime>
  <Pages>14</Pages>
  <Words>5021</Words>
  <Characters>28621</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Intermountain Healthcare</Company>
  <LinksUpToDate>false</LinksUpToDate>
  <CharactersWithSpaces>33575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Dodson</dc:creator>
  <cp:keywords/>
  <dc:description/>
  <cp:lastModifiedBy>Brian Locke</cp:lastModifiedBy>
  <cp:revision>5</cp:revision>
  <dcterms:created xsi:type="dcterms:W3CDTF">2025-06-13T22:38:00Z</dcterms:created>
  <dcterms:modified xsi:type="dcterms:W3CDTF">2025-06-13T23:46:00Z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id="pEO36QZ0"/&gt;&lt;style id="http://www.zotero.org/styles/chicago-note-bibliography" locale="en-US" hasBibliography="1" bibliographyStyleHasBeenSet="0"/&gt;&lt;prefs&gt;&lt;pref name="fieldType" value="Field"/&gt;&lt;pre</vt:lpwstr>
  </property>
  <property fmtid="{D5CDD505-2E9C-101B-9397-08002B2CF9AE}" pid="3" name="ZOTERO_PREF_2">
    <vt:lpwstr>f name="automaticJournalAbbreviations" value="true"/&gt;&lt;pref name="noteType" value="1"/&gt;&lt;/prefs&gt;&lt;/data&gt;</vt:lpwstr>
  </property>
</Properties>
</file>